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4730B" w14:textId="77777777" w:rsidR="0048311D" w:rsidRDefault="0048311D" w:rsidP="0048311D">
      <w:pPr>
        <w:pStyle w:val="affffff7"/>
        <w:framePr w:wrap="around"/>
      </w:pPr>
      <w:bookmarkStart w:id="0" w:name="_Toc35469700"/>
      <w:bookmarkStart w:id="1" w:name="_Toc33175870"/>
      <w:bookmarkStart w:id="2" w:name="_Toc33310872"/>
      <w:bookmarkStart w:id="3" w:name="_Toc508874247"/>
      <w:bookmarkStart w:id="4" w:name="_Toc516490747"/>
      <w:r>
        <w:rPr>
          <w:rFonts w:ascii="Times New Roman"/>
        </w:rPr>
        <w:t>ICS</w:t>
      </w:r>
      <w:r>
        <w:rPr>
          <w:rFonts w:ascii="MS Mincho" w:eastAsia="MS Mincho" w:hAnsi="MS Mincho" w:cs="MS Mincho" w:hint="eastAsia"/>
        </w:rPr>
        <w:t> </w:t>
      </w:r>
      <w:bookmarkStart w:id="5" w:name="ICS"/>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rPr>
          <w:rFonts w:hint="eastAsia"/>
        </w:rPr>
        <w:t>33.040.50</w:t>
      </w:r>
      <w:r>
        <w:fldChar w:fldCharType="end"/>
      </w:r>
      <w:bookmarkEnd w:id="5"/>
    </w:p>
    <w:bookmarkStart w:id="6" w:name="WXFLH"/>
    <w:p w14:paraId="7F0E51EC" w14:textId="77777777" w:rsidR="0048311D" w:rsidRDefault="0048311D" w:rsidP="0048311D">
      <w:pPr>
        <w:pStyle w:val="affffff7"/>
        <w:framePr w:wrap="around"/>
      </w:pPr>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rFonts w:hint="eastAsia"/>
        </w:rPr>
        <w:t>M 42</w:t>
      </w:r>
      <w:r>
        <w:fldChar w:fldCharType="end"/>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4"/>
      </w:tblGrid>
      <w:tr w:rsidR="0048311D" w14:paraId="6AB560DD" w14:textId="77777777" w:rsidTr="0048311D">
        <w:tc>
          <w:tcPr>
            <w:tcW w:w="9854" w:type="dxa"/>
            <w:tcBorders>
              <w:top w:val="nil"/>
              <w:left w:val="nil"/>
              <w:bottom w:val="nil"/>
              <w:right w:val="nil"/>
            </w:tcBorders>
            <w:shd w:val="clear" w:color="auto" w:fill="auto"/>
          </w:tcPr>
          <w:p w14:paraId="6369BE46" w14:textId="77777777" w:rsidR="0048311D" w:rsidRDefault="0048311D" w:rsidP="0048311D">
            <w:pPr>
              <w:pStyle w:val="affffff7"/>
              <w:framePr w:wrap="around"/>
            </w:pPr>
            <w:r>
              <w:rPr>
                <w:noProof/>
              </w:rPr>
              <mc:AlternateContent>
                <mc:Choice Requires="wps">
                  <w:drawing>
                    <wp:anchor distT="0" distB="0" distL="114300" distR="114300" simplePos="0" relativeHeight="251664384" behindDoc="1" locked="0" layoutInCell="1" allowOverlap="1" wp14:anchorId="4C5950F1" wp14:editId="1982FD6E">
                      <wp:simplePos x="0" y="0"/>
                      <wp:positionH relativeFrom="column">
                        <wp:posOffset>-66675</wp:posOffset>
                      </wp:positionH>
                      <wp:positionV relativeFrom="paragraph">
                        <wp:posOffset>0</wp:posOffset>
                      </wp:positionV>
                      <wp:extent cx="866775" cy="198120"/>
                      <wp:effectExtent l="0" t="0" r="9525" b="11430"/>
                      <wp:wrapNone/>
                      <wp:docPr id="6"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ffectLst/>
                            </wps:spPr>
                            <wps:bodyPr rot="0" vert="horz" wrap="square" lIns="91440" tIns="45720" rIns="91440" bIns="45720" anchor="t" anchorCtr="0" upright="1">
                              <a:noAutofit/>
                            </wps:bodyPr>
                          </wps:wsp>
                        </a:graphicData>
                      </a:graphic>
                    </wp:anchor>
                  </w:drawing>
                </mc:Choice>
                <mc:Fallback>
                  <w:pict>
                    <v:rect w14:anchorId="3564F643" id="BAH" o:spid="_x0000_s1026" style="position:absolute;left:0;text-align:left;margin-left:-5.25pt;margin-top:0;width:68.25pt;height:15.6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" stroked="f"/>
                  </w:pict>
                </mc:Fallback>
              </mc:AlternateContent>
            </w:r>
          </w:p>
        </w:tc>
      </w:tr>
    </w:tbl>
    <w:bookmarkStart w:id="7" w:name="c1"/>
    <w:p w14:paraId="4B51EB88" w14:textId="77777777" w:rsidR="0048311D" w:rsidRDefault="0048311D" w:rsidP="0048311D">
      <w:pPr>
        <w:pStyle w:val="afff7"/>
        <w:framePr w:wrap="around"/>
      </w:pPr>
      <w:r>
        <w:fldChar w:fldCharType="begin">
          <w:ffData>
            <w:name w:val="c1"/>
            <w:enabled/>
            <w:calcOnExit w:val="0"/>
            <w:textInput>
              <w:maxLength w:val="2"/>
            </w:textInput>
          </w:ffData>
        </w:fldChar>
      </w:r>
      <w:r>
        <w:instrText xml:space="preserve"> FORMTEXT </w:instrText>
      </w:r>
      <w:r>
        <w:fldChar w:fldCharType="separate"/>
      </w:r>
      <w:r>
        <w:rPr>
          <w:rFonts w:hint="eastAsia"/>
        </w:rPr>
        <w:t>YD</w:t>
      </w:r>
      <w:r>
        <w:fldChar w:fldCharType="end"/>
      </w:r>
      <w:bookmarkEnd w:id="7"/>
    </w:p>
    <w:p w14:paraId="20C593CE" w14:textId="77777777" w:rsidR="0048311D" w:rsidRDefault="0048311D" w:rsidP="0048311D">
      <w:pPr>
        <w:pStyle w:val="afffffb"/>
        <w:framePr w:wrap="around"/>
      </w:pPr>
      <w:r>
        <w:rPr>
          <w:rFonts w:hint="eastAsia"/>
        </w:rPr>
        <w:t>中华人民共和国</w:t>
      </w:r>
      <w:bookmarkStart w:id="8" w:name="c2"/>
      <w:r>
        <w:fldChar w:fldCharType="begin">
          <w:ffData>
            <w:name w:val="c2"/>
            <w:enabled/>
            <w:calcOnExit w:val="0"/>
            <w:textInput/>
          </w:ffData>
        </w:fldChar>
      </w:r>
      <w:r>
        <w:instrText xml:space="preserve"> FORMTEXT </w:instrText>
      </w:r>
      <w:r>
        <w:fldChar w:fldCharType="separate"/>
      </w:r>
      <w:r>
        <w:rPr>
          <w:rFonts w:hint="eastAsia"/>
        </w:rPr>
        <w:t>通信</w:t>
      </w:r>
      <w:r>
        <w:fldChar w:fldCharType="end"/>
      </w:r>
      <w:bookmarkEnd w:id="8"/>
      <w:r>
        <w:rPr>
          <w:rFonts w:hint="eastAsia"/>
        </w:rPr>
        <w:t>行业标准</w:t>
      </w:r>
    </w:p>
    <w:bookmarkStart w:id="9" w:name="StdNo0"/>
    <w:p w14:paraId="56C3FFAE" w14:textId="77777777" w:rsidR="0048311D" w:rsidRDefault="0048311D" w:rsidP="0048311D">
      <w:pPr>
        <w:pStyle w:val="21"/>
        <w:framePr w:wrap="around"/>
        <w:rPr>
          <w:rFonts w:hAnsi="黑体"/>
          <w:lang w:val="fr-FR"/>
        </w:rPr>
      </w:pPr>
      <w:r>
        <w:rPr>
          <w:rFonts w:ascii="Times New Roman"/>
        </w:rPr>
        <w:fldChar w:fldCharType="begin">
          <w:ffData>
            <w:name w:val="StdNo0"/>
            <w:enabled/>
            <w:calcOnExit w:val="0"/>
            <w:textInput>
              <w:default w:val="XX"/>
              <w:maxLength w:val="2"/>
            </w:textInput>
          </w:ffData>
        </w:fldChar>
      </w:r>
      <w:r>
        <w:rPr>
          <w:rFonts w:ascii="Times New Roman"/>
          <w:lang w:val="fr-FR"/>
        </w:rPr>
        <w:instrText xml:space="preserve"> FORMTEXT </w:instrText>
      </w:r>
      <w:r>
        <w:rPr>
          <w:rFonts w:ascii="Times New Roman"/>
        </w:rPr>
      </w:r>
      <w:r>
        <w:rPr>
          <w:rFonts w:ascii="Times New Roman"/>
        </w:rPr>
        <w:fldChar w:fldCharType="separate"/>
      </w:r>
      <w:r>
        <w:rPr>
          <w:rFonts w:ascii="Times New Roman"/>
          <w:lang w:val="fr-FR"/>
        </w:rPr>
        <w:t>XX</w:t>
      </w:r>
      <w:r>
        <w:rPr>
          <w:rFonts w:ascii="Times New Roman"/>
        </w:rPr>
        <w:fldChar w:fldCharType="end"/>
      </w:r>
      <w:bookmarkEnd w:id="9"/>
      <w:r>
        <w:rPr>
          <w:rFonts w:ascii="Times New Roman"/>
          <w:lang w:val="fr-FR"/>
        </w:rPr>
        <w:t xml:space="preserve">/T </w:t>
      </w:r>
      <w:bookmarkStart w:id="10" w:name="StdNo1"/>
      <w:r>
        <w:rPr>
          <w:rFonts w:hAnsi="黑体"/>
        </w:rPr>
        <w:fldChar w:fldCharType="begin">
          <w:ffData>
            <w:name w:val="StdNo1"/>
            <w:enabled/>
            <w:calcOnExit w:val="0"/>
            <w:textInput>
              <w:default w:val="XXXXX"/>
            </w:textInput>
          </w:ffData>
        </w:fldChar>
      </w:r>
      <w:r>
        <w:rPr>
          <w:rFonts w:hAnsi="黑体"/>
          <w:lang w:val="fr-FR"/>
        </w:rPr>
        <w:instrText xml:space="preserve"> FORMTEXT </w:instrText>
      </w:r>
      <w:r>
        <w:rPr>
          <w:rFonts w:hAnsi="黑体"/>
        </w:rPr>
      </w:r>
      <w:r>
        <w:rPr>
          <w:rFonts w:hAnsi="黑体"/>
        </w:rPr>
        <w:fldChar w:fldCharType="separate"/>
      </w:r>
      <w:r>
        <w:rPr>
          <w:rFonts w:hAnsi="黑体"/>
          <w:lang w:val="fr-FR"/>
        </w:rPr>
        <w:t>XXXXX</w:t>
      </w:r>
      <w:r>
        <w:rPr>
          <w:rFonts w:hAnsi="黑体"/>
        </w:rPr>
        <w:fldChar w:fldCharType="end"/>
      </w:r>
      <w:bookmarkEnd w:id="10"/>
      <w:r>
        <w:rPr>
          <w:rFonts w:hAnsi="黑体"/>
          <w:lang w:val="fr-FR"/>
        </w:rPr>
        <w:t>—</w:t>
      </w:r>
      <w:bookmarkStart w:id="11" w:name="StdNo2"/>
      <w:r>
        <w:rPr>
          <w:rFonts w:hAnsi="黑体"/>
        </w:rPr>
        <w:fldChar w:fldCharType="begin">
          <w:ffData>
            <w:name w:val="StdNo2"/>
            <w:enabled/>
            <w:calcOnExit w:val="0"/>
            <w:textInput>
              <w:default w:val="XXXX"/>
              <w:maxLength w:val="4"/>
            </w:textInput>
          </w:ffData>
        </w:fldChar>
      </w:r>
      <w:r>
        <w:rPr>
          <w:rFonts w:hAnsi="黑体"/>
          <w:lang w:val="fr-FR"/>
        </w:rPr>
        <w:instrText xml:space="preserve"> FORMTEXT </w:instrText>
      </w:r>
      <w:r>
        <w:rPr>
          <w:rFonts w:hAnsi="黑体"/>
        </w:rPr>
      </w:r>
      <w:r>
        <w:rPr>
          <w:rFonts w:hAnsi="黑体"/>
        </w:rPr>
        <w:fldChar w:fldCharType="separate"/>
      </w:r>
      <w:r>
        <w:rPr>
          <w:rFonts w:hAnsi="黑体"/>
          <w:lang w:val="fr-FR"/>
        </w:rPr>
        <w:t>XXXX</w:t>
      </w:r>
      <w:r>
        <w:rPr>
          <w:rFonts w:hAnsi="黑体"/>
        </w:rPr>
        <w:fldChar w:fldCharType="end"/>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0"/>
      </w:tblGrid>
      <w:tr w:rsidR="0048311D" w14:paraId="54D48564" w14:textId="77777777" w:rsidTr="0048311D">
        <w:tc>
          <w:tcPr>
            <w:tcW w:w="9356" w:type="dxa"/>
            <w:tcBorders>
              <w:top w:val="nil"/>
              <w:left w:val="nil"/>
              <w:bottom w:val="nil"/>
              <w:right w:val="nil"/>
            </w:tcBorders>
            <w:shd w:val="clear" w:color="auto" w:fill="auto"/>
          </w:tcPr>
          <w:p w14:paraId="383498BE" w14:textId="77777777" w:rsidR="0048311D" w:rsidRDefault="0048311D" w:rsidP="0048311D">
            <w:pPr>
              <w:pStyle w:val="affff1"/>
              <w:framePr w:wrap="around"/>
              <w:ind w:right="420"/>
              <w:jc w:val="both"/>
              <w:rPr>
                <w:lang w:val="fr-FR"/>
              </w:rPr>
            </w:pPr>
          </w:p>
        </w:tc>
      </w:tr>
    </w:tbl>
    <w:p w14:paraId="780E3B65" w14:textId="77777777" w:rsidR="0048311D" w:rsidRDefault="0048311D" w:rsidP="0048311D">
      <w:pPr>
        <w:pStyle w:val="21"/>
        <w:framePr w:wrap="around"/>
        <w:rPr>
          <w:rFonts w:hAnsi="黑体"/>
          <w:lang w:val="fr-FR"/>
        </w:rPr>
      </w:pPr>
    </w:p>
    <w:p w14:paraId="55098B60" w14:textId="77777777" w:rsidR="0048311D" w:rsidRDefault="0048311D" w:rsidP="0048311D">
      <w:pPr>
        <w:pStyle w:val="21"/>
        <w:framePr w:wrap="around"/>
        <w:rPr>
          <w:rFonts w:hAnsi="黑体"/>
          <w:lang w:val="fr-FR"/>
        </w:rPr>
      </w:pPr>
    </w:p>
    <w:bookmarkStart w:id="12" w:name="_Hlk55483470"/>
    <w:p w14:paraId="6A34BB1D" w14:textId="77777777" w:rsidR="0048311D" w:rsidRPr="00B35623" w:rsidRDefault="0048311D" w:rsidP="0048311D">
      <w:pPr>
        <w:pStyle w:val="affff2"/>
        <w:framePr w:h="7441" w:hRule="exact" w:wrap="around" w:x="1318" w:y="6386"/>
        <w:rPr>
          <w:lang w:val="fr-FR"/>
        </w:rPr>
      </w:pPr>
      <w:r>
        <w:fldChar w:fldCharType="begin">
          <w:ffData>
            <w:name w:val="StdName"/>
            <w:enabled/>
            <w:calcOnExit w:val="0"/>
            <w:textInput>
              <w:default w:val="接入网设备支持基于Telemetry接口采集功能的技术要求"/>
            </w:textInput>
          </w:ffData>
        </w:fldChar>
      </w:r>
      <w:bookmarkStart w:id="13" w:name="StdName"/>
      <w:r w:rsidRPr="00B35623">
        <w:rPr>
          <w:lang w:val="fr-FR"/>
        </w:rPr>
        <w:instrText xml:space="preserve"> FORMTEXT </w:instrText>
      </w:r>
      <w:r>
        <w:fldChar w:fldCharType="separate"/>
      </w:r>
      <w:r>
        <w:rPr>
          <w:rFonts w:hint="eastAsia"/>
          <w:noProof/>
        </w:rPr>
        <w:t>接入网设备支持基于</w:t>
      </w:r>
      <w:r w:rsidRPr="00B35623">
        <w:rPr>
          <w:rFonts w:hint="eastAsia"/>
          <w:noProof/>
          <w:lang w:val="fr-FR"/>
        </w:rPr>
        <w:t>Telemetry</w:t>
      </w:r>
      <w:r>
        <w:rPr>
          <w:rFonts w:hint="eastAsia"/>
          <w:noProof/>
        </w:rPr>
        <w:t>接口采集功能的技术要求</w:t>
      </w:r>
      <w:r>
        <w:fldChar w:fldCharType="end"/>
      </w:r>
      <w:bookmarkEnd w:id="13"/>
    </w:p>
    <w:bookmarkEnd w:id="12"/>
    <w:p w14:paraId="03FB2E31" w14:textId="263EF49B" w:rsidR="0048311D" w:rsidRPr="00B35623" w:rsidRDefault="0048311D" w:rsidP="0048311D">
      <w:pPr>
        <w:pStyle w:val="affff3"/>
        <w:framePr w:h="7441" w:hRule="exact" w:wrap="around" w:x="1318" w:y="6386"/>
        <w:rPr>
          <w:lang w:val="fr-FR"/>
        </w:rPr>
      </w:pPr>
      <w:r w:rsidRPr="0064693B">
        <w:rPr>
          <w:rFonts w:ascii="Verdana" w:hAnsi="Verdana"/>
          <w:color w:val="303133"/>
          <w:sz w:val="21"/>
          <w:szCs w:val="21"/>
          <w:shd w:val="clear" w:color="auto" w:fill="FFFFFF"/>
          <w:lang w:val="fr-FR"/>
        </w:rPr>
        <w:t xml:space="preserve">Technical </w:t>
      </w:r>
      <w:r w:rsidR="005E3D00">
        <w:rPr>
          <w:rFonts w:ascii="Verdana" w:hAnsi="Verdana" w:hint="eastAsia"/>
          <w:color w:val="303133"/>
          <w:sz w:val="21"/>
          <w:szCs w:val="21"/>
          <w:shd w:val="clear" w:color="auto" w:fill="FFFFFF"/>
          <w:lang w:val="fr-FR"/>
        </w:rPr>
        <w:t>R</w:t>
      </w:r>
      <w:r w:rsidRPr="0064693B">
        <w:rPr>
          <w:rFonts w:ascii="Verdana" w:hAnsi="Verdana"/>
          <w:color w:val="303133"/>
          <w:sz w:val="21"/>
          <w:szCs w:val="21"/>
          <w:shd w:val="clear" w:color="auto" w:fill="FFFFFF"/>
          <w:lang w:val="fr-FR"/>
        </w:rPr>
        <w:t xml:space="preserve">equirements </w:t>
      </w:r>
      <w:r w:rsidR="0015736B">
        <w:rPr>
          <w:rFonts w:ascii="Verdana" w:hAnsi="Verdana" w:hint="eastAsia"/>
          <w:color w:val="303133"/>
          <w:sz w:val="21"/>
          <w:szCs w:val="21"/>
          <w:shd w:val="clear" w:color="auto" w:fill="FFFFFF"/>
          <w:lang w:val="fr-FR"/>
        </w:rPr>
        <w:t>F</w:t>
      </w:r>
      <w:r w:rsidRPr="0064693B">
        <w:rPr>
          <w:rFonts w:ascii="Verdana" w:hAnsi="Verdana"/>
          <w:color w:val="303133"/>
          <w:sz w:val="21"/>
          <w:szCs w:val="21"/>
          <w:shd w:val="clear" w:color="auto" w:fill="FFFFFF"/>
          <w:lang w:val="fr-FR"/>
        </w:rPr>
        <w:t xml:space="preserve">or </w:t>
      </w:r>
      <w:r w:rsidR="0015736B">
        <w:rPr>
          <w:rFonts w:ascii="Verdana" w:hAnsi="Verdana" w:hint="eastAsia"/>
          <w:color w:val="303133"/>
          <w:sz w:val="21"/>
          <w:szCs w:val="21"/>
          <w:shd w:val="clear" w:color="auto" w:fill="FFFFFF"/>
          <w:lang w:val="fr-FR"/>
        </w:rPr>
        <w:t>A</w:t>
      </w:r>
      <w:r w:rsidRPr="0064693B">
        <w:rPr>
          <w:rFonts w:ascii="Verdana" w:hAnsi="Verdana"/>
          <w:color w:val="303133"/>
          <w:sz w:val="21"/>
          <w:szCs w:val="21"/>
          <w:shd w:val="clear" w:color="auto" w:fill="FFFFFF"/>
          <w:lang w:val="fr-FR"/>
        </w:rPr>
        <w:t xml:space="preserve">ccess </w:t>
      </w:r>
      <w:r w:rsidR="0015736B">
        <w:rPr>
          <w:rFonts w:ascii="Verdana" w:hAnsi="Verdana"/>
          <w:color w:val="303133"/>
          <w:sz w:val="21"/>
          <w:szCs w:val="21"/>
          <w:shd w:val="clear" w:color="auto" w:fill="FFFFFF"/>
          <w:lang w:val="fr-FR"/>
        </w:rPr>
        <w:t>N</w:t>
      </w:r>
      <w:r w:rsidRPr="0064693B">
        <w:rPr>
          <w:rFonts w:ascii="Verdana" w:hAnsi="Verdana"/>
          <w:color w:val="303133"/>
          <w:sz w:val="21"/>
          <w:szCs w:val="21"/>
          <w:shd w:val="clear" w:color="auto" w:fill="FFFFFF"/>
          <w:lang w:val="fr-FR"/>
        </w:rPr>
        <w:t xml:space="preserve">etwork </w:t>
      </w:r>
      <w:r w:rsidR="0015736B">
        <w:rPr>
          <w:rFonts w:ascii="Verdana" w:hAnsi="Verdana"/>
          <w:color w:val="303133"/>
          <w:sz w:val="21"/>
          <w:szCs w:val="21"/>
          <w:shd w:val="clear" w:color="auto" w:fill="FFFFFF"/>
          <w:lang w:val="fr-FR"/>
        </w:rPr>
        <w:t>E</w:t>
      </w:r>
      <w:r w:rsidRPr="0064693B">
        <w:rPr>
          <w:rFonts w:ascii="Verdana" w:hAnsi="Verdana"/>
          <w:color w:val="303133"/>
          <w:sz w:val="21"/>
          <w:szCs w:val="21"/>
          <w:shd w:val="clear" w:color="auto" w:fill="FFFFFF"/>
          <w:lang w:val="fr-FR"/>
        </w:rPr>
        <w:t xml:space="preserve">quipments </w:t>
      </w:r>
      <w:r w:rsidR="0015736B">
        <w:rPr>
          <w:rFonts w:ascii="Verdana" w:hAnsi="Verdana"/>
          <w:color w:val="303133"/>
          <w:sz w:val="21"/>
          <w:szCs w:val="21"/>
          <w:shd w:val="clear" w:color="auto" w:fill="FFFFFF"/>
          <w:lang w:val="fr-FR"/>
        </w:rPr>
        <w:t>S</w:t>
      </w:r>
      <w:r w:rsidRPr="0064693B">
        <w:rPr>
          <w:rFonts w:ascii="Verdana" w:hAnsi="Verdana"/>
          <w:color w:val="303133"/>
          <w:sz w:val="21"/>
          <w:szCs w:val="21"/>
          <w:shd w:val="clear" w:color="auto" w:fill="FFFFFF"/>
          <w:lang w:val="fr-FR"/>
        </w:rPr>
        <w:t xml:space="preserve">upporting </w:t>
      </w:r>
      <w:r w:rsidR="0015736B">
        <w:rPr>
          <w:rFonts w:ascii="Verdana" w:hAnsi="Verdana"/>
          <w:color w:val="303133"/>
          <w:sz w:val="21"/>
          <w:szCs w:val="21"/>
          <w:shd w:val="clear" w:color="auto" w:fill="FFFFFF"/>
          <w:lang w:val="fr-FR"/>
        </w:rPr>
        <w:t>D</w:t>
      </w:r>
      <w:r w:rsidRPr="0064693B">
        <w:rPr>
          <w:rFonts w:ascii="Verdana" w:hAnsi="Verdana"/>
          <w:color w:val="303133"/>
          <w:sz w:val="21"/>
          <w:szCs w:val="21"/>
          <w:shd w:val="clear" w:color="auto" w:fill="FFFFFF"/>
          <w:lang w:val="fr-FR"/>
        </w:rPr>
        <w:t xml:space="preserve">ata </w:t>
      </w:r>
      <w:r w:rsidR="0015736B">
        <w:rPr>
          <w:rFonts w:ascii="Verdana" w:hAnsi="Verdana"/>
          <w:color w:val="303133"/>
          <w:sz w:val="21"/>
          <w:szCs w:val="21"/>
          <w:shd w:val="clear" w:color="auto" w:fill="FFFFFF"/>
          <w:lang w:val="fr-FR"/>
        </w:rPr>
        <w:t>C</w:t>
      </w:r>
      <w:r w:rsidRPr="0064693B">
        <w:rPr>
          <w:rFonts w:ascii="Verdana" w:hAnsi="Verdana"/>
          <w:color w:val="303133"/>
          <w:sz w:val="21"/>
          <w:szCs w:val="21"/>
          <w:shd w:val="clear" w:color="auto" w:fill="FFFFFF"/>
          <w:lang w:val="fr-FR"/>
        </w:rPr>
        <w:t xml:space="preserve">ollection </w:t>
      </w:r>
      <w:r w:rsidR="0015736B">
        <w:rPr>
          <w:rFonts w:ascii="Verdana" w:hAnsi="Verdana"/>
          <w:color w:val="303133"/>
          <w:sz w:val="21"/>
          <w:szCs w:val="21"/>
          <w:shd w:val="clear" w:color="auto" w:fill="FFFFFF"/>
          <w:lang w:val="fr-FR"/>
        </w:rPr>
        <w:t>B</w:t>
      </w:r>
      <w:r w:rsidRPr="0064693B">
        <w:rPr>
          <w:rFonts w:ascii="Verdana" w:hAnsi="Verdana"/>
          <w:color w:val="303133"/>
          <w:sz w:val="21"/>
          <w:szCs w:val="21"/>
          <w:shd w:val="clear" w:color="auto" w:fill="FFFFFF"/>
          <w:lang w:val="fr-FR"/>
        </w:rPr>
        <w:t xml:space="preserve">ased </w:t>
      </w:r>
      <w:r w:rsidR="00233BCC">
        <w:rPr>
          <w:rFonts w:ascii="Verdana" w:hAnsi="Verdana"/>
          <w:color w:val="303133"/>
          <w:sz w:val="21"/>
          <w:szCs w:val="21"/>
          <w:shd w:val="clear" w:color="auto" w:fill="FFFFFF"/>
          <w:lang w:val="fr-FR"/>
        </w:rPr>
        <w:t>O</w:t>
      </w:r>
      <w:r w:rsidRPr="0064693B">
        <w:rPr>
          <w:rFonts w:ascii="Verdana" w:hAnsi="Verdana"/>
          <w:color w:val="303133"/>
          <w:sz w:val="21"/>
          <w:szCs w:val="21"/>
          <w:shd w:val="clear" w:color="auto" w:fill="FFFFFF"/>
          <w:lang w:val="fr-FR"/>
        </w:rPr>
        <w:t xml:space="preserve">n </w:t>
      </w:r>
      <w:r w:rsidR="0015736B">
        <w:rPr>
          <w:rFonts w:ascii="Verdana" w:hAnsi="Verdana"/>
          <w:color w:val="303133"/>
          <w:sz w:val="21"/>
          <w:szCs w:val="21"/>
          <w:shd w:val="clear" w:color="auto" w:fill="FFFFFF"/>
          <w:lang w:val="fr-FR"/>
        </w:rPr>
        <w:t>T</w:t>
      </w:r>
      <w:r w:rsidRPr="0064693B">
        <w:rPr>
          <w:rFonts w:ascii="Verdana" w:hAnsi="Verdana"/>
          <w:color w:val="303133"/>
          <w:sz w:val="21"/>
          <w:szCs w:val="21"/>
          <w:shd w:val="clear" w:color="auto" w:fill="FFFFFF"/>
          <w:lang w:val="fr-FR"/>
        </w:rPr>
        <w:t xml:space="preserve">elemetry </w:t>
      </w:r>
      <w:r w:rsidR="0015736B">
        <w:rPr>
          <w:rFonts w:ascii="Verdana" w:hAnsi="Verdana"/>
          <w:color w:val="303133"/>
          <w:sz w:val="21"/>
          <w:szCs w:val="21"/>
          <w:shd w:val="clear" w:color="auto" w:fill="FFFFFF"/>
          <w:lang w:val="fr-FR"/>
        </w:rPr>
        <w:t>I</w:t>
      </w:r>
      <w:r w:rsidRPr="0064693B">
        <w:rPr>
          <w:rFonts w:ascii="Verdana" w:hAnsi="Verdana"/>
          <w:color w:val="303133"/>
          <w:sz w:val="21"/>
          <w:szCs w:val="21"/>
          <w:shd w:val="clear" w:color="auto" w:fill="FFFFFF"/>
          <w:lang w:val="fr-FR"/>
        </w:rPr>
        <w:t>nterface</w:t>
      </w:r>
    </w:p>
    <w:p w14:paraId="5627BB6E" w14:textId="77777777" w:rsidR="0048311D" w:rsidRPr="00B35623" w:rsidRDefault="0048311D" w:rsidP="0048311D">
      <w:pPr>
        <w:pStyle w:val="affff4"/>
        <w:framePr w:h="7441" w:hRule="exact" w:wrap="around" w:x="1318" w:y="6386"/>
        <w:rPr>
          <w:lang w:val="fr-FR"/>
        </w:rPr>
      </w:pPr>
    </w:p>
    <w:p w14:paraId="4D4E5C8D" w14:textId="77777777" w:rsidR="0048311D" w:rsidRPr="00B35623" w:rsidRDefault="0048311D" w:rsidP="0048311D">
      <w:pPr>
        <w:pStyle w:val="affff4"/>
        <w:framePr w:h="7441" w:hRule="exact" w:wrap="around" w:x="1318" w:y="6386"/>
        <w:rPr>
          <w:lang w:val="fr-FR"/>
        </w:rPr>
      </w:pPr>
    </w:p>
    <w:p w14:paraId="52417526" w14:textId="77777777" w:rsidR="0048311D" w:rsidRPr="00B35623" w:rsidRDefault="0048311D" w:rsidP="0048311D">
      <w:pPr>
        <w:pStyle w:val="affff4"/>
        <w:framePr w:h="7441" w:hRule="exact" w:wrap="around" w:x="1318" w:y="6386"/>
        <w:rPr>
          <w:lang w:val="fr-FR"/>
        </w:rPr>
      </w:pPr>
    </w:p>
    <w:p w14:paraId="34380A2C" w14:textId="77777777" w:rsidR="0048311D" w:rsidRPr="00B35623" w:rsidRDefault="0048311D" w:rsidP="0048311D">
      <w:pPr>
        <w:pStyle w:val="affff4"/>
        <w:framePr w:h="7441" w:hRule="exact" w:wrap="around" w:x="1318" w:y="6386"/>
        <w:rPr>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9"/>
      </w:tblGrid>
      <w:tr w:rsidR="0048311D" w14:paraId="2833A509" w14:textId="77777777" w:rsidTr="0048311D">
        <w:tc>
          <w:tcPr>
            <w:tcW w:w="9855" w:type="dxa"/>
            <w:tcBorders>
              <w:top w:val="nil"/>
              <w:left w:val="nil"/>
              <w:bottom w:val="nil"/>
              <w:right w:val="nil"/>
            </w:tcBorders>
            <w:shd w:val="clear" w:color="auto" w:fill="auto"/>
          </w:tcPr>
          <w:p w14:paraId="64EB0BE1" w14:textId="0BF91CBD" w:rsidR="0048311D" w:rsidRDefault="00784480" w:rsidP="0048311D">
            <w:pPr>
              <w:pStyle w:val="affff5"/>
              <w:framePr w:h="7441" w:hRule="exact" w:wrap="around" w:x="1318" w:y="6386"/>
              <w:ind w:left="363"/>
              <w:rPr>
                <w:kern w:val="2"/>
              </w:rPr>
            </w:pPr>
            <w:r>
              <w:fldChar w:fldCharType="begin">
                <w:ffData>
                  <w:name w:val=""/>
                  <w:enabled/>
                  <w:calcOnExit w:val="0"/>
                  <w:textInput>
                    <w:default w:val="（送审稿）"/>
                  </w:textInput>
                </w:ffData>
              </w:fldChar>
            </w:r>
            <w:r>
              <w:instrText xml:space="preserve"> FORMTEXT </w:instrText>
            </w:r>
            <w:r>
              <w:fldChar w:fldCharType="separate"/>
            </w:r>
            <w:r>
              <w:rPr>
                <w:rFonts w:hint="eastAsia"/>
                <w:noProof/>
              </w:rPr>
              <w:t>（送审稿）</w:t>
            </w:r>
            <w:r>
              <w:fldChar w:fldCharType="end"/>
            </w:r>
            <w:r w:rsidR="0048311D">
              <w:rPr>
                <w:noProof/>
              </w:rPr>
              <mc:AlternateContent>
                <mc:Choice Requires="wps">
                  <w:drawing>
                    <wp:anchor distT="0" distB="0" distL="114300" distR="114300" simplePos="0" relativeHeight="251663360" behindDoc="1" locked="1" layoutInCell="1" allowOverlap="1" wp14:anchorId="514115AA" wp14:editId="48E8F725">
                      <wp:simplePos x="0" y="0"/>
                      <wp:positionH relativeFrom="column">
                        <wp:posOffset>2200910</wp:posOffset>
                      </wp:positionH>
                      <wp:positionV relativeFrom="paragraph">
                        <wp:posOffset>4281805</wp:posOffset>
                      </wp:positionV>
                      <wp:extent cx="1905000" cy="254000"/>
                      <wp:effectExtent l="0" t="0" r="0" b="12700"/>
                      <wp:wrapNone/>
                      <wp:docPr id="5"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ffectLst/>
                            </wps:spPr>
                            <wps:bodyPr rot="0" vert="horz" wrap="square" lIns="91440" tIns="45720" rIns="91440" bIns="45720" anchor="t" anchorCtr="0" upright="1">
                              <a:noAutofit/>
                            </wps:bodyPr>
                          </wps:wsp>
                        </a:graphicData>
                      </a:graphic>
                    </wp:anchor>
                  </w:drawing>
                </mc:Choice>
                <mc:Fallback>
                  <w:pict>
                    <v:rect w14:anchorId="3E3E10C6" id="RQ" o:spid="_x0000_s1026" style="position:absolute;left:0;text-align:left;margin-left:173.3pt;margin-top:337.15pt;width:150pt;height:20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" stroked="f">
                      <w10:anchorlock/>
                    </v:rect>
                  </w:pict>
                </mc:Fallback>
              </mc:AlternateContent>
            </w:r>
          </w:p>
        </w:tc>
      </w:tr>
      <w:bookmarkStart w:id="14" w:name="WCRQ"/>
      <w:tr w:rsidR="0048311D" w14:paraId="5391413A" w14:textId="77777777" w:rsidTr="0048311D">
        <w:tc>
          <w:tcPr>
            <w:tcW w:w="9855" w:type="dxa"/>
            <w:tcBorders>
              <w:top w:val="nil"/>
              <w:left w:val="nil"/>
              <w:bottom w:val="nil"/>
              <w:right w:val="nil"/>
            </w:tcBorders>
            <w:shd w:val="clear" w:color="auto" w:fill="auto"/>
          </w:tcPr>
          <w:p w14:paraId="604F0C21" w14:textId="77777777" w:rsidR="0048311D" w:rsidRDefault="0048311D" w:rsidP="0048311D">
            <w:pPr>
              <w:pStyle w:val="affff6"/>
              <w:framePr w:h="7441" w:hRule="exact" w:wrap="around" w:x="1318" w:y="6386"/>
              <w:ind w:left="363"/>
              <w:rPr>
                <w:kern w:val="2"/>
              </w:rPr>
            </w:pPr>
            <w:r>
              <w:fldChar w:fldCharType="begin">
                <w:ffData>
                  <w:name w:val="WCRQ"/>
                  <w:enabled/>
                  <w:calcOnExit w:val="0"/>
                  <w:textInput/>
                </w:ffData>
              </w:fldChar>
            </w:r>
            <w:r>
              <w:instrText xml:space="preserve"> FORMTEXT </w:instrText>
            </w:r>
            <w:r>
              <w:fldChar w:fldCharType="separate"/>
            </w:r>
            <w:r>
              <w:t>     </w:t>
            </w:r>
            <w:r>
              <w:fldChar w:fldCharType="end"/>
            </w:r>
            <w:bookmarkEnd w:id="14"/>
          </w:p>
        </w:tc>
      </w:tr>
    </w:tbl>
    <w:bookmarkStart w:id="15" w:name="FY"/>
    <w:p w14:paraId="068035DA" w14:textId="77777777" w:rsidR="0048311D" w:rsidRDefault="0048311D" w:rsidP="0048311D">
      <w:pPr>
        <w:pStyle w:val="affffffe"/>
        <w:framePr w:wrap="around" w:hAnchor="page" w:x="1237"/>
      </w:pPr>
      <w:r>
        <w:rPr>
          <w:rFonts w:ascii="黑体"/>
        </w:rPr>
        <w:fldChar w:fldCharType="begin">
          <w:ffData>
            <w:name w:val="FY"/>
            <w:enabled/>
            <w:calcOnExit w:val="0"/>
            <w:textInput>
              <w:default w:val="XXXX"/>
              <w:maxLength w:val="4"/>
            </w:textInput>
          </w:ffData>
        </w:fldChar>
      </w:r>
      <w:r>
        <w:rPr>
          <w:rFonts w:ascii="黑体"/>
        </w:rPr>
        <w:instrText xml:space="preserve"> FORMTEXT </w:instrText>
      </w:r>
      <w:r>
        <w:rPr>
          <w:rFonts w:ascii="黑体"/>
        </w:rPr>
      </w:r>
      <w:r>
        <w:rPr>
          <w:rFonts w:ascii="黑体"/>
        </w:rPr>
        <w:fldChar w:fldCharType="separate"/>
      </w:r>
      <w:r>
        <w:rPr>
          <w:rFonts w:ascii="黑体"/>
        </w:rPr>
        <w:t>XXXX</w:t>
      </w:r>
      <w:r>
        <w:rPr>
          <w:rFonts w:ascii="黑体"/>
        </w:rPr>
        <w:fldChar w:fldCharType="end"/>
      </w:r>
      <w:bookmarkEnd w:id="15"/>
      <w:r>
        <w:rPr>
          <w:rFonts w:ascii="黑体"/>
        </w:rPr>
        <w:t>-</w:t>
      </w:r>
      <w:r>
        <w:rPr>
          <w:rFonts w:ascii="黑体"/>
        </w:rPr>
        <w:fldChar w:fldCharType="begin">
          <w:ffData>
            <w:name w:val="FM"/>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r>
        <w:rPr>
          <w:rFonts w:ascii="黑体"/>
        </w:rPr>
        <w:t>-</w:t>
      </w:r>
      <w:bookmarkStart w:id="16" w:name="FD"/>
      <w:r>
        <w:rPr>
          <w:rFonts w:ascii="黑体"/>
        </w:rPr>
        <w:fldChar w:fldCharType="begin">
          <w:ffData>
            <w:name w:val="FD"/>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6"/>
      <w:r>
        <w:rPr>
          <w:rFonts w:hint="eastAsia"/>
        </w:rPr>
        <w:t>发布</w:t>
      </w:r>
      <w:r>
        <w:rPr>
          <w:noProof/>
        </w:rPr>
        <mc:AlternateContent>
          <mc:Choice Requires="wps">
            <w:drawing>
              <wp:anchor distT="0" distB="0" distL="114300" distR="114300" simplePos="0" relativeHeight="251659264" behindDoc="0" locked="1" layoutInCell="1" allowOverlap="1" wp14:anchorId="2C5E1EDC" wp14:editId="31D29E49">
                <wp:simplePos x="0" y="0"/>
                <wp:positionH relativeFrom="column">
                  <wp:posOffset>801370</wp:posOffset>
                </wp:positionH>
                <wp:positionV relativeFrom="page">
                  <wp:posOffset>9251950</wp:posOffset>
                </wp:positionV>
                <wp:extent cx="6120130" cy="0"/>
                <wp:effectExtent l="0" t="0" r="0" b="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a:effectLst/>
                      </wps:spPr>
                      <wps:bodyPr/>
                    </wps:wsp>
                  </a:graphicData>
                </a:graphic>
              </wp:anchor>
            </w:drawing>
          </mc:Choice>
          <mc:Fallback>
            <w:pict>
              <v:line w14:anchorId="1E490B21" id="Line 10"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page" from="63.1pt,728.5pt" to="54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">
                <w10:wrap anchory="page"/>
                <w10:anchorlock/>
              </v:line>
            </w:pict>
          </mc:Fallback>
        </mc:AlternateContent>
      </w:r>
    </w:p>
    <w:bookmarkStart w:id="17" w:name="SY"/>
    <w:p w14:paraId="7F9E8F42" w14:textId="77777777" w:rsidR="0048311D" w:rsidRDefault="0048311D" w:rsidP="0048311D">
      <w:pPr>
        <w:pStyle w:val="afffffff"/>
        <w:framePr w:wrap="around" w:hAnchor="page" w:x="7117" w:y="14137"/>
      </w:pPr>
      <w:r>
        <w:rPr>
          <w:rFonts w:ascii="黑体"/>
        </w:rPr>
        <w:fldChar w:fldCharType="begin">
          <w:ffData>
            <w:name w:val="SY"/>
            <w:enabled/>
            <w:calcOnExit w:val="0"/>
            <w:textInput>
              <w:default w:val="XXXX"/>
              <w:maxLength w:val="4"/>
            </w:textInput>
          </w:ffData>
        </w:fldChar>
      </w:r>
      <w:r>
        <w:rPr>
          <w:rFonts w:ascii="黑体"/>
        </w:rPr>
        <w:instrText xml:space="preserve"> FORMTEXT </w:instrText>
      </w:r>
      <w:r>
        <w:rPr>
          <w:rFonts w:ascii="黑体"/>
        </w:rPr>
      </w:r>
      <w:r>
        <w:rPr>
          <w:rFonts w:ascii="黑体"/>
        </w:rPr>
        <w:fldChar w:fldCharType="separate"/>
      </w:r>
      <w:r>
        <w:rPr>
          <w:rFonts w:ascii="黑体"/>
        </w:rPr>
        <w:t>XXXX</w:t>
      </w:r>
      <w:r>
        <w:rPr>
          <w:rFonts w:ascii="黑体"/>
        </w:rPr>
        <w:fldChar w:fldCharType="end"/>
      </w:r>
      <w:bookmarkEnd w:id="17"/>
      <w:r>
        <w:rPr>
          <w:rFonts w:ascii="黑体"/>
        </w:rPr>
        <w:t>-</w:t>
      </w:r>
      <w:bookmarkStart w:id="18" w:name="SM"/>
      <w:r>
        <w:rPr>
          <w:rFonts w:ascii="黑体"/>
        </w:rPr>
        <w:fldChar w:fldCharType="begin">
          <w:ffData>
            <w:name w:val="SM"/>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8"/>
      <w:r>
        <w:rPr>
          <w:rFonts w:ascii="黑体"/>
        </w:rPr>
        <w:t>-</w:t>
      </w:r>
      <w:bookmarkStart w:id="19" w:name="SD"/>
      <w:r>
        <w:rPr>
          <w:rFonts w:ascii="黑体"/>
        </w:rPr>
        <w:fldChar w:fldCharType="begin">
          <w:ffData>
            <w:name w:val="SD"/>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9"/>
      <w:r>
        <w:rPr>
          <w:rFonts w:hint="eastAsia"/>
        </w:rPr>
        <w:t>实施</w:t>
      </w:r>
    </w:p>
    <w:bookmarkStart w:id="20" w:name="fm"/>
    <w:p w14:paraId="00EAD77C" w14:textId="77777777" w:rsidR="0048311D" w:rsidRDefault="0048311D" w:rsidP="0048311D">
      <w:pPr>
        <w:pStyle w:val="afffffc"/>
        <w:framePr w:wrap="around"/>
        <w:sectPr w:rsidR="0048311D" w:rsidSect="0048311D">
          <w:headerReference w:type="even" r:id="rId10"/>
          <w:headerReference w:type="default" r:id="rId11"/>
          <w:footerReference w:type="even" r:id="rId12"/>
          <w:footerReference w:type="default" r:id="rId13"/>
          <w:pgSz w:w="11906" w:h="16838"/>
          <w:pgMar w:top="567" w:right="1134" w:bottom="1134" w:left="1418" w:header="567" w:footer="1134" w:gutter="0"/>
          <w:pgNumType w:start="1"/>
          <w:cols w:space="425"/>
          <w:formProt w:val="0"/>
          <w:titlePg/>
          <w:docGrid w:type="lines" w:linePitch="312"/>
        </w:sectPr>
      </w:pPr>
      <w:r>
        <w:rPr>
          <w:noProof/>
          <w:w w:val="100"/>
        </w:rPr>
        <mc:AlternateContent>
          <mc:Choice Requires="wps">
            <w:drawing>
              <wp:anchor distT="0" distB="0" distL="114300" distR="114300" simplePos="0" relativeHeight="251662336" behindDoc="1" locked="0" layoutInCell="1" allowOverlap="1" wp14:anchorId="780F317B" wp14:editId="79EA2927">
                <wp:simplePos x="0" y="0"/>
                <wp:positionH relativeFrom="column">
                  <wp:posOffset>1810385</wp:posOffset>
                </wp:positionH>
                <wp:positionV relativeFrom="paragraph">
                  <wp:posOffset>-3942715</wp:posOffset>
                </wp:positionV>
                <wp:extent cx="1270000" cy="304800"/>
                <wp:effectExtent l="0" t="0" r="6350" b="0"/>
                <wp:wrapNone/>
                <wp:docPr id="3"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ffectLst/>
                      </wps:spPr>
                      <wps:bodyPr rot="0" vert="horz" wrap="square" lIns="91440" tIns="45720" rIns="91440" bIns="45720" anchor="t" anchorCtr="0" upright="1">
                        <a:noAutofit/>
                      </wps:bodyPr>
                    </wps:wsp>
                  </a:graphicData>
                </a:graphic>
              </wp:anchor>
            </w:drawing>
          </mc:Choice>
          <mc:Fallback>
            <w:pict>
              <v:rect w14:anchorId="395EB5BD" id="LB" o:spid="_x0000_s1026" style="position:absolute;left:0;text-align:left;margin-left:142.55pt;margin-top:-310.45pt;width:100pt;height:2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" stroked="f"/>
            </w:pict>
          </mc:Fallback>
        </mc:AlternateContent>
      </w:r>
      <w:r>
        <w:rPr>
          <w:noProof/>
          <w:w w:val="100"/>
        </w:rPr>
        <mc:AlternateContent>
          <mc:Choice Requires="wps">
            <w:drawing>
              <wp:anchor distT="0" distB="0" distL="114300" distR="114300" simplePos="0" relativeHeight="251661312" behindDoc="1" locked="0" layoutInCell="1" allowOverlap="1" wp14:anchorId="2739A58C" wp14:editId="6990A062">
                <wp:simplePos x="0" y="0"/>
                <wp:positionH relativeFrom="column">
                  <wp:posOffset>4413885</wp:posOffset>
                </wp:positionH>
                <wp:positionV relativeFrom="paragraph">
                  <wp:posOffset>-7435215</wp:posOffset>
                </wp:positionV>
                <wp:extent cx="1143000" cy="228600"/>
                <wp:effectExtent l="0" t="0" r="0" b="0"/>
                <wp:wrapNone/>
                <wp:docPr id="2"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ffectLst/>
                      </wps:spPr>
                      <wps:bodyPr rot="0" vert="horz" wrap="square" lIns="91440" tIns="45720" rIns="91440" bIns="45720" anchor="t" anchorCtr="0" upright="1">
                        <a:noAutofit/>
                      </wps:bodyPr>
                    </wps:wsp>
                  </a:graphicData>
                </a:graphic>
              </wp:anchor>
            </w:drawing>
          </mc:Choice>
          <mc:Fallback>
            <w:pict>
              <v:rect w14:anchorId="32B83E08" id="DT" o:spid="_x0000_s1026" style="position:absolute;left:0;text-align:left;margin-left:347.55pt;margin-top:-585.45pt;width:90pt;height:1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" stroked="f"/>
            </w:pict>
          </mc:Fallback>
        </mc:AlternateContent>
      </w:r>
      <w:r>
        <w:rPr>
          <w:noProof/>
          <w:w w:val="100"/>
        </w:rPr>
        <mc:AlternateContent>
          <mc:Choice Requires="wps">
            <w:drawing>
              <wp:anchor distT="0" distB="0" distL="114300" distR="114300" simplePos="0" relativeHeight="251660288" behindDoc="0" locked="0" layoutInCell="1" allowOverlap="1" wp14:anchorId="6C65B61A" wp14:editId="1507EFDF">
                <wp:simplePos x="0" y="0"/>
                <wp:positionH relativeFrom="column">
                  <wp:posOffset>-464820</wp:posOffset>
                </wp:positionH>
                <wp:positionV relativeFrom="paragraph">
                  <wp:posOffset>-7021195</wp:posOffset>
                </wp:positionV>
                <wp:extent cx="6120130" cy="0"/>
                <wp:effectExtent l="0" t="0" r="0" b="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a:effectLst/>
                      </wps:spPr>
                      <wps:bodyPr/>
                    </wps:wsp>
                  </a:graphicData>
                </a:graphic>
              </wp:anchor>
            </w:drawing>
          </mc:Choice>
          <mc:Fallback>
            <w:pict>
              <v:line w14:anchorId="6D0D5D89" id="Line 1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6.6pt,-552.85pt" to="445.3pt,-5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"/>
            </w:pict>
          </mc:Fallback>
        </mc:AlternateContent>
      </w:r>
      <w:bookmarkEnd w:id="20"/>
      <w:r>
        <w:rPr>
          <w:rFonts w:hint="eastAsia"/>
        </w:rPr>
        <w:t>中华人民共和国工业和信息化部发布</w:t>
      </w:r>
    </w:p>
    <w:sdt>
      <w:sdtPr>
        <w:rPr>
          <w:rFonts w:ascii="宋体" w:eastAsia="宋体" w:hAnsi="Times New Roman" w:cs="Times New Roman"/>
          <w:b w:val="0"/>
          <w:bCs w:val="0"/>
          <w:iCs/>
          <w:color w:val="auto"/>
          <w:kern w:val="2"/>
          <w:sz w:val="21"/>
          <w:szCs w:val="21"/>
          <w:lang w:val="zh-CN"/>
        </w:rPr>
        <w:id w:val="-1590520422"/>
        <w:docPartObj>
          <w:docPartGallery w:val="Table of Contents"/>
          <w:docPartUnique/>
        </w:docPartObj>
      </w:sdtPr>
      <w:sdtEndPr>
        <w:rPr>
          <w:rFonts w:hAnsi="宋体"/>
          <w:szCs w:val="20"/>
          <w:lang w:val="en-US"/>
        </w:rPr>
      </w:sdtEndPr>
      <w:sdtContent>
        <w:p w14:paraId="77F0D953" w14:textId="77777777" w:rsidR="000F6891" w:rsidRDefault="000F6891" w:rsidP="003D0A3D">
          <w:pPr>
            <w:pStyle w:val="TOC10"/>
            <w:spacing w:before="851" w:after="680" w:line="240" w:lineRule="auto"/>
            <w:jc w:val="center"/>
          </w:pPr>
          <w:r>
            <w:rPr>
              <w:rFonts w:ascii="黑体" w:eastAsia="黑体" w:hAnsi="Times New Roman" w:cs="Times New Roman" w:hint="eastAsia"/>
              <w:b w:val="0"/>
              <w:bCs w:val="0"/>
              <w:color w:val="auto"/>
              <w:sz w:val="32"/>
              <w:szCs w:val="20"/>
            </w:rPr>
            <w:t>目    次</w:t>
          </w:r>
          <w:bookmarkEnd w:id="0"/>
        </w:p>
        <w:p w14:paraId="24AE6F72" w14:textId="318E3488" w:rsidR="005605DE" w:rsidRDefault="00F71351">
          <w:pPr>
            <w:pStyle w:val="TOC1"/>
            <w:tabs>
              <w:tab w:val="right" w:leader="dot" w:pos="9344"/>
            </w:tabs>
            <w:spacing w:before="78" w:after="78"/>
            <w:rPr>
              <w:rFonts w:asciiTheme="minorHAnsi" w:eastAsiaTheme="minorEastAsia" w:hAnsiTheme="minorHAnsi" w:cstheme="minorBidi"/>
              <w:bCs w:val="0"/>
              <w:noProof/>
              <w:szCs w:val="22"/>
            </w:rPr>
          </w:pPr>
          <w:r>
            <w:fldChar w:fldCharType="begin"/>
          </w:r>
          <w:r>
            <w:instrText xml:space="preserve"> TOC \o "1-4" \h \z \u </w:instrText>
          </w:r>
          <w:r>
            <w:fldChar w:fldCharType="separate"/>
          </w:r>
          <w:hyperlink w:anchor="_Toc66886030" w:history="1">
            <w:r w:rsidR="005605DE" w:rsidRPr="00C46FA5">
              <w:rPr>
                <w:rStyle w:val="affb"/>
                <w:noProof/>
              </w:rPr>
              <w:t>前　　言</w:t>
            </w:r>
            <w:r w:rsidR="005605DE">
              <w:rPr>
                <w:noProof/>
                <w:webHidden/>
              </w:rPr>
              <w:tab/>
            </w:r>
            <w:r w:rsidR="005605DE">
              <w:rPr>
                <w:noProof/>
                <w:webHidden/>
              </w:rPr>
              <w:fldChar w:fldCharType="begin"/>
            </w:r>
            <w:r w:rsidR="005605DE">
              <w:rPr>
                <w:noProof/>
                <w:webHidden/>
              </w:rPr>
              <w:instrText xml:space="preserve"> PAGEREF _Toc66886030 \h </w:instrText>
            </w:r>
            <w:r w:rsidR="005605DE">
              <w:rPr>
                <w:noProof/>
                <w:webHidden/>
              </w:rPr>
            </w:r>
            <w:r w:rsidR="005605DE">
              <w:rPr>
                <w:noProof/>
                <w:webHidden/>
              </w:rPr>
              <w:fldChar w:fldCharType="separate"/>
            </w:r>
            <w:r w:rsidR="005605DE">
              <w:rPr>
                <w:noProof/>
                <w:webHidden/>
              </w:rPr>
              <w:t>III</w:t>
            </w:r>
            <w:r w:rsidR="005605DE">
              <w:rPr>
                <w:noProof/>
                <w:webHidden/>
              </w:rPr>
              <w:fldChar w:fldCharType="end"/>
            </w:r>
          </w:hyperlink>
        </w:p>
        <w:p w14:paraId="52F637B0" w14:textId="6B87464D" w:rsidR="005605DE" w:rsidRDefault="00B1047C">
          <w:pPr>
            <w:pStyle w:val="TOC1"/>
            <w:tabs>
              <w:tab w:val="right" w:leader="dot" w:pos="9344"/>
            </w:tabs>
            <w:spacing w:before="78" w:after="78"/>
            <w:rPr>
              <w:rFonts w:asciiTheme="minorHAnsi" w:eastAsiaTheme="minorEastAsia" w:hAnsiTheme="minorHAnsi" w:cstheme="minorBidi"/>
              <w:bCs w:val="0"/>
              <w:noProof/>
              <w:szCs w:val="22"/>
            </w:rPr>
          </w:pPr>
          <w:hyperlink w:anchor="_Toc66886031" w:history="1">
            <w:r w:rsidR="005605DE" w:rsidRPr="00C46FA5">
              <w:rPr>
                <w:rStyle w:val="affb"/>
                <w:noProof/>
              </w:rPr>
              <w:t>引　　言</w:t>
            </w:r>
            <w:r w:rsidR="005605DE">
              <w:rPr>
                <w:noProof/>
                <w:webHidden/>
              </w:rPr>
              <w:tab/>
            </w:r>
            <w:r w:rsidR="005605DE">
              <w:rPr>
                <w:noProof/>
                <w:webHidden/>
              </w:rPr>
              <w:fldChar w:fldCharType="begin"/>
            </w:r>
            <w:r w:rsidR="005605DE">
              <w:rPr>
                <w:noProof/>
                <w:webHidden/>
              </w:rPr>
              <w:instrText xml:space="preserve"> PAGEREF _Toc66886031 \h </w:instrText>
            </w:r>
            <w:r w:rsidR="005605DE">
              <w:rPr>
                <w:noProof/>
                <w:webHidden/>
              </w:rPr>
            </w:r>
            <w:r w:rsidR="005605DE">
              <w:rPr>
                <w:noProof/>
                <w:webHidden/>
              </w:rPr>
              <w:fldChar w:fldCharType="separate"/>
            </w:r>
            <w:r w:rsidR="005605DE">
              <w:rPr>
                <w:noProof/>
                <w:webHidden/>
              </w:rPr>
              <w:t>V</w:t>
            </w:r>
            <w:r w:rsidR="005605DE">
              <w:rPr>
                <w:noProof/>
                <w:webHidden/>
              </w:rPr>
              <w:fldChar w:fldCharType="end"/>
            </w:r>
          </w:hyperlink>
        </w:p>
        <w:p w14:paraId="4AC33B85" w14:textId="0B10152A" w:rsidR="005605DE" w:rsidRDefault="00B1047C">
          <w:pPr>
            <w:pStyle w:val="TOC2"/>
            <w:tabs>
              <w:tab w:val="right" w:leader="dot" w:pos="9344"/>
            </w:tabs>
            <w:spacing w:before="78" w:after="78"/>
            <w:rPr>
              <w:rFonts w:asciiTheme="minorHAnsi" w:eastAsiaTheme="minorEastAsia" w:hAnsiTheme="minorHAnsi" w:cstheme="minorBidi"/>
              <w:noProof/>
              <w:szCs w:val="22"/>
            </w:rPr>
          </w:pPr>
          <w:hyperlink w:anchor="_Toc66886032" w:history="1">
            <w:r w:rsidR="005605DE" w:rsidRPr="00C46FA5">
              <w:rPr>
                <w:rStyle w:val="affb"/>
                <w:noProof/>
              </w:rPr>
              <w:t>1 范围</w:t>
            </w:r>
            <w:r w:rsidR="005605DE">
              <w:rPr>
                <w:noProof/>
                <w:webHidden/>
              </w:rPr>
              <w:tab/>
            </w:r>
            <w:r w:rsidR="005605DE">
              <w:rPr>
                <w:noProof/>
                <w:webHidden/>
              </w:rPr>
              <w:fldChar w:fldCharType="begin"/>
            </w:r>
            <w:r w:rsidR="005605DE">
              <w:rPr>
                <w:noProof/>
                <w:webHidden/>
              </w:rPr>
              <w:instrText xml:space="preserve"> PAGEREF _Toc66886032 \h </w:instrText>
            </w:r>
            <w:r w:rsidR="005605DE">
              <w:rPr>
                <w:noProof/>
                <w:webHidden/>
              </w:rPr>
            </w:r>
            <w:r w:rsidR="005605DE">
              <w:rPr>
                <w:noProof/>
                <w:webHidden/>
              </w:rPr>
              <w:fldChar w:fldCharType="separate"/>
            </w:r>
            <w:r w:rsidR="005605DE">
              <w:rPr>
                <w:noProof/>
                <w:webHidden/>
              </w:rPr>
              <w:t>1</w:t>
            </w:r>
            <w:r w:rsidR="005605DE">
              <w:rPr>
                <w:noProof/>
                <w:webHidden/>
              </w:rPr>
              <w:fldChar w:fldCharType="end"/>
            </w:r>
          </w:hyperlink>
        </w:p>
        <w:p w14:paraId="3ECF3C53" w14:textId="627E650F" w:rsidR="005605DE" w:rsidRDefault="00B1047C">
          <w:pPr>
            <w:pStyle w:val="TOC2"/>
            <w:tabs>
              <w:tab w:val="right" w:leader="dot" w:pos="9344"/>
            </w:tabs>
            <w:spacing w:before="78" w:after="78"/>
            <w:rPr>
              <w:rFonts w:asciiTheme="minorHAnsi" w:eastAsiaTheme="minorEastAsia" w:hAnsiTheme="minorHAnsi" w:cstheme="minorBidi"/>
              <w:noProof/>
              <w:szCs w:val="22"/>
            </w:rPr>
          </w:pPr>
          <w:hyperlink w:anchor="_Toc66886033" w:history="1">
            <w:r w:rsidR="005605DE" w:rsidRPr="00C46FA5">
              <w:rPr>
                <w:rStyle w:val="affb"/>
                <w:noProof/>
              </w:rPr>
              <w:t>2 规范性引用文件</w:t>
            </w:r>
            <w:r w:rsidR="005605DE">
              <w:rPr>
                <w:noProof/>
                <w:webHidden/>
              </w:rPr>
              <w:tab/>
            </w:r>
            <w:r w:rsidR="005605DE">
              <w:rPr>
                <w:noProof/>
                <w:webHidden/>
              </w:rPr>
              <w:fldChar w:fldCharType="begin"/>
            </w:r>
            <w:r w:rsidR="005605DE">
              <w:rPr>
                <w:noProof/>
                <w:webHidden/>
              </w:rPr>
              <w:instrText xml:space="preserve"> PAGEREF _Toc66886033 \h </w:instrText>
            </w:r>
            <w:r w:rsidR="005605DE">
              <w:rPr>
                <w:noProof/>
                <w:webHidden/>
              </w:rPr>
            </w:r>
            <w:r w:rsidR="005605DE">
              <w:rPr>
                <w:noProof/>
                <w:webHidden/>
              </w:rPr>
              <w:fldChar w:fldCharType="separate"/>
            </w:r>
            <w:r w:rsidR="005605DE">
              <w:rPr>
                <w:noProof/>
                <w:webHidden/>
              </w:rPr>
              <w:t>1</w:t>
            </w:r>
            <w:r w:rsidR="005605DE">
              <w:rPr>
                <w:noProof/>
                <w:webHidden/>
              </w:rPr>
              <w:fldChar w:fldCharType="end"/>
            </w:r>
          </w:hyperlink>
        </w:p>
        <w:p w14:paraId="2F4A2248" w14:textId="31969D51" w:rsidR="005605DE" w:rsidRDefault="00B1047C">
          <w:pPr>
            <w:pStyle w:val="TOC2"/>
            <w:tabs>
              <w:tab w:val="right" w:leader="dot" w:pos="9344"/>
            </w:tabs>
            <w:spacing w:before="78" w:after="78"/>
            <w:rPr>
              <w:rFonts w:asciiTheme="minorHAnsi" w:eastAsiaTheme="minorEastAsia" w:hAnsiTheme="minorHAnsi" w:cstheme="minorBidi"/>
              <w:noProof/>
              <w:szCs w:val="22"/>
            </w:rPr>
          </w:pPr>
          <w:hyperlink w:anchor="_Toc66886034" w:history="1">
            <w:r w:rsidR="005605DE" w:rsidRPr="00C46FA5">
              <w:rPr>
                <w:rStyle w:val="affb"/>
                <w:noProof/>
              </w:rPr>
              <w:t>3 术语和定义</w:t>
            </w:r>
            <w:r w:rsidR="005605DE">
              <w:rPr>
                <w:noProof/>
                <w:webHidden/>
              </w:rPr>
              <w:tab/>
            </w:r>
            <w:r w:rsidR="005605DE">
              <w:rPr>
                <w:noProof/>
                <w:webHidden/>
              </w:rPr>
              <w:fldChar w:fldCharType="begin"/>
            </w:r>
            <w:r w:rsidR="005605DE">
              <w:rPr>
                <w:noProof/>
                <w:webHidden/>
              </w:rPr>
              <w:instrText xml:space="preserve"> PAGEREF _Toc66886034 \h </w:instrText>
            </w:r>
            <w:r w:rsidR="005605DE">
              <w:rPr>
                <w:noProof/>
                <w:webHidden/>
              </w:rPr>
            </w:r>
            <w:r w:rsidR="005605DE">
              <w:rPr>
                <w:noProof/>
                <w:webHidden/>
              </w:rPr>
              <w:fldChar w:fldCharType="separate"/>
            </w:r>
            <w:r w:rsidR="005605DE">
              <w:rPr>
                <w:noProof/>
                <w:webHidden/>
              </w:rPr>
              <w:t>1</w:t>
            </w:r>
            <w:r w:rsidR="005605DE">
              <w:rPr>
                <w:noProof/>
                <w:webHidden/>
              </w:rPr>
              <w:fldChar w:fldCharType="end"/>
            </w:r>
          </w:hyperlink>
        </w:p>
        <w:p w14:paraId="0E2696B2" w14:textId="3D7F2D2A" w:rsidR="005605DE" w:rsidRDefault="00B1047C">
          <w:pPr>
            <w:pStyle w:val="TOC2"/>
            <w:tabs>
              <w:tab w:val="right" w:leader="dot" w:pos="9344"/>
            </w:tabs>
            <w:spacing w:before="78" w:after="78"/>
            <w:rPr>
              <w:rFonts w:asciiTheme="minorHAnsi" w:eastAsiaTheme="minorEastAsia" w:hAnsiTheme="minorHAnsi" w:cstheme="minorBidi"/>
              <w:noProof/>
              <w:szCs w:val="22"/>
            </w:rPr>
          </w:pPr>
          <w:hyperlink w:anchor="_Toc66886066" w:history="1">
            <w:r w:rsidR="005605DE" w:rsidRPr="00C46FA5">
              <w:rPr>
                <w:rStyle w:val="affb"/>
                <w:noProof/>
              </w:rPr>
              <w:t>4 缩略语</w:t>
            </w:r>
            <w:r w:rsidR="005605DE">
              <w:rPr>
                <w:noProof/>
                <w:webHidden/>
              </w:rPr>
              <w:tab/>
            </w:r>
            <w:r w:rsidR="005605DE">
              <w:rPr>
                <w:noProof/>
                <w:webHidden/>
              </w:rPr>
              <w:fldChar w:fldCharType="begin"/>
            </w:r>
            <w:r w:rsidR="005605DE">
              <w:rPr>
                <w:noProof/>
                <w:webHidden/>
              </w:rPr>
              <w:instrText xml:space="preserve"> PAGEREF _Toc66886066 \h </w:instrText>
            </w:r>
            <w:r w:rsidR="005605DE">
              <w:rPr>
                <w:noProof/>
                <w:webHidden/>
              </w:rPr>
            </w:r>
            <w:r w:rsidR="005605DE">
              <w:rPr>
                <w:noProof/>
                <w:webHidden/>
              </w:rPr>
              <w:fldChar w:fldCharType="separate"/>
            </w:r>
            <w:r w:rsidR="005605DE">
              <w:rPr>
                <w:noProof/>
                <w:webHidden/>
              </w:rPr>
              <w:t>2</w:t>
            </w:r>
            <w:r w:rsidR="005605DE">
              <w:rPr>
                <w:noProof/>
                <w:webHidden/>
              </w:rPr>
              <w:fldChar w:fldCharType="end"/>
            </w:r>
          </w:hyperlink>
        </w:p>
        <w:p w14:paraId="796FD2E6" w14:textId="5519A56F" w:rsidR="005605DE" w:rsidRDefault="00B1047C">
          <w:pPr>
            <w:pStyle w:val="TOC2"/>
            <w:tabs>
              <w:tab w:val="right" w:leader="dot" w:pos="9344"/>
            </w:tabs>
            <w:spacing w:before="78" w:after="78"/>
            <w:rPr>
              <w:rFonts w:asciiTheme="minorHAnsi" w:eastAsiaTheme="minorEastAsia" w:hAnsiTheme="minorHAnsi" w:cstheme="minorBidi"/>
              <w:noProof/>
              <w:szCs w:val="22"/>
            </w:rPr>
          </w:pPr>
          <w:hyperlink w:anchor="_Toc66886067" w:history="1">
            <w:r w:rsidR="005605DE" w:rsidRPr="00C46FA5">
              <w:rPr>
                <w:rStyle w:val="affb"/>
                <w:noProof/>
              </w:rPr>
              <w:t>5 接入网设备支持基于Telemetry接口采集功能的系统架构</w:t>
            </w:r>
            <w:r w:rsidR="005605DE">
              <w:rPr>
                <w:noProof/>
                <w:webHidden/>
              </w:rPr>
              <w:tab/>
            </w:r>
            <w:r w:rsidR="005605DE">
              <w:rPr>
                <w:noProof/>
                <w:webHidden/>
              </w:rPr>
              <w:fldChar w:fldCharType="begin"/>
            </w:r>
            <w:r w:rsidR="005605DE">
              <w:rPr>
                <w:noProof/>
                <w:webHidden/>
              </w:rPr>
              <w:instrText xml:space="preserve"> PAGEREF _Toc66886067 \h </w:instrText>
            </w:r>
            <w:r w:rsidR="005605DE">
              <w:rPr>
                <w:noProof/>
                <w:webHidden/>
              </w:rPr>
            </w:r>
            <w:r w:rsidR="005605DE">
              <w:rPr>
                <w:noProof/>
                <w:webHidden/>
              </w:rPr>
              <w:fldChar w:fldCharType="separate"/>
            </w:r>
            <w:r w:rsidR="005605DE">
              <w:rPr>
                <w:noProof/>
                <w:webHidden/>
              </w:rPr>
              <w:t>3</w:t>
            </w:r>
            <w:r w:rsidR="005605DE">
              <w:rPr>
                <w:noProof/>
                <w:webHidden/>
              </w:rPr>
              <w:fldChar w:fldCharType="end"/>
            </w:r>
          </w:hyperlink>
        </w:p>
        <w:p w14:paraId="51FAB026" w14:textId="40903BCE" w:rsidR="005605DE" w:rsidRDefault="00B1047C">
          <w:pPr>
            <w:pStyle w:val="TOC2"/>
            <w:tabs>
              <w:tab w:val="right" w:leader="dot" w:pos="9344"/>
            </w:tabs>
            <w:spacing w:before="78" w:after="78"/>
            <w:rPr>
              <w:rFonts w:asciiTheme="minorHAnsi" w:eastAsiaTheme="minorEastAsia" w:hAnsiTheme="minorHAnsi" w:cstheme="minorBidi"/>
              <w:noProof/>
              <w:szCs w:val="22"/>
            </w:rPr>
          </w:pPr>
          <w:hyperlink w:anchor="_Toc66886068" w:history="1">
            <w:r w:rsidR="005605DE" w:rsidRPr="00C46FA5">
              <w:rPr>
                <w:rStyle w:val="affb"/>
                <w:noProof/>
              </w:rPr>
              <w:t>6 采集功能要求</w:t>
            </w:r>
            <w:r w:rsidR="005605DE">
              <w:rPr>
                <w:noProof/>
                <w:webHidden/>
              </w:rPr>
              <w:tab/>
            </w:r>
            <w:r w:rsidR="005605DE">
              <w:rPr>
                <w:noProof/>
                <w:webHidden/>
              </w:rPr>
              <w:fldChar w:fldCharType="begin"/>
            </w:r>
            <w:r w:rsidR="005605DE">
              <w:rPr>
                <w:noProof/>
                <w:webHidden/>
              </w:rPr>
              <w:instrText xml:space="preserve"> PAGEREF _Toc66886068 \h </w:instrText>
            </w:r>
            <w:r w:rsidR="005605DE">
              <w:rPr>
                <w:noProof/>
                <w:webHidden/>
              </w:rPr>
            </w:r>
            <w:r w:rsidR="005605DE">
              <w:rPr>
                <w:noProof/>
                <w:webHidden/>
              </w:rPr>
              <w:fldChar w:fldCharType="separate"/>
            </w:r>
            <w:r w:rsidR="005605DE">
              <w:rPr>
                <w:noProof/>
                <w:webHidden/>
              </w:rPr>
              <w:t>4</w:t>
            </w:r>
            <w:r w:rsidR="005605DE">
              <w:rPr>
                <w:noProof/>
                <w:webHidden/>
              </w:rPr>
              <w:fldChar w:fldCharType="end"/>
            </w:r>
          </w:hyperlink>
        </w:p>
        <w:p w14:paraId="19447F8B" w14:textId="18784E95"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69" w:history="1">
            <w:r w:rsidR="005605DE" w:rsidRPr="00C46FA5">
              <w:rPr>
                <w:rStyle w:val="affb"/>
                <w:noProof/>
              </w:rPr>
              <w:t>6.1 总体要求</w:t>
            </w:r>
            <w:r w:rsidR="005605DE">
              <w:rPr>
                <w:noProof/>
                <w:webHidden/>
              </w:rPr>
              <w:tab/>
            </w:r>
            <w:r w:rsidR="005605DE">
              <w:rPr>
                <w:noProof/>
                <w:webHidden/>
              </w:rPr>
              <w:fldChar w:fldCharType="begin"/>
            </w:r>
            <w:r w:rsidR="005605DE">
              <w:rPr>
                <w:noProof/>
                <w:webHidden/>
              </w:rPr>
              <w:instrText xml:space="preserve"> PAGEREF _Toc66886069 \h </w:instrText>
            </w:r>
            <w:r w:rsidR="005605DE">
              <w:rPr>
                <w:noProof/>
                <w:webHidden/>
              </w:rPr>
            </w:r>
            <w:r w:rsidR="005605DE">
              <w:rPr>
                <w:noProof/>
                <w:webHidden/>
              </w:rPr>
              <w:fldChar w:fldCharType="separate"/>
            </w:r>
            <w:r w:rsidR="005605DE">
              <w:rPr>
                <w:noProof/>
                <w:webHidden/>
              </w:rPr>
              <w:t>4</w:t>
            </w:r>
            <w:r w:rsidR="005605DE">
              <w:rPr>
                <w:noProof/>
                <w:webHidden/>
              </w:rPr>
              <w:fldChar w:fldCharType="end"/>
            </w:r>
          </w:hyperlink>
        </w:p>
        <w:p w14:paraId="73DDB3E3" w14:textId="007195DE"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70" w:history="1">
            <w:r w:rsidR="005605DE" w:rsidRPr="00C46FA5">
              <w:rPr>
                <w:rStyle w:val="affb"/>
                <w:noProof/>
              </w:rPr>
              <w:t>6.2 NETCONF配置及gRPC上报模式</w:t>
            </w:r>
            <w:r w:rsidR="005605DE">
              <w:rPr>
                <w:noProof/>
                <w:webHidden/>
              </w:rPr>
              <w:tab/>
            </w:r>
            <w:r w:rsidR="005605DE">
              <w:rPr>
                <w:noProof/>
                <w:webHidden/>
              </w:rPr>
              <w:fldChar w:fldCharType="begin"/>
            </w:r>
            <w:r w:rsidR="005605DE">
              <w:rPr>
                <w:noProof/>
                <w:webHidden/>
              </w:rPr>
              <w:instrText xml:space="preserve"> PAGEREF _Toc66886070 \h </w:instrText>
            </w:r>
            <w:r w:rsidR="005605DE">
              <w:rPr>
                <w:noProof/>
                <w:webHidden/>
              </w:rPr>
            </w:r>
            <w:r w:rsidR="005605DE">
              <w:rPr>
                <w:noProof/>
                <w:webHidden/>
              </w:rPr>
              <w:fldChar w:fldCharType="separate"/>
            </w:r>
            <w:r w:rsidR="005605DE">
              <w:rPr>
                <w:noProof/>
                <w:webHidden/>
              </w:rPr>
              <w:t>4</w:t>
            </w:r>
            <w:r w:rsidR="005605DE">
              <w:rPr>
                <w:noProof/>
                <w:webHidden/>
              </w:rPr>
              <w:fldChar w:fldCharType="end"/>
            </w:r>
          </w:hyperlink>
        </w:p>
        <w:p w14:paraId="1B4AF4BE" w14:textId="54A2F302"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71" w:history="1">
            <w:r w:rsidR="005605DE" w:rsidRPr="00C46FA5">
              <w:rPr>
                <w:rStyle w:val="affb"/>
                <w:noProof/>
              </w:rPr>
              <w:t>6.3 NETCONF配置及UDP上报模式</w:t>
            </w:r>
            <w:r w:rsidR="005605DE">
              <w:rPr>
                <w:noProof/>
                <w:webHidden/>
              </w:rPr>
              <w:tab/>
            </w:r>
            <w:r w:rsidR="005605DE">
              <w:rPr>
                <w:noProof/>
                <w:webHidden/>
              </w:rPr>
              <w:fldChar w:fldCharType="begin"/>
            </w:r>
            <w:r w:rsidR="005605DE">
              <w:rPr>
                <w:noProof/>
                <w:webHidden/>
              </w:rPr>
              <w:instrText xml:space="preserve"> PAGEREF _Toc66886071 \h </w:instrText>
            </w:r>
            <w:r w:rsidR="005605DE">
              <w:rPr>
                <w:noProof/>
                <w:webHidden/>
              </w:rPr>
            </w:r>
            <w:r w:rsidR="005605DE">
              <w:rPr>
                <w:noProof/>
                <w:webHidden/>
              </w:rPr>
              <w:fldChar w:fldCharType="separate"/>
            </w:r>
            <w:r w:rsidR="005605DE">
              <w:rPr>
                <w:noProof/>
                <w:webHidden/>
              </w:rPr>
              <w:t>6</w:t>
            </w:r>
            <w:r w:rsidR="005605DE">
              <w:rPr>
                <w:noProof/>
                <w:webHidden/>
              </w:rPr>
              <w:fldChar w:fldCharType="end"/>
            </w:r>
          </w:hyperlink>
        </w:p>
        <w:p w14:paraId="259BD872" w14:textId="499FF430"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72" w:history="1">
            <w:r w:rsidR="005605DE" w:rsidRPr="00C46FA5">
              <w:rPr>
                <w:rStyle w:val="affb"/>
                <w:noProof/>
              </w:rPr>
              <w:t>6.4 gRPC订阅及gRPC上报模式</w:t>
            </w:r>
            <w:r w:rsidR="005605DE">
              <w:rPr>
                <w:noProof/>
                <w:webHidden/>
              </w:rPr>
              <w:tab/>
            </w:r>
            <w:r w:rsidR="005605DE">
              <w:rPr>
                <w:noProof/>
                <w:webHidden/>
              </w:rPr>
              <w:fldChar w:fldCharType="begin"/>
            </w:r>
            <w:r w:rsidR="005605DE">
              <w:rPr>
                <w:noProof/>
                <w:webHidden/>
              </w:rPr>
              <w:instrText xml:space="preserve"> PAGEREF _Toc66886072 \h </w:instrText>
            </w:r>
            <w:r w:rsidR="005605DE">
              <w:rPr>
                <w:noProof/>
                <w:webHidden/>
              </w:rPr>
            </w:r>
            <w:r w:rsidR="005605DE">
              <w:rPr>
                <w:noProof/>
                <w:webHidden/>
              </w:rPr>
              <w:fldChar w:fldCharType="separate"/>
            </w:r>
            <w:r w:rsidR="005605DE">
              <w:rPr>
                <w:noProof/>
                <w:webHidden/>
              </w:rPr>
              <w:t>7</w:t>
            </w:r>
            <w:r w:rsidR="005605DE">
              <w:rPr>
                <w:noProof/>
                <w:webHidden/>
              </w:rPr>
              <w:fldChar w:fldCharType="end"/>
            </w:r>
          </w:hyperlink>
        </w:p>
        <w:p w14:paraId="66CB4276" w14:textId="635E39F7" w:rsidR="005605DE" w:rsidRDefault="00B1047C">
          <w:pPr>
            <w:pStyle w:val="TOC2"/>
            <w:tabs>
              <w:tab w:val="right" w:leader="dot" w:pos="9344"/>
            </w:tabs>
            <w:spacing w:before="78" w:after="78"/>
            <w:rPr>
              <w:rFonts w:asciiTheme="minorHAnsi" w:eastAsiaTheme="minorEastAsia" w:hAnsiTheme="minorHAnsi" w:cstheme="minorBidi"/>
              <w:noProof/>
              <w:szCs w:val="22"/>
            </w:rPr>
          </w:pPr>
          <w:hyperlink w:anchor="_Toc66886073" w:history="1">
            <w:r w:rsidR="005605DE" w:rsidRPr="00C46FA5">
              <w:rPr>
                <w:rStyle w:val="affb"/>
                <w:noProof/>
              </w:rPr>
              <w:t>7 采集项及性能要求</w:t>
            </w:r>
            <w:r w:rsidR="005605DE">
              <w:rPr>
                <w:noProof/>
                <w:webHidden/>
              </w:rPr>
              <w:tab/>
            </w:r>
            <w:r w:rsidR="005605DE">
              <w:rPr>
                <w:noProof/>
                <w:webHidden/>
              </w:rPr>
              <w:fldChar w:fldCharType="begin"/>
            </w:r>
            <w:r w:rsidR="005605DE">
              <w:rPr>
                <w:noProof/>
                <w:webHidden/>
              </w:rPr>
              <w:instrText xml:space="preserve"> PAGEREF _Toc66886073 \h </w:instrText>
            </w:r>
            <w:r w:rsidR="005605DE">
              <w:rPr>
                <w:noProof/>
                <w:webHidden/>
              </w:rPr>
            </w:r>
            <w:r w:rsidR="005605DE">
              <w:rPr>
                <w:noProof/>
                <w:webHidden/>
              </w:rPr>
              <w:fldChar w:fldCharType="separate"/>
            </w:r>
            <w:r w:rsidR="005605DE">
              <w:rPr>
                <w:noProof/>
                <w:webHidden/>
              </w:rPr>
              <w:t>8</w:t>
            </w:r>
            <w:r w:rsidR="005605DE">
              <w:rPr>
                <w:noProof/>
                <w:webHidden/>
              </w:rPr>
              <w:fldChar w:fldCharType="end"/>
            </w:r>
          </w:hyperlink>
        </w:p>
        <w:p w14:paraId="1EC199C9" w14:textId="52A72D86"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74" w:history="1">
            <w:r w:rsidR="005605DE" w:rsidRPr="00C46FA5">
              <w:rPr>
                <w:rStyle w:val="affb"/>
                <w:noProof/>
              </w:rPr>
              <w:t>7.1 采集项</w:t>
            </w:r>
            <w:r w:rsidR="005605DE">
              <w:rPr>
                <w:noProof/>
                <w:webHidden/>
              </w:rPr>
              <w:tab/>
            </w:r>
            <w:r w:rsidR="005605DE">
              <w:rPr>
                <w:noProof/>
                <w:webHidden/>
              </w:rPr>
              <w:fldChar w:fldCharType="begin"/>
            </w:r>
            <w:r w:rsidR="005605DE">
              <w:rPr>
                <w:noProof/>
                <w:webHidden/>
              </w:rPr>
              <w:instrText xml:space="preserve"> PAGEREF _Toc66886074 \h </w:instrText>
            </w:r>
            <w:r w:rsidR="005605DE">
              <w:rPr>
                <w:noProof/>
                <w:webHidden/>
              </w:rPr>
            </w:r>
            <w:r w:rsidR="005605DE">
              <w:rPr>
                <w:noProof/>
                <w:webHidden/>
              </w:rPr>
              <w:fldChar w:fldCharType="separate"/>
            </w:r>
            <w:r w:rsidR="005605DE">
              <w:rPr>
                <w:noProof/>
                <w:webHidden/>
              </w:rPr>
              <w:t>8</w:t>
            </w:r>
            <w:r w:rsidR="005605DE">
              <w:rPr>
                <w:noProof/>
                <w:webHidden/>
              </w:rPr>
              <w:fldChar w:fldCharType="end"/>
            </w:r>
          </w:hyperlink>
        </w:p>
        <w:p w14:paraId="04358399" w14:textId="2F796F29"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75" w:history="1">
            <w:r w:rsidR="005605DE" w:rsidRPr="00C46FA5">
              <w:rPr>
                <w:rStyle w:val="affb"/>
                <w:noProof/>
              </w:rPr>
              <w:t>7.2 OLT设备采集配置性能要求</w:t>
            </w:r>
            <w:r w:rsidR="005605DE">
              <w:rPr>
                <w:noProof/>
                <w:webHidden/>
              </w:rPr>
              <w:tab/>
            </w:r>
            <w:r w:rsidR="005605DE">
              <w:rPr>
                <w:noProof/>
                <w:webHidden/>
              </w:rPr>
              <w:fldChar w:fldCharType="begin"/>
            </w:r>
            <w:r w:rsidR="005605DE">
              <w:rPr>
                <w:noProof/>
                <w:webHidden/>
              </w:rPr>
              <w:instrText xml:space="preserve"> PAGEREF _Toc66886075 \h </w:instrText>
            </w:r>
            <w:r w:rsidR="005605DE">
              <w:rPr>
                <w:noProof/>
                <w:webHidden/>
              </w:rPr>
            </w:r>
            <w:r w:rsidR="005605DE">
              <w:rPr>
                <w:noProof/>
                <w:webHidden/>
              </w:rPr>
              <w:fldChar w:fldCharType="separate"/>
            </w:r>
            <w:r w:rsidR="005605DE">
              <w:rPr>
                <w:noProof/>
                <w:webHidden/>
              </w:rPr>
              <w:t>11</w:t>
            </w:r>
            <w:r w:rsidR="005605DE">
              <w:rPr>
                <w:noProof/>
                <w:webHidden/>
              </w:rPr>
              <w:fldChar w:fldCharType="end"/>
            </w:r>
          </w:hyperlink>
        </w:p>
        <w:p w14:paraId="14063450" w14:textId="1A1E4B55"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76" w:history="1">
            <w:r w:rsidR="005605DE" w:rsidRPr="00C46FA5">
              <w:rPr>
                <w:rStyle w:val="affb"/>
                <w:noProof/>
              </w:rPr>
              <w:t>7.3 OLT设备支持的采集上报的性能要求</w:t>
            </w:r>
            <w:r w:rsidR="005605DE">
              <w:rPr>
                <w:noProof/>
                <w:webHidden/>
              </w:rPr>
              <w:tab/>
            </w:r>
            <w:r w:rsidR="005605DE">
              <w:rPr>
                <w:noProof/>
                <w:webHidden/>
              </w:rPr>
              <w:fldChar w:fldCharType="begin"/>
            </w:r>
            <w:r w:rsidR="005605DE">
              <w:rPr>
                <w:noProof/>
                <w:webHidden/>
              </w:rPr>
              <w:instrText xml:space="preserve"> PAGEREF _Toc66886076 \h </w:instrText>
            </w:r>
            <w:r w:rsidR="005605DE">
              <w:rPr>
                <w:noProof/>
                <w:webHidden/>
              </w:rPr>
            </w:r>
            <w:r w:rsidR="005605DE">
              <w:rPr>
                <w:noProof/>
                <w:webHidden/>
              </w:rPr>
              <w:fldChar w:fldCharType="separate"/>
            </w:r>
            <w:r w:rsidR="005605DE">
              <w:rPr>
                <w:noProof/>
                <w:webHidden/>
              </w:rPr>
              <w:t>12</w:t>
            </w:r>
            <w:r w:rsidR="005605DE">
              <w:rPr>
                <w:noProof/>
                <w:webHidden/>
              </w:rPr>
              <w:fldChar w:fldCharType="end"/>
            </w:r>
          </w:hyperlink>
        </w:p>
        <w:p w14:paraId="4D11AF96" w14:textId="6DA72173" w:rsidR="005605DE" w:rsidRDefault="00B1047C">
          <w:pPr>
            <w:pStyle w:val="TOC1"/>
            <w:tabs>
              <w:tab w:val="right" w:leader="dot" w:pos="9344"/>
            </w:tabs>
            <w:spacing w:before="78" w:after="78"/>
            <w:rPr>
              <w:rFonts w:asciiTheme="minorHAnsi" w:eastAsiaTheme="minorEastAsia" w:hAnsiTheme="minorHAnsi" w:cstheme="minorBidi"/>
              <w:bCs w:val="0"/>
              <w:noProof/>
              <w:szCs w:val="22"/>
            </w:rPr>
          </w:pPr>
          <w:hyperlink w:anchor="_Toc66886077" w:history="1">
            <w:r w:rsidR="005605DE" w:rsidRPr="00C46FA5">
              <w:rPr>
                <w:rStyle w:val="affb"/>
                <w:noProof/>
              </w:rPr>
              <w:t xml:space="preserve">附录A </w:t>
            </w:r>
            <w:r w:rsidR="005605DE" w:rsidRPr="00C46FA5">
              <w:rPr>
                <w:rStyle w:val="affb"/>
                <w:rFonts w:hAnsi="黑体"/>
                <w:noProof/>
              </w:rPr>
              <w:t>（规范性） NETCONF协议数据模型</w:t>
            </w:r>
            <w:r w:rsidR="005605DE">
              <w:rPr>
                <w:noProof/>
                <w:webHidden/>
              </w:rPr>
              <w:tab/>
            </w:r>
            <w:r w:rsidR="005605DE">
              <w:rPr>
                <w:noProof/>
                <w:webHidden/>
              </w:rPr>
              <w:fldChar w:fldCharType="begin"/>
            </w:r>
            <w:r w:rsidR="005605DE">
              <w:rPr>
                <w:noProof/>
                <w:webHidden/>
              </w:rPr>
              <w:instrText xml:space="preserve"> PAGEREF _Toc66886077 \h </w:instrText>
            </w:r>
            <w:r w:rsidR="005605DE">
              <w:rPr>
                <w:noProof/>
                <w:webHidden/>
              </w:rPr>
            </w:r>
            <w:r w:rsidR="005605DE">
              <w:rPr>
                <w:noProof/>
                <w:webHidden/>
              </w:rPr>
              <w:fldChar w:fldCharType="separate"/>
            </w:r>
            <w:r w:rsidR="005605DE">
              <w:rPr>
                <w:noProof/>
                <w:webHidden/>
              </w:rPr>
              <w:t>13</w:t>
            </w:r>
            <w:r w:rsidR="005605DE">
              <w:rPr>
                <w:noProof/>
                <w:webHidden/>
              </w:rPr>
              <w:fldChar w:fldCharType="end"/>
            </w:r>
          </w:hyperlink>
        </w:p>
        <w:p w14:paraId="3A89F51E" w14:textId="0C916932" w:rsidR="005605DE" w:rsidRDefault="00B1047C">
          <w:pPr>
            <w:pStyle w:val="TOC2"/>
            <w:tabs>
              <w:tab w:val="right" w:leader="dot" w:pos="9344"/>
            </w:tabs>
            <w:spacing w:before="78" w:after="78"/>
            <w:rPr>
              <w:rFonts w:asciiTheme="minorHAnsi" w:eastAsiaTheme="minorEastAsia" w:hAnsiTheme="minorHAnsi" w:cstheme="minorBidi"/>
              <w:noProof/>
              <w:szCs w:val="22"/>
            </w:rPr>
          </w:pPr>
          <w:hyperlink w:anchor="_Toc66886078" w:history="1">
            <w:r w:rsidR="005605DE" w:rsidRPr="00C46FA5">
              <w:rPr>
                <w:rStyle w:val="affb"/>
                <w:noProof/>
              </w:rPr>
              <w:t>A.1 内容层数据模型</w:t>
            </w:r>
            <w:r w:rsidR="005605DE">
              <w:rPr>
                <w:noProof/>
                <w:webHidden/>
              </w:rPr>
              <w:tab/>
            </w:r>
            <w:r w:rsidR="005605DE">
              <w:rPr>
                <w:noProof/>
                <w:webHidden/>
              </w:rPr>
              <w:fldChar w:fldCharType="begin"/>
            </w:r>
            <w:r w:rsidR="005605DE">
              <w:rPr>
                <w:noProof/>
                <w:webHidden/>
              </w:rPr>
              <w:instrText xml:space="preserve"> PAGEREF _Toc66886078 \h </w:instrText>
            </w:r>
            <w:r w:rsidR="005605DE">
              <w:rPr>
                <w:noProof/>
                <w:webHidden/>
              </w:rPr>
            </w:r>
            <w:r w:rsidR="005605DE">
              <w:rPr>
                <w:noProof/>
                <w:webHidden/>
              </w:rPr>
              <w:fldChar w:fldCharType="separate"/>
            </w:r>
            <w:r w:rsidR="005605DE">
              <w:rPr>
                <w:noProof/>
                <w:webHidden/>
              </w:rPr>
              <w:t>13</w:t>
            </w:r>
            <w:r w:rsidR="005605DE">
              <w:rPr>
                <w:noProof/>
                <w:webHidden/>
              </w:rPr>
              <w:fldChar w:fldCharType="end"/>
            </w:r>
          </w:hyperlink>
        </w:p>
        <w:p w14:paraId="598D61C1" w14:textId="27BB90FE"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79" w:history="1">
            <w:r w:rsidR="005605DE" w:rsidRPr="00C46FA5">
              <w:rPr>
                <w:rStyle w:val="affb"/>
                <w:noProof/>
              </w:rPr>
              <w:t>A.1.1 an-telemetry.yang</w:t>
            </w:r>
            <w:r w:rsidR="005605DE">
              <w:rPr>
                <w:noProof/>
                <w:webHidden/>
              </w:rPr>
              <w:tab/>
            </w:r>
            <w:r w:rsidR="005605DE">
              <w:rPr>
                <w:noProof/>
                <w:webHidden/>
              </w:rPr>
              <w:fldChar w:fldCharType="begin"/>
            </w:r>
            <w:r w:rsidR="005605DE">
              <w:rPr>
                <w:noProof/>
                <w:webHidden/>
              </w:rPr>
              <w:instrText xml:space="preserve"> PAGEREF _Toc66886079 \h </w:instrText>
            </w:r>
            <w:r w:rsidR="005605DE">
              <w:rPr>
                <w:noProof/>
                <w:webHidden/>
              </w:rPr>
            </w:r>
            <w:r w:rsidR="005605DE">
              <w:rPr>
                <w:noProof/>
                <w:webHidden/>
              </w:rPr>
              <w:fldChar w:fldCharType="separate"/>
            </w:r>
            <w:r w:rsidR="005605DE">
              <w:rPr>
                <w:noProof/>
                <w:webHidden/>
              </w:rPr>
              <w:t>13</w:t>
            </w:r>
            <w:r w:rsidR="005605DE">
              <w:rPr>
                <w:noProof/>
                <w:webHidden/>
              </w:rPr>
              <w:fldChar w:fldCharType="end"/>
            </w:r>
          </w:hyperlink>
        </w:p>
        <w:p w14:paraId="1FEC0B7F" w14:textId="75C08F85"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80" w:history="1">
            <w:r w:rsidR="005605DE" w:rsidRPr="00C46FA5">
              <w:rPr>
                <w:rStyle w:val="affb"/>
                <w:noProof/>
              </w:rPr>
              <w:t>A.1.2 an-telemetry-ext.yang</w:t>
            </w:r>
            <w:r w:rsidR="005605DE">
              <w:rPr>
                <w:noProof/>
                <w:webHidden/>
              </w:rPr>
              <w:tab/>
            </w:r>
            <w:r w:rsidR="005605DE">
              <w:rPr>
                <w:noProof/>
                <w:webHidden/>
              </w:rPr>
              <w:fldChar w:fldCharType="begin"/>
            </w:r>
            <w:r w:rsidR="005605DE">
              <w:rPr>
                <w:noProof/>
                <w:webHidden/>
              </w:rPr>
              <w:instrText xml:space="preserve"> PAGEREF _Toc66886080 \h </w:instrText>
            </w:r>
            <w:r w:rsidR="005605DE">
              <w:rPr>
                <w:noProof/>
                <w:webHidden/>
              </w:rPr>
            </w:r>
            <w:r w:rsidR="005605DE">
              <w:rPr>
                <w:noProof/>
                <w:webHidden/>
              </w:rPr>
              <w:fldChar w:fldCharType="separate"/>
            </w:r>
            <w:r w:rsidR="005605DE">
              <w:rPr>
                <w:noProof/>
                <w:webHidden/>
              </w:rPr>
              <w:t>30</w:t>
            </w:r>
            <w:r w:rsidR="005605DE">
              <w:rPr>
                <w:noProof/>
                <w:webHidden/>
              </w:rPr>
              <w:fldChar w:fldCharType="end"/>
            </w:r>
          </w:hyperlink>
        </w:p>
        <w:p w14:paraId="3D81CD92" w14:textId="78123AF3"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81" w:history="1">
            <w:r w:rsidR="005605DE" w:rsidRPr="00C46FA5">
              <w:rPr>
                <w:rStyle w:val="affb"/>
                <w:noProof/>
              </w:rPr>
              <w:t>A.1.3 an-telemetry-types.yang</w:t>
            </w:r>
            <w:r w:rsidR="005605DE">
              <w:rPr>
                <w:noProof/>
                <w:webHidden/>
              </w:rPr>
              <w:tab/>
            </w:r>
            <w:r w:rsidR="005605DE">
              <w:rPr>
                <w:noProof/>
                <w:webHidden/>
              </w:rPr>
              <w:fldChar w:fldCharType="begin"/>
            </w:r>
            <w:r w:rsidR="005605DE">
              <w:rPr>
                <w:noProof/>
                <w:webHidden/>
              </w:rPr>
              <w:instrText xml:space="preserve"> PAGEREF _Toc66886081 \h </w:instrText>
            </w:r>
            <w:r w:rsidR="005605DE">
              <w:rPr>
                <w:noProof/>
                <w:webHidden/>
              </w:rPr>
            </w:r>
            <w:r w:rsidR="005605DE">
              <w:rPr>
                <w:noProof/>
                <w:webHidden/>
              </w:rPr>
              <w:fldChar w:fldCharType="separate"/>
            </w:r>
            <w:r w:rsidR="005605DE">
              <w:rPr>
                <w:noProof/>
                <w:webHidden/>
              </w:rPr>
              <w:t>35</w:t>
            </w:r>
            <w:r w:rsidR="005605DE">
              <w:rPr>
                <w:noProof/>
                <w:webHidden/>
              </w:rPr>
              <w:fldChar w:fldCharType="end"/>
            </w:r>
          </w:hyperlink>
        </w:p>
        <w:p w14:paraId="37B829FD" w14:textId="5227A1A7"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82" w:history="1">
            <w:r w:rsidR="005605DE" w:rsidRPr="00C46FA5">
              <w:rPr>
                <w:rStyle w:val="affb"/>
                <w:noProof/>
              </w:rPr>
              <w:t>A.1.4 an-inet-types.yang</w:t>
            </w:r>
            <w:r w:rsidR="005605DE">
              <w:rPr>
                <w:noProof/>
                <w:webHidden/>
              </w:rPr>
              <w:tab/>
            </w:r>
            <w:r w:rsidR="005605DE">
              <w:rPr>
                <w:noProof/>
                <w:webHidden/>
              </w:rPr>
              <w:fldChar w:fldCharType="begin"/>
            </w:r>
            <w:r w:rsidR="005605DE">
              <w:rPr>
                <w:noProof/>
                <w:webHidden/>
              </w:rPr>
              <w:instrText xml:space="preserve"> PAGEREF _Toc66886082 \h </w:instrText>
            </w:r>
            <w:r w:rsidR="005605DE">
              <w:rPr>
                <w:noProof/>
                <w:webHidden/>
              </w:rPr>
            </w:r>
            <w:r w:rsidR="005605DE">
              <w:rPr>
                <w:noProof/>
                <w:webHidden/>
              </w:rPr>
              <w:fldChar w:fldCharType="separate"/>
            </w:r>
            <w:r w:rsidR="005605DE">
              <w:rPr>
                <w:noProof/>
                <w:webHidden/>
              </w:rPr>
              <w:t>37</w:t>
            </w:r>
            <w:r w:rsidR="005605DE">
              <w:rPr>
                <w:noProof/>
                <w:webHidden/>
              </w:rPr>
              <w:fldChar w:fldCharType="end"/>
            </w:r>
          </w:hyperlink>
        </w:p>
        <w:p w14:paraId="2F2FA17C" w14:textId="598236EC" w:rsidR="005605DE" w:rsidRDefault="00B1047C">
          <w:pPr>
            <w:pStyle w:val="TOC1"/>
            <w:tabs>
              <w:tab w:val="right" w:leader="dot" w:pos="9344"/>
            </w:tabs>
            <w:spacing w:before="78" w:after="78"/>
            <w:rPr>
              <w:rFonts w:asciiTheme="minorHAnsi" w:eastAsiaTheme="minorEastAsia" w:hAnsiTheme="minorHAnsi" w:cstheme="minorBidi"/>
              <w:bCs w:val="0"/>
              <w:noProof/>
              <w:szCs w:val="22"/>
            </w:rPr>
          </w:pPr>
          <w:hyperlink w:anchor="_Toc66886083" w:history="1">
            <w:r w:rsidR="005605DE" w:rsidRPr="00C46FA5">
              <w:rPr>
                <w:rStyle w:val="affb"/>
                <w:noProof/>
              </w:rPr>
              <w:t xml:space="preserve">附录B </w:t>
            </w:r>
            <w:r w:rsidR="005605DE" w:rsidRPr="00C46FA5">
              <w:rPr>
                <w:rStyle w:val="affb"/>
                <w:rFonts w:hAnsi="黑体"/>
                <w:noProof/>
              </w:rPr>
              <w:t>（规范性） gRPC协议数据模型层数据模型</w:t>
            </w:r>
            <w:r w:rsidR="005605DE">
              <w:rPr>
                <w:noProof/>
                <w:webHidden/>
              </w:rPr>
              <w:tab/>
            </w:r>
            <w:r w:rsidR="005605DE">
              <w:rPr>
                <w:noProof/>
                <w:webHidden/>
              </w:rPr>
              <w:fldChar w:fldCharType="begin"/>
            </w:r>
            <w:r w:rsidR="005605DE">
              <w:rPr>
                <w:noProof/>
                <w:webHidden/>
              </w:rPr>
              <w:instrText xml:space="preserve"> PAGEREF _Toc66886083 \h </w:instrText>
            </w:r>
            <w:r w:rsidR="005605DE">
              <w:rPr>
                <w:noProof/>
                <w:webHidden/>
              </w:rPr>
            </w:r>
            <w:r w:rsidR="005605DE">
              <w:rPr>
                <w:noProof/>
                <w:webHidden/>
              </w:rPr>
              <w:fldChar w:fldCharType="separate"/>
            </w:r>
            <w:r w:rsidR="005605DE">
              <w:rPr>
                <w:noProof/>
                <w:webHidden/>
              </w:rPr>
              <w:t>45</w:t>
            </w:r>
            <w:r w:rsidR="005605DE">
              <w:rPr>
                <w:noProof/>
                <w:webHidden/>
              </w:rPr>
              <w:fldChar w:fldCharType="end"/>
            </w:r>
          </w:hyperlink>
        </w:p>
        <w:p w14:paraId="5152CBF7" w14:textId="7895D9AC" w:rsidR="005605DE" w:rsidRDefault="00B1047C">
          <w:pPr>
            <w:pStyle w:val="TOC2"/>
            <w:tabs>
              <w:tab w:val="right" w:leader="dot" w:pos="9344"/>
            </w:tabs>
            <w:spacing w:before="78" w:after="78"/>
            <w:rPr>
              <w:rFonts w:asciiTheme="minorHAnsi" w:eastAsiaTheme="minorEastAsia" w:hAnsiTheme="minorHAnsi" w:cstheme="minorBidi"/>
              <w:noProof/>
              <w:szCs w:val="22"/>
            </w:rPr>
          </w:pPr>
          <w:hyperlink w:anchor="_Toc66886084" w:history="1">
            <w:r w:rsidR="005605DE" w:rsidRPr="00C46FA5">
              <w:rPr>
                <w:rStyle w:val="affb"/>
                <w:noProof/>
              </w:rPr>
              <w:t>B.1 gRPC层数据模型</w:t>
            </w:r>
            <w:r w:rsidR="005605DE">
              <w:rPr>
                <w:noProof/>
                <w:webHidden/>
              </w:rPr>
              <w:tab/>
            </w:r>
            <w:r w:rsidR="005605DE">
              <w:rPr>
                <w:noProof/>
                <w:webHidden/>
              </w:rPr>
              <w:fldChar w:fldCharType="begin"/>
            </w:r>
            <w:r w:rsidR="005605DE">
              <w:rPr>
                <w:noProof/>
                <w:webHidden/>
              </w:rPr>
              <w:instrText xml:space="preserve"> PAGEREF _Toc66886084 \h </w:instrText>
            </w:r>
            <w:r w:rsidR="005605DE">
              <w:rPr>
                <w:noProof/>
                <w:webHidden/>
              </w:rPr>
            </w:r>
            <w:r w:rsidR="005605DE">
              <w:rPr>
                <w:noProof/>
                <w:webHidden/>
              </w:rPr>
              <w:fldChar w:fldCharType="separate"/>
            </w:r>
            <w:r w:rsidR="005605DE">
              <w:rPr>
                <w:noProof/>
                <w:webHidden/>
              </w:rPr>
              <w:t>45</w:t>
            </w:r>
            <w:r w:rsidR="005605DE">
              <w:rPr>
                <w:noProof/>
                <w:webHidden/>
              </w:rPr>
              <w:fldChar w:fldCharType="end"/>
            </w:r>
          </w:hyperlink>
        </w:p>
        <w:p w14:paraId="7067AC3A" w14:textId="3BA69302"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85" w:history="1">
            <w:r w:rsidR="005605DE" w:rsidRPr="00C46FA5">
              <w:rPr>
                <w:rStyle w:val="affb"/>
                <w:noProof/>
              </w:rPr>
              <w:t>B.1.1 grpc-dialin.proto</w:t>
            </w:r>
            <w:r w:rsidR="005605DE">
              <w:rPr>
                <w:noProof/>
                <w:webHidden/>
              </w:rPr>
              <w:tab/>
            </w:r>
            <w:r w:rsidR="005605DE">
              <w:rPr>
                <w:noProof/>
                <w:webHidden/>
              </w:rPr>
              <w:fldChar w:fldCharType="begin"/>
            </w:r>
            <w:r w:rsidR="005605DE">
              <w:rPr>
                <w:noProof/>
                <w:webHidden/>
              </w:rPr>
              <w:instrText xml:space="preserve"> PAGEREF _Toc66886085 \h </w:instrText>
            </w:r>
            <w:r w:rsidR="005605DE">
              <w:rPr>
                <w:noProof/>
                <w:webHidden/>
              </w:rPr>
            </w:r>
            <w:r w:rsidR="005605DE">
              <w:rPr>
                <w:noProof/>
                <w:webHidden/>
              </w:rPr>
              <w:fldChar w:fldCharType="separate"/>
            </w:r>
            <w:r w:rsidR="005605DE">
              <w:rPr>
                <w:noProof/>
                <w:webHidden/>
              </w:rPr>
              <w:t>45</w:t>
            </w:r>
            <w:r w:rsidR="005605DE">
              <w:rPr>
                <w:noProof/>
                <w:webHidden/>
              </w:rPr>
              <w:fldChar w:fldCharType="end"/>
            </w:r>
          </w:hyperlink>
        </w:p>
        <w:p w14:paraId="544723AE" w14:textId="48A9B64F"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86" w:history="1">
            <w:r w:rsidR="005605DE" w:rsidRPr="00C46FA5">
              <w:rPr>
                <w:rStyle w:val="affb"/>
                <w:noProof/>
              </w:rPr>
              <w:t>B.1.2 grpc-dialout.proto</w:t>
            </w:r>
            <w:r w:rsidR="005605DE">
              <w:rPr>
                <w:noProof/>
                <w:webHidden/>
              </w:rPr>
              <w:tab/>
            </w:r>
            <w:r w:rsidR="005605DE">
              <w:rPr>
                <w:noProof/>
                <w:webHidden/>
              </w:rPr>
              <w:fldChar w:fldCharType="begin"/>
            </w:r>
            <w:r w:rsidR="005605DE">
              <w:rPr>
                <w:noProof/>
                <w:webHidden/>
              </w:rPr>
              <w:instrText xml:space="preserve"> PAGEREF _Toc66886086 \h </w:instrText>
            </w:r>
            <w:r w:rsidR="005605DE">
              <w:rPr>
                <w:noProof/>
                <w:webHidden/>
              </w:rPr>
            </w:r>
            <w:r w:rsidR="005605DE">
              <w:rPr>
                <w:noProof/>
                <w:webHidden/>
              </w:rPr>
              <w:fldChar w:fldCharType="separate"/>
            </w:r>
            <w:r w:rsidR="005605DE">
              <w:rPr>
                <w:noProof/>
                <w:webHidden/>
              </w:rPr>
              <w:t>47</w:t>
            </w:r>
            <w:r w:rsidR="005605DE">
              <w:rPr>
                <w:noProof/>
                <w:webHidden/>
              </w:rPr>
              <w:fldChar w:fldCharType="end"/>
            </w:r>
          </w:hyperlink>
        </w:p>
        <w:p w14:paraId="4830B8BB" w14:textId="03295B6E" w:rsidR="005605DE" w:rsidRDefault="00B1047C">
          <w:pPr>
            <w:pStyle w:val="TOC2"/>
            <w:tabs>
              <w:tab w:val="right" w:leader="dot" w:pos="9344"/>
            </w:tabs>
            <w:spacing w:before="78" w:after="78"/>
            <w:rPr>
              <w:rFonts w:asciiTheme="minorHAnsi" w:eastAsiaTheme="minorEastAsia" w:hAnsiTheme="minorHAnsi" w:cstheme="minorBidi"/>
              <w:noProof/>
              <w:szCs w:val="22"/>
            </w:rPr>
          </w:pPr>
          <w:hyperlink w:anchor="_Toc66886087" w:history="1">
            <w:r w:rsidR="005605DE" w:rsidRPr="00C46FA5">
              <w:rPr>
                <w:rStyle w:val="affb"/>
                <w:noProof/>
              </w:rPr>
              <w:t>B.2 telemetry层数据模型</w:t>
            </w:r>
            <w:r w:rsidR="005605DE">
              <w:rPr>
                <w:noProof/>
                <w:webHidden/>
              </w:rPr>
              <w:tab/>
            </w:r>
            <w:r w:rsidR="005605DE">
              <w:rPr>
                <w:noProof/>
                <w:webHidden/>
              </w:rPr>
              <w:fldChar w:fldCharType="begin"/>
            </w:r>
            <w:r w:rsidR="005605DE">
              <w:rPr>
                <w:noProof/>
                <w:webHidden/>
              </w:rPr>
              <w:instrText xml:space="preserve"> PAGEREF _Toc66886087 \h </w:instrText>
            </w:r>
            <w:r w:rsidR="005605DE">
              <w:rPr>
                <w:noProof/>
                <w:webHidden/>
              </w:rPr>
            </w:r>
            <w:r w:rsidR="005605DE">
              <w:rPr>
                <w:noProof/>
                <w:webHidden/>
              </w:rPr>
              <w:fldChar w:fldCharType="separate"/>
            </w:r>
            <w:r w:rsidR="005605DE">
              <w:rPr>
                <w:noProof/>
                <w:webHidden/>
              </w:rPr>
              <w:t>47</w:t>
            </w:r>
            <w:r w:rsidR="005605DE">
              <w:rPr>
                <w:noProof/>
                <w:webHidden/>
              </w:rPr>
              <w:fldChar w:fldCharType="end"/>
            </w:r>
          </w:hyperlink>
        </w:p>
        <w:p w14:paraId="102BB4B4" w14:textId="7BBD000E"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88" w:history="1">
            <w:r w:rsidR="005605DE" w:rsidRPr="00C46FA5">
              <w:rPr>
                <w:rStyle w:val="affb"/>
                <w:noProof/>
              </w:rPr>
              <w:t>B.2.1 telemetry.proto</w:t>
            </w:r>
            <w:r w:rsidR="005605DE">
              <w:rPr>
                <w:noProof/>
                <w:webHidden/>
              </w:rPr>
              <w:tab/>
            </w:r>
            <w:r w:rsidR="005605DE">
              <w:rPr>
                <w:noProof/>
                <w:webHidden/>
              </w:rPr>
              <w:fldChar w:fldCharType="begin"/>
            </w:r>
            <w:r w:rsidR="005605DE">
              <w:rPr>
                <w:noProof/>
                <w:webHidden/>
              </w:rPr>
              <w:instrText xml:space="preserve"> PAGEREF _Toc66886088 \h </w:instrText>
            </w:r>
            <w:r w:rsidR="005605DE">
              <w:rPr>
                <w:noProof/>
                <w:webHidden/>
              </w:rPr>
            </w:r>
            <w:r w:rsidR="005605DE">
              <w:rPr>
                <w:noProof/>
                <w:webHidden/>
              </w:rPr>
              <w:fldChar w:fldCharType="separate"/>
            </w:r>
            <w:r w:rsidR="005605DE">
              <w:rPr>
                <w:noProof/>
                <w:webHidden/>
              </w:rPr>
              <w:t>47</w:t>
            </w:r>
            <w:r w:rsidR="005605DE">
              <w:rPr>
                <w:noProof/>
                <w:webHidden/>
              </w:rPr>
              <w:fldChar w:fldCharType="end"/>
            </w:r>
          </w:hyperlink>
        </w:p>
        <w:p w14:paraId="77C01DE7" w14:textId="5416BCCB" w:rsidR="005605DE" w:rsidRDefault="00B1047C">
          <w:pPr>
            <w:pStyle w:val="TOC2"/>
            <w:tabs>
              <w:tab w:val="right" w:leader="dot" w:pos="9344"/>
            </w:tabs>
            <w:spacing w:before="78" w:after="78"/>
            <w:rPr>
              <w:rFonts w:asciiTheme="minorHAnsi" w:eastAsiaTheme="minorEastAsia" w:hAnsiTheme="minorHAnsi" w:cstheme="minorBidi"/>
              <w:noProof/>
              <w:szCs w:val="22"/>
            </w:rPr>
          </w:pPr>
          <w:hyperlink w:anchor="_Toc66886089" w:history="1">
            <w:r w:rsidR="005605DE" w:rsidRPr="00C46FA5">
              <w:rPr>
                <w:rStyle w:val="affb"/>
                <w:noProof/>
              </w:rPr>
              <w:t>B.3 业务数据层数据模型</w:t>
            </w:r>
            <w:r w:rsidR="005605DE">
              <w:rPr>
                <w:noProof/>
                <w:webHidden/>
              </w:rPr>
              <w:tab/>
            </w:r>
            <w:r w:rsidR="005605DE">
              <w:rPr>
                <w:noProof/>
                <w:webHidden/>
              </w:rPr>
              <w:fldChar w:fldCharType="begin"/>
            </w:r>
            <w:r w:rsidR="005605DE">
              <w:rPr>
                <w:noProof/>
                <w:webHidden/>
              </w:rPr>
              <w:instrText xml:space="preserve"> PAGEREF _Toc66886089 \h </w:instrText>
            </w:r>
            <w:r w:rsidR="005605DE">
              <w:rPr>
                <w:noProof/>
                <w:webHidden/>
              </w:rPr>
            </w:r>
            <w:r w:rsidR="005605DE">
              <w:rPr>
                <w:noProof/>
                <w:webHidden/>
              </w:rPr>
              <w:fldChar w:fldCharType="separate"/>
            </w:r>
            <w:r w:rsidR="005605DE">
              <w:rPr>
                <w:noProof/>
                <w:webHidden/>
              </w:rPr>
              <w:t>48</w:t>
            </w:r>
            <w:r w:rsidR="005605DE">
              <w:rPr>
                <w:noProof/>
                <w:webHidden/>
              </w:rPr>
              <w:fldChar w:fldCharType="end"/>
            </w:r>
          </w:hyperlink>
        </w:p>
        <w:p w14:paraId="20480FD2" w14:textId="6E647D71"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90" w:history="1">
            <w:r w:rsidR="005605DE" w:rsidRPr="00C46FA5">
              <w:rPr>
                <w:rStyle w:val="affb"/>
                <w:noProof/>
              </w:rPr>
              <w:t>B.3.1 an-bb-queue-kpi.proto</w:t>
            </w:r>
            <w:r w:rsidR="005605DE">
              <w:rPr>
                <w:noProof/>
                <w:webHidden/>
              </w:rPr>
              <w:tab/>
            </w:r>
            <w:r w:rsidR="005605DE">
              <w:rPr>
                <w:noProof/>
                <w:webHidden/>
              </w:rPr>
              <w:fldChar w:fldCharType="begin"/>
            </w:r>
            <w:r w:rsidR="005605DE">
              <w:rPr>
                <w:noProof/>
                <w:webHidden/>
              </w:rPr>
              <w:instrText xml:space="preserve"> PAGEREF _Toc66886090 \h </w:instrText>
            </w:r>
            <w:r w:rsidR="005605DE">
              <w:rPr>
                <w:noProof/>
                <w:webHidden/>
              </w:rPr>
            </w:r>
            <w:r w:rsidR="005605DE">
              <w:rPr>
                <w:noProof/>
                <w:webHidden/>
              </w:rPr>
              <w:fldChar w:fldCharType="separate"/>
            </w:r>
            <w:r w:rsidR="005605DE">
              <w:rPr>
                <w:noProof/>
                <w:webHidden/>
              </w:rPr>
              <w:t>48</w:t>
            </w:r>
            <w:r w:rsidR="005605DE">
              <w:rPr>
                <w:noProof/>
                <w:webHidden/>
              </w:rPr>
              <w:fldChar w:fldCharType="end"/>
            </w:r>
          </w:hyperlink>
        </w:p>
        <w:p w14:paraId="0793AA28" w14:textId="625568C8"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91" w:history="1">
            <w:r w:rsidR="005605DE" w:rsidRPr="00C46FA5">
              <w:rPr>
                <w:rStyle w:val="affb"/>
                <w:noProof/>
              </w:rPr>
              <w:t>B.3.2 an-bb-service-flow-kpi.proto</w:t>
            </w:r>
            <w:r w:rsidR="005605DE">
              <w:rPr>
                <w:noProof/>
                <w:webHidden/>
              </w:rPr>
              <w:tab/>
            </w:r>
            <w:r w:rsidR="005605DE">
              <w:rPr>
                <w:noProof/>
                <w:webHidden/>
              </w:rPr>
              <w:fldChar w:fldCharType="begin"/>
            </w:r>
            <w:r w:rsidR="005605DE">
              <w:rPr>
                <w:noProof/>
                <w:webHidden/>
              </w:rPr>
              <w:instrText xml:space="preserve"> PAGEREF _Toc66886091 \h </w:instrText>
            </w:r>
            <w:r w:rsidR="005605DE">
              <w:rPr>
                <w:noProof/>
                <w:webHidden/>
              </w:rPr>
            </w:r>
            <w:r w:rsidR="005605DE">
              <w:rPr>
                <w:noProof/>
                <w:webHidden/>
              </w:rPr>
              <w:fldChar w:fldCharType="separate"/>
            </w:r>
            <w:r w:rsidR="005605DE">
              <w:rPr>
                <w:noProof/>
                <w:webHidden/>
              </w:rPr>
              <w:t>49</w:t>
            </w:r>
            <w:r w:rsidR="005605DE">
              <w:rPr>
                <w:noProof/>
                <w:webHidden/>
              </w:rPr>
              <w:fldChar w:fldCharType="end"/>
            </w:r>
          </w:hyperlink>
        </w:p>
        <w:p w14:paraId="46F38338" w14:textId="528585B4"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92" w:history="1">
            <w:r w:rsidR="005605DE" w:rsidRPr="00C46FA5">
              <w:rPr>
                <w:rStyle w:val="affb"/>
                <w:noProof/>
              </w:rPr>
              <w:t>B.3.3 an-ethernet-kpi.proto</w:t>
            </w:r>
            <w:r w:rsidR="005605DE">
              <w:rPr>
                <w:noProof/>
                <w:webHidden/>
              </w:rPr>
              <w:tab/>
            </w:r>
            <w:r w:rsidR="005605DE">
              <w:rPr>
                <w:noProof/>
                <w:webHidden/>
              </w:rPr>
              <w:fldChar w:fldCharType="begin"/>
            </w:r>
            <w:r w:rsidR="005605DE">
              <w:rPr>
                <w:noProof/>
                <w:webHidden/>
              </w:rPr>
              <w:instrText xml:space="preserve"> PAGEREF _Toc66886092 \h </w:instrText>
            </w:r>
            <w:r w:rsidR="005605DE">
              <w:rPr>
                <w:noProof/>
                <w:webHidden/>
              </w:rPr>
            </w:r>
            <w:r w:rsidR="005605DE">
              <w:rPr>
                <w:noProof/>
                <w:webHidden/>
              </w:rPr>
              <w:fldChar w:fldCharType="separate"/>
            </w:r>
            <w:r w:rsidR="005605DE">
              <w:rPr>
                <w:noProof/>
                <w:webHidden/>
              </w:rPr>
              <w:t>50</w:t>
            </w:r>
            <w:r w:rsidR="005605DE">
              <w:rPr>
                <w:noProof/>
                <w:webHidden/>
              </w:rPr>
              <w:fldChar w:fldCharType="end"/>
            </w:r>
          </w:hyperlink>
        </w:p>
        <w:p w14:paraId="06FDC826" w14:textId="1CC1605A"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93" w:history="1">
            <w:r w:rsidR="005605DE" w:rsidRPr="00C46FA5">
              <w:rPr>
                <w:rStyle w:val="affb"/>
                <w:noProof/>
              </w:rPr>
              <w:t>B.3.4 an-epon-onu-transceivers.proto</w:t>
            </w:r>
            <w:r w:rsidR="005605DE">
              <w:rPr>
                <w:noProof/>
                <w:webHidden/>
              </w:rPr>
              <w:tab/>
            </w:r>
            <w:r w:rsidR="005605DE">
              <w:rPr>
                <w:noProof/>
                <w:webHidden/>
              </w:rPr>
              <w:fldChar w:fldCharType="begin"/>
            </w:r>
            <w:r w:rsidR="005605DE">
              <w:rPr>
                <w:noProof/>
                <w:webHidden/>
              </w:rPr>
              <w:instrText xml:space="preserve"> PAGEREF _Toc66886093 \h </w:instrText>
            </w:r>
            <w:r w:rsidR="005605DE">
              <w:rPr>
                <w:noProof/>
                <w:webHidden/>
              </w:rPr>
            </w:r>
            <w:r w:rsidR="005605DE">
              <w:rPr>
                <w:noProof/>
                <w:webHidden/>
              </w:rPr>
              <w:fldChar w:fldCharType="separate"/>
            </w:r>
            <w:r w:rsidR="005605DE">
              <w:rPr>
                <w:noProof/>
                <w:webHidden/>
              </w:rPr>
              <w:t>52</w:t>
            </w:r>
            <w:r w:rsidR="005605DE">
              <w:rPr>
                <w:noProof/>
                <w:webHidden/>
              </w:rPr>
              <w:fldChar w:fldCharType="end"/>
            </w:r>
          </w:hyperlink>
        </w:p>
        <w:p w14:paraId="50F41440" w14:textId="43783262"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94" w:history="1">
            <w:r w:rsidR="005605DE" w:rsidRPr="00C46FA5">
              <w:rPr>
                <w:rStyle w:val="affb"/>
                <w:noProof/>
              </w:rPr>
              <w:t>B.3.5 an-epon-pm-olt-traffic.proto</w:t>
            </w:r>
            <w:r w:rsidR="005605DE">
              <w:rPr>
                <w:noProof/>
                <w:webHidden/>
              </w:rPr>
              <w:tab/>
            </w:r>
            <w:r w:rsidR="005605DE">
              <w:rPr>
                <w:noProof/>
                <w:webHidden/>
              </w:rPr>
              <w:fldChar w:fldCharType="begin"/>
            </w:r>
            <w:r w:rsidR="005605DE">
              <w:rPr>
                <w:noProof/>
                <w:webHidden/>
              </w:rPr>
              <w:instrText xml:space="preserve"> PAGEREF _Toc66886094 \h </w:instrText>
            </w:r>
            <w:r w:rsidR="005605DE">
              <w:rPr>
                <w:noProof/>
                <w:webHidden/>
              </w:rPr>
            </w:r>
            <w:r w:rsidR="005605DE">
              <w:rPr>
                <w:noProof/>
                <w:webHidden/>
              </w:rPr>
              <w:fldChar w:fldCharType="separate"/>
            </w:r>
            <w:r w:rsidR="005605DE">
              <w:rPr>
                <w:noProof/>
                <w:webHidden/>
              </w:rPr>
              <w:t>53</w:t>
            </w:r>
            <w:r w:rsidR="005605DE">
              <w:rPr>
                <w:noProof/>
                <w:webHidden/>
              </w:rPr>
              <w:fldChar w:fldCharType="end"/>
            </w:r>
          </w:hyperlink>
        </w:p>
        <w:p w14:paraId="3EB9A8CD" w14:textId="13559F23"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95" w:history="1">
            <w:r w:rsidR="005605DE" w:rsidRPr="00C46FA5">
              <w:rPr>
                <w:rStyle w:val="affb"/>
                <w:noProof/>
              </w:rPr>
              <w:t>B.3.6 an-epon-pm-olt-transceivers.proto</w:t>
            </w:r>
            <w:r w:rsidR="005605DE">
              <w:rPr>
                <w:noProof/>
                <w:webHidden/>
              </w:rPr>
              <w:tab/>
            </w:r>
            <w:r w:rsidR="005605DE">
              <w:rPr>
                <w:noProof/>
                <w:webHidden/>
              </w:rPr>
              <w:fldChar w:fldCharType="begin"/>
            </w:r>
            <w:r w:rsidR="005605DE">
              <w:rPr>
                <w:noProof/>
                <w:webHidden/>
              </w:rPr>
              <w:instrText xml:space="preserve"> PAGEREF _Toc66886095 \h </w:instrText>
            </w:r>
            <w:r w:rsidR="005605DE">
              <w:rPr>
                <w:noProof/>
                <w:webHidden/>
              </w:rPr>
            </w:r>
            <w:r w:rsidR="005605DE">
              <w:rPr>
                <w:noProof/>
                <w:webHidden/>
              </w:rPr>
              <w:fldChar w:fldCharType="separate"/>
            </w:r>
            <w:r w:rsidR="005605DE">
              <w:rPr>
                <w:noProof/>
                <w:webHidden/>
              </w:rPr>
              <w:t>56</w:t>
            </w:r>
            <w:r w:rsidR="005605DE">
              <w:rPr>
                <w:noProof/>
                <w:webHidden/>
              </w:rPr>
              <w:fldChar w:fldCharType="end"/>
            </w:r>
          </w:hyperlink>
        </w:p>
        <w:p w14:paraId="738D9A3C" w14:textId="13D30424"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96" w:history="1">
            <w:r w:rsidR="005605DE" w:rsidRPr="00C46FA5">
              <w:rPr>
                <w:rStyle w:val="affb"/>
                <w:noProof/>
              </w:rPr>
              <w:t>B.3.7 an-epon-pm-onu-local-info.proto</w:t>
            </w:r>
            <w:r w:rsidR="005605DE">
              <w:rPr>
                <w:noProof/>
                <w:webHidden/>
              </w:rPr>
              <w:tab/>
            </w:r>
            <w:r w:rsidR="005605DE">
              <w:rPr>
                <w:noProof/>
                <w:webHidden/>
              </w:rPr>
              <w:fldChar w:fldCharType="begin"/>
            </w:r>
            <w:r w:rsidR="005605DE">
              <w:rPr>
                <w:noProof/>
                <w:webHidden/>
              </w:rPr>
              <w:instrText xml:space="preserve"> PAGEREF _Toc66886096 \h </w:instrText>
            </w:r>
            <w:r w:rsidR="005605DE">
              <w:rPr>
                <w:noProof/>
                <w:webHidden/>
              </w:rPr>
            </w:r>
            <w:r w:rsidR="005605DE">
              <w:rPr>
                <w:noProof/>
                <w:webHidden/>
              </w:rPr>
              <w:fldChar w:fldCharType="separate"/>
            </w:r>
            <w:r w:rsidR="005605DE">
              <w:rPr>
                <w:noProof/>
                <w:webHidden/>
              </w:rPr>
              <w:t>57</w:t>
            </w:r>
            <w:r w:rsidR="005605DE">
              <w:rPr>
                <w:noProof/>
                <w:webHidden/>
              </w:rPr>
              <w:fldChar w:fldCharType="end"/>
            </w:r>
          </w:hyperlink>
        </w:p>
        <w:p w14:paraId="1A62E0DE" w14:textId="6CE5DCEA"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97" w:history="1">
            <w:r w:rsidR="005605DE" w:rsidRPr="00C46FA5">
              <w:rPr>
                <w:rStyle w:val="affb"/>
                <w:noProof/>
              </w:rPr>
              <w:t>B.3.8 an-epon-pm-onu-remote-info.proto</w:t>
            </w:r>
            <w:r w:rsidR="005605DE">
              <w:rPr>
                <w:noProof/>
                <w:webHidden/>
              </w:rPr>
              <w:tab/>
            </w:r>
            <w:r w:rsidR="005605DE">
              <w:rPr>
                <w:noProof/>
                <w:webHidden/>
              </w:rPr>
              <w:fldChar w:fldCharType="begin"/>
            </w:r>
            <w:r w:rsidR="005605DE">
              <w:rPr>
                <w:noProof/>
                <w:webHidden/>
              </w:rPr>
              <w:instrText xml:space="preserve"> PAGEREF _Toc66886097 \h </w:instrText>
            </w:r>
            <w:r w:rsidR="005605DE">
              <w:rPr>
                <w:noProof/>
                <w:webHidden/>
              </w:rPr>
            </w:r>
            <w:r w:rsidR="005605DE">
              <w:rPr>
                <w:noProof/>
                <w:webHidden/>
              </w:rPr>
              <w:fldChar w:fldCharType="separate"/>
            </w:r>
            <w:r w:rsidR="005605DE">
              <w:rPr>
                <w:noProof/>
                <w:webHidden/>
              </w:rPr>
              <w:t>58</w:t>
            </w:r>
            <w:r w:rsidR="005605DE">
              <w:rPr>
                <w:noProof/>
                <w:webHidden/>
              </w:rPr>
              <w:fldChar w:fldCharType="end"/>
            </w:r>
          </w:hyperlink>
        </w:p>
        <w:p w14:paraId="5E595BDE" w14:textId="77B09BA9"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98" w:history="1">
            <w:r w:rsidR="005605DE" w:rsidRPr="00C46FA5">
              <w:rPr>
                <w:rStyle w:val="affb"/>
                <w:noProof/>
              </w:rPr>
              <w:t>B.3.9 an-epon-pm-onu-traffic.proto</w:t>
            </w:r>
            <w:r w:rsidR="005605DE">
              <w:rPr>
                <w:noProof/>
                <w:webHidden/>
              </w:rPr>
              <w:tab/>
            </w:r>
            <w:r w:rsidR="005605DE">
              <w:rPr>
                <w:noProof/>
                <w:webHidden/>
              </w:rPr>
              <w:fldChar w:fldCharType="begin"/>
            </w:r>
            <w:r w:rsidR="005605DE">
              <w:rPr>
                <w:noProof/>
                <w:webHidden/>
              </w:rPr>
              <w:instrText xml:space="preserve"> PAGEREF _Toc66886098 \h </w:instrText>
            </w:r>
            <w:r w:rsidR="005605DE">
              <w:rPr>
                <w:noProof/>
                <w:webHidden/>
              </w:rPr>
            </w:r>
            <w:r w:rsidR="005605DE">
              <w:rPr>
                <w:noProof/>
                <w:webHidden/>
              </w:rPr>
              <w:fldChar w:fldCharType="separate"/>
            </w:r>
            <w:r w:rsidR="005605DE">
              <w:rPr>
                <w:noProof/>
                <w:webHidden/>
              </w:rPr>
              <w:t>58</w:t>
            </w:r>
            <w:r w:rsidR="005605DE">
              <w:rPr>
                <w:noProof/>
                <w:webHidden/>
              </w:rPr>
              <w:fldChar w:fldCharType="end"/>
            </w:r>
          </w:hyperlink>
        </w:p>
        <w:p w14:paraId="25264ED5" w14:textId="282C65B9"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099" w:history="1">
            <w:r w:rsidR="005605DE" w:rsidRPr="00C46FA5">
              <w:rPr>
                <w:rStyle w:val="affb"/>
                <w:noProof/>
              </w:rPr>
              <w:t>B.3.10 an-gpon-onu-transceivers.proto</w:t>
            </w:r>
            <w:r w:rsidR="005605DE">
              <w:rPr>
                <w:noProof/>
                <w:webHidden/>
              </w:rPr>
              <w:tab/>
            </w:r>
            <w:r w:rsidR="005605DE">
              <w:rPr>
                <w:noProof/>
                <w:webHidden/>
              </w:rPr>
              <w:fldChar w:fldCharType="begin"/>
            </w:r>
            <w:r w:rsidR="005605DE">
              <w:rPr>
                <w:noProof/>
                <w:webHidden/>
              </w:rPr>
              <w:instrText xml:space="preserve"> PAGEREF _Toc66886099 \h </w:instrText>
            </w:r>
            <w:r w:rsidR="005605DE">
              <w:rPr>
                <w:noProof/>
                <w:webHidden/>
              </w:rPr>
            </w:r>
            <w:r w:rsidR="005605DE">
              <w:rPr>
                <w:noProof/>
                <w:webHidden/>
              </w:rPr>
              <w:fldChar w:fldCharType="separate"/>
            </w:r>
            <w:r w:rsidR="005605DE">
              <w:rPr>
                <w:noProof/>
                <w:webHidden/>
              </w:rPr>
              <w:t>59</w:t>
            </w:r>
            <w:r w:rsidR="005605DE">
              <w:rPr>
                <w:noProof/>
                <w:webHidden/>
              </w:rPr>
              <w:fldChar w:fldCharType="end"/>
            </w:r>
          </w:hyperlink>
        </w:p>
        <w:p w14:paraId="49AB0C88" w14:textId="249FD369"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100" w:history="1">
            <w:r w:rsidR="005605DE" w:rsidRPr="00C46FA5">
              <w:rPr>
                <w:rStyle w:val="affb"/>
                <w:noProof/>
              </w:rPr>
              <w:t>B.3.11 an-gpon-pm-olt-traffic.proto</w:t>
            </w:r>
            <w:r w:rsidR="005605DE">
              <w:rPr>
                <w:noProof/>
                <w:webHidden/>
              </w:rPr>
              <w:tab/>
            </w:r>
            <w:r w:rsidR="005605DE">
              <w:rPr>
                <w:noProof/>
                <w:webHidden/>
              </w:rPr>
              <w:fldChar w:fldCharType="begin"/>
            </w:r>
            <w:r w:rsidR="005605DE">
              <w:rPr>
                <w:noProof/>
                <w:webHidden/>
              </w:rPr>
              <w:instrText xml:space="preserve"> PAGEREF _Toc66886100 \h </w:instrText>
            </w:r>
            <w:r w:rsidR="005605DE">
              <w:rPr>
                <w:noProof/>
                <w:webHidden/>
              </w:rPr>
            </w:r>
            <w:r w:rsidR="005605DE">
              <w:rPr>
                <w:noProof/>
                <w:webHidden/>
              </w:rPr>
              <w:fldChar w:fldCharType="separate"/>
            </w:r>
            <w:r w:rsidR="005605DE">
              <w:rPr>
                <w:noProof/>
                <w:webHidden/>
              </w:rPr>
              <w:t>60</w:t>
            </w:r>
            <w:r w:rsidR="005605DE">
              <w:rPr>
                <w:noProof/>
                <w:webHidden/>
              </w:rPr>
              <w:fldChar w:fldCharType="end"/>
            </w:r>
          </w:hyperlink>
        </w:p>
        <w:p w14:paraId="420C9E5D" w14:textId="24A6D170"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101" w:history="1">
            <w:r w:rsidR="005605DE" w:rsidRPr="00C46FA5">
              <w:rPr>
                <w:rStyle w:val="affb"/>
                <w:noProof/>
              </w:rPr>
              <w:t>B.3.12 an-gpon-pm-olt-transceivers.proto</w:t>
            </w:r>
            <w:r w:rsidR="005605DE">
              <w:rPr>
                <w:noProof/>
                <w:webHidden/>
              </w:rPr>
              <w:tab/>
            </w:r>
            <w:r w:rsidR="005605DE">
              <w:rPr>
                <w:noProof/>
                <w:webHidden/>
              </w:rPr>
              <w:fldChar w:fldCharType="begin"/>
            </w:r>
            <w:r w:rsidR="005605DE">
              <w:rPr>
                <w:noProof/>
                <w:webHidden/>
              </w:rPr>
              <w:instrText xml:space="preserve"> PAGEREF _Toc66886101 \h </w:instrText>
            </w:r>
            <w:r w:rsidR="005605DE">
              <w:rPr>
                <w:noProof/>
                <w:webHidden/>
              </w:rPr>
            </w:r>
            <w:r w:rsidR="005605DE">
              <w:rPr>
                <w:noProof/>
                <w:webHidden/>
              </w:rPr>
              <w:fldChar w:fldCharType="separate"/>
            </w:r>
            <w:r w:rsidR="005605DE">
              <w:rPr>
                <w:noProof/>
                <w:webHidden/>
              </w:rPr>
              <w:t>62</w:t>
            </w:r>
            <w:r w:rsidR="005605DE">
              <w:rPr>
                <w:noProof/>
                <w:webHidden/>
              </w:rPr>
              <w:fldChar w:fldCharType="end"/>
            </w:r>
          </w:hyperlink>
        </w:p>
        <w:p w14:paraId="79243145" w14:textId="2DACA3CA"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102" w:history="1">
            <w:r w:rsidR="005605DE" w:rsidRPr="00C46FA5">
              <w:rPr>
                <w:rStyle w:val="affb"/>
                <w:noProof/>
              </w:rPr>
              <w:t>B.3.13 an-gpon-pm-onu-line-quality.proto</w:t>
            </w:r>
            <w:r w:rsidR="005605DE">
              <w:rPr>
                <w:noProof/>
                <w:webHidden/>
              </w:rPr>
              <w:tab/>
            </w:r>
            <w:r w:rsidR="005605DE">
              <w:rPr>
                <w:noProof/>
                <w:webHidden/>
              </w:rPr>
              <w:fldChar w:fldCharType="begin"/>
            </w:r>
            <w:r w:rsidR="005605DE">
              <w:rPr>
                <w:noProof/>
                <w:webHidden/>
              </w:rPr>
              <w:instrText xml:space="preserve"> PAGEREF _Toc66886102 \h </w:instrText>
            </w:r>
            <w:r w:rsidR="005605DE">
              <w:rPr>
                <w:noProof/>
                <w:webHidden/>
              </w:rPr>
            </w:r>
            <w:r w:rsidR="005605DE">
              <w:rPr>
                <w:noProof/>
                <w:webHidden/>
              </w:rPr>
              <w:fldChar w:fldCharType="separate"/>
            </w:r>
            <w:r w:rsidR="005605DE">
              <w:rPr>
                <w:noProof/>
                <w:webHidden/>
              </w:rPr>
              <w:t>64</w:t>
            </w:r>
            <w:r w:rsidR="005605DE">
              <w:rPr>
                <w:noProof/>
                <w:webHidden/>
              </w:rPr>
              <w:fldChar w:fldCharType="end"/>
            </w:r>
          </w:hyperlink>
        </w:p>
        <w:p w14:paraId="7C831BF3" w14:textId="6A9FBA2A"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103" w:history="1">
            <w:r w:rsidR="005605DE" w:rsidRPr="00C46FA5">
              <w:rPr>
                <w:rStyle w:val="affb"/>
                <w:noProof/>
              </w:rPr>
              <w:t>B.3.14 an-gpon-pm-onu-local-info.proto</w:t>
            </w:r>
            <w:r w:rsidR="005605DE">
              <w:rPr>
                <w:noProof/>
                <w:webHidden/>
              </w:rPr>
              <w:tab/>
            </w:r>
            <w:r w:rsidR="005605DE">
              <w:rPr>
                <w:noProof/>
                <w:webHidden/>
              </w:rPr>
              <w:fldChar w:fldCharType="begin"/>
            </w:r>
            <w:r w:rsidR="005605DE">
              <w:rPr>
                <w:noProof/>
                <w:webHidden/>
              </w:rPr>
              <w:instrText xml:space="preserve"> PAGEREF _Toc66886103 \h </w:instrText>
            </w:r>
            <w:r w:rsidR="005605DE">
              <w:rPr>
                <w:noProof/>
                <w:webHidden/>
              </w:rPr>
            </w:r>
            <w:r w:rsidR="005605DE">
              <w:rPr>
                <w:noProof/>
                <w:webHidden/>
              </w:rPr>
              <w:fldChar w:fldCharType="separate"/>
            </w:r>
            <w:r w:rsidR="005605DE">
              <w:rPr>
                <w:noProof/>
                <w:webHidden/>
              </w:rPr>
              <w:t>65</w:t>
            </w:r>
            <w:r w:rsidR="005605DE">
              <w:rPr>
                <w:noProof/>
                <w:webHidden/>
              </w:rPr>
              <w:fldChar w:fldCharType="end"/>
            </w:r>
          </w:hyperlink>
        </w:p>
        <w:p w14:paraId="4CD42B18" w14:textId="6A90384F"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104" w:history="1">
            <w:r w:rsidR="005605DE" w:rsidRPr="00C46FA5">
              <w:rPr>
                <w:rStyle w:val="affb"/>
                <w:noProof/>
              </w:rPr>
              <w:t>B.3.15 an-gpon-pm-onu-remote-info.proto</w:t>
            </w:r>
            <w:r w:rsidR="005605DE">
              <w:rPr>
                <w:noProof/>
                <w:webHidden/>
              </w:rPr>
              <w:tab/>
            </w:r>
            <w:r w:rsidR="005605DE">
              <w:rPr>
                <w:noProof/>
                <w:webHidden/>
              </w:rPr>
              <w:fldChar w:fldCharType="begin"/>
            </w:r>
            <w:r w:rsidR="005605DE">
              <w:rPr>
                <w:noProof/>
                <w:webHidden/>
              </w:rPr>
              <w:instrText xml:space="preserve"> PAGEREF _Toc66886104 \h </w:instrText>
            </w:r>
            <w:r w:rsidR="005605DE">
              <w:rPr>
                <w:noProof/>
                <w:webHidden/>
              </w:rPr>
            </w:r>
            <w:r w:rsidR="005605DE">
              <w:rPr>
                <w:noProof/>
                <w:webHidden/>
              </w:rPr>
              <w:fldChar w:fldCharType="separate"/>
            </w:r>
            <w:r w:rsidR="005605DE">
              <w:rPr>
                <w:noProof/>
                <w:webHidden/>
              </w:rPr>
              <w:t>66</w:t>
            </w:r>
            <w:r w:rsidR="005605DE">
              <w:rPr>
                <w:noProof/>
                <w:webHidden/>
              </w:rPr>
              <w:fldChar w:fldCharType="end"/>
            </w:r>
          </w:hyperlink>
        </w:p>
        <w:p w14:paraId="02860E44" w14:textId="5E750371" w:rsidR="005605DE" w:rsidRDefault="00B1047C">
          <w:pPr>
            <w:pStyle w:val="TOC3"/>
            <w:tabs>
              <w:tab w:val="right" w:leader="dot" w:pos="9344"/>
            </w:tabs>
            <w:spacing w:before="78" w:after="78"/>
            <w:ind w:left="420"/>
            <w:rPr>
              <w:rFonts w:asciiTheme="minorHAnsi" w:eastAsiaTheme="minorEastAsia" w:hAnsiTheme="minorHAnsi" w:cstheme="minorBidi"/>
              <w:iCs w:val="0"/>
              <w:noProof/>
              <w:szCs w:val="22"/>
            </w:rPr>
          </w:pPr>
          <w:hyperlink w:anchor="_Toc66886105" w:history="1">
            <w:r w:rsidR="005605DE" w:rsidRPr="00C46FA5">
              <w:rPr>
                <w:rStyle w:val="affb"/>
                <w:noProof/>
              </w:rPr>
              <w:t>B.3.16 an-gpon-pm-onu-traffic.proto</w:t>
            </w:r>
            <w:r w:rsidR="005605DE">
              <w:rPr>
                <w:noProof/>
                <w:webHidden/>
              </w:rPr>
              <w:tab/>
            </w:r>
            <w:r w:rsidR="005605DE">
              <w:rPr>
                <w:noProof/>
                <w:webHidden/>
              </w:rPr>
              <w:fldChar w:fldCharType="begin"/>
            </w:r>
            <w:r w:rsidR="005605DE">
              <w:rPr>
                <w:noProof/>
                <w:webHidden/>
              </w:rPr>
              <w:instrText xml:space="preserve"> PAGEREF _Toc66886105 \h </w:instrText>
            </w:r>
            <w:r w:rsidR="005605DE">
              <w:rPr>
                <w:noProof/>
                <w:webHidden/>
              </w:rPr>
            </w:r>
            <w:r w:rsidR="005605DE">
              <w:rPr>
                <w:noProof/>
                <w:webHidden/>
              </w:rPr>
              <w:fldChar w:fldCharType="separate"/>
            </w:r>
            <w:r w:rsidR="005605DE">
              <w:rPr>
                <w:noProof/>
                <w:webHidden/>
              </w:rPr>
              <w:t>68</w:t>
            </w:r>
            <w:r w:rsidR="005605DE">
              <w:rPr>
                <w:noProof/>
                <w:webHidden/>
              </w:rPr>
              <w:fldChar w:fldCharType="end"/>
            </w:r>
          </w:hyperlink>
        </w:p>
        <w:p w14:paraId="6BDDF24F" w14:textId="2CD4256C" w:rsidR="005605DE" w:rsidRDefault="00B1047C">
          <w:pPr>
            <w:pStyle w:val="TOC1"/>
            <w:tabs>
              <w:tab w:val="right" w:leader="dot" w:pos="9344"/>
            </w:tabs>
            <w:spacing w:before="78" w:after="78"/>
            <w:rPr>
              <w:rFonts w:asciiTheme="minorHAnsi" w:eastAsiaTheme="minorEastAsia" w:hAnsiTheme="minorHAnsi" w:cstheme="minorBidi"/>
              <w:bCs w:val="0"/>
              <w:noProof/>
              <w:szCs w:val="22"/>
            </w:rPr>
          </w:pPr>
          <w:hyperlink w:anchor="_Toc66886106" w:history="1">
            <w:r w:rsidR="005605DE" w:rsidRPr="00C46FA5">
              <w:rPr>
                <w:rStyle w:val="affb"/>
                <w:noProof/>
              </w:rPr>
              <w:t xml:space="preserve">附录C </w:t>
            </w:r>
            <w:r w:rsidR="005605DE" w:rsidRPr="00C46FA5">
              <w:rPr>
                <w:rStyle w:val="affb"/>
                <w:rFonts w:hAnsi="黑体"/>
                <w:noProof/>
              </w:rPr>
              <w:t>（规范性） sensor path格式</w:t>
            </w:r>
            <w:r w:rsidR="005605DE">
              <w:rPr>
                <w:noProof/>
                <w:webHidden/>
              </w:rPr>
              <w:tab/>
            </w:r>
            <w:r w:rsidR="005605DE">
              <w:rPr>
                <w:noProof/>
                <w:webHidden/>
              </w:rPr>
              <w:fldChar w:fldCharType="begin"/>
            </w:r>
            <w:r w:rsidR="005605DE">
              <w:rPr>
                <w:noProof/>
                <w:webHidden/>
              </w:rPr>
              <w:instrText xml:space="preserve"> PAGEREF _Toc66886106 \h </w:instrText>
            </w:r>
            <w:r w:rsidR="005605DE">
              <w:rPr>
                <w:noProof/>
                <w:webHidden/>
              </w:rPr>
            </w:r>
            <w:r w:rsidR="005605DE">
              <w:rPr>
                <w:noProof/>
                <w:webHidden/>
              </w:rPr>
              <w:fldChar w:fldCharType="separate"/>
            </w:r>
            <w:r w:rsidR="005605DE">
              <w:rPr>
                <w:noProof/>
                <w:webHidden/>
              </w:rPr>
              <w:t>69</w:t>
            </w:r>
            <w:r w:rsidR="005605DE">
              <w:rPr>
                <w:noProof/>
                <w:webHidden/>
              </w:rPr>
              <w:fldChar w:fldCharType="end"/>
            </w:r>
          </w:hyperlink>
        </w:p>
        <w:p w14:paraId="3CA5B5F7" w14:textId="175A02EA" w:rsidR="005605DE" w:rsidRDefault="00B1047C">
          <w:pPr>
            <w:pStyle w:val="TOC1"/>
            <w:tabs>
              <w:tab w:val="right" w:leader="dot" w:pos="9344"/>
            </w:tabs>
            <w:spacing w:before="78" w:after="78"/>
            <w:rPr>
              <w:rFonts w:asciiTheme="minorHAnsi" w:eastAsiaTheme="minorEastAsia" w:hAnsiTheme="minorHAnsi" w:cstheme="minorBidi"/>
              <w:bCs w:val="0"/>
              <w:noProof/>
              <w:szCs w:val="22"/>
            </w:rPr>
          </w:pPr>
          <w:hyperlink w:anchor="_Toc66886107" w:history="1">
            <w:r w:rsidR="005605DE" w:rsidRPr="00C46FA5">
              <w:rPr>
                <w:rStyle w:val="affb"/>
                <w:noProof/>
              </w:rPr>
              <w:t>参考文献</w:t>
            </w:r>
            <w:r w:rsidR="005605DE">
              <w:rPr>
                <w:noProof/>
                <w:webHidden/>
              </w:rPr>
              <w:tab/>
            </w:r>
            <w:r w:rsidR="005605DE">
              <w:rPr>
                <w:noProof/>
                <w:webHidden/>
              </w:rPr>
              <w:fldChar w:fldCharType="begin"/>
            </w:r>
            <w:r w:rsidR="005605DE">
              <w:rPr>
                <w:noProof/>
                <w:webHidden/>
              </w:rPr>
              <w:instrText xml:space="preserve"> PAGEREF _Toc66886107 \h </w:instrText>
            </w:r>
            <w:r w:rsidR="005605DE">
              <w:rPr>
                <w:noProof/>
                <w:webHidden/>
              </w:rPr>
            </w:r>
            <w:r w:rsidR="005605DE">
              <w:rPr>
                <w:noProof/>
                <w:webHidden/>
              </w:rPr>
              <w:fldChar w:fldCharType="separate"/>
            </w:r>
            <w:r w:rsidR="005605DE">
              <w:rPr>
                <w:noProof/>
                <w:webHidden/>
              </w:rPr>
              <w:t>70</w:t>
            </w:r>
            <w:r w:rsidR="005605DE">
              <w:rPr>
                <w:noProof/>
                <w:webHidden/>
              </w:rPr>
              <w:fldChar w:fldCharType="end"/>
            </w:r>
          </w:hyperlink>
        </w:p>
        <w:p w14:paraId="325FDF40" w14:textId="3C42997A" w:rsidR="000F6891" w:rsidRDefault="00F71351" w:rsidP="00E96781">
          <w:pPr>
            <w:pStyle w:val="TOC3"/>
            <w:adjustRightInd w:val="0"/>
            <w:spacing w:before="78" w:after="78"/>
            <w:ind w:leftChars="0" w:left="0"/>
          </w:pPr>
          <w:r>
            <w:fldChar w:fldCharType="end"/>
          </w:r>
        </w:p>
      </w:sdtContent>
    </w:sdt>
    <w:p w14:paraId="69674365" w14:textId="1BA26075" w:rsidR="00394971" w:rsidRPr="00394971" w:rsidRDefault="00394971" w:rsidP="00394971">
      <w:pPr>
        <w:pStyle w:val="aff3"/>
        <w:ind w:firstLineChars="0" w:firstLine="0"/>
        <w:sectPr w:rsidR="00394971" w:rsidRPr="00394971" w:rsidSect="005D013B">
          <w:headerReference w:type="default" r:id="rId14"/>
          <w:footerReference w:type="even" r:id="rId15"/>
          <w:footerReference w:type="default" r:id="rId16"/>
          <w:footerReference w:type="first" r:id="rId17"/>
          <w:type w:val="oddPage"/>
          <w:pgSz w:w="11906" w:h="16838" w:code="9"/>
          <w:pgMar w:top="1418" w:right="1134" w:bottom="1134" w:left="1418" w:header="1418" w:footer="1134" w:gutter="0"/>
          <w:pgNumType w:fmt="upperRoman" w:start="1"/>
          <w:cols w:space="425"/>
          <w:formProt w:val="0"/>
          <w:docGrid w:type="linesAndChars" w:linePitch="312"/>
        </w:sectPr>
      </w:pPr>
      <w:bookmarkStart w:id="21" w:name="_Toc502301017"/>
      <w:bookmarkStart w:id="22" w:name="_Toc498096031"/>
      <w:bookmarkStart w:id="23" w:name="_Toc502301457"/>
      <w:bookmarkStart w:id="24" w:name="_Toc502301373"/>
      <w:bookmarkStart w:id="25" w:name="_Toc502301282"/>
      <w:bookmarkStart w:id="26" w:name="_Toc508609403"/>
      <w:bookmarkStart w:id="27" w:name="_Hlk55572085"/>
    </w:p>
    <w:p w14:paraId="23045C44" w14:textId="57FD0377" w:rsidR="000F6891" w:rsidRDefault="000F6891" w:rsidP="00394971">
      <w:pPr>
        <w:pStyle w:val="afffffd"/>
        <w:tabs>
          <w:tab w:val="center" w:pos="4677"/>
          <w:tab w:val="left" w:pos="8655"/>
        </w:tabs>
        <w:snapToGrid w:val="0"/>
        <w:spacing w:before="851" w:after="680"/>
      </w:pPr>
      <w:bookmarkStart w:id="28" w:name="_Toc66886030"/>
      <w:r>
        <w:rPr>
          <w:rFonts w:hint="eastAsia"/>
        </w:rPr>
        <w:lastRenderedPageBreak/>
        <w:t>前　　言</w:t>
      </w:r>
      <w:bookmarkEnd w:id="21"/>
      <w:bookmarkEnd w:id="22"/>
      <w:bookmarkEnd w:id="23"/>
      <w:bookmarkEnd w:id="24"/>
      <w:bookmarkEnd w:id="25"/>
      <w:bookmarkEnd w:id="26"/>
      <w:bookmarkEnd w:id="28"/>
    </w:p>
    <w:p w14:paraId="79545126" w14:textId="45CC3A34" w:rsidR="000F6891" w:rsidRPr="007A0D46" w:rsidRDefault="000F6891" w:rsidP="00B35623">
      <w:pPr>
        <w:pStyle w:val="aff3"/>
        <w:rPr>
          <w:rFonts w:hAnsi="宋体"/>
        </w:rPr>
      </w:pPr>
      <w:r w:rsidRPr="007A0D46">
        <w:rPr>
          <w:rFonts w:hAnsi="宋体" w:hint="eastAsia"/>
        </w:rPr>
        <w:t>本文件按照 GB/T 1.1—20</w:t>
      </w:r>
      <w:r w:rsidRPr="007A0D46">
        <w:rPr>
          <w:rFonts w:hAnsi="宋体"/>
        </w:rPr>
        <w:t>20</w:t>
      </w:r>
      <w:r w:rsidRPr="007A0D46">
        <w:rPr>
          <w:rFonts w:hAnsi="宋体" w:hint="eastAsia"/>
        </w:rPr>
        <w:t>《标准化工作导则 第1部分：标准化文件的结构和起草规则》的规定起草。</w:t>
      </w:r>
    </w:p>
    <w:p w14:paraId="32BA24B4" w14:textId="77777777" w:rsidR="000F6891" w:rsidRPr="007A0D46" w:rsidRDefault="000F6891" w:rsidP="00B35623">
      <w:pPr>
        <w:pStyle w:val="aff3"/>
        <w:rPr>
          <w:rFonts w:hAnsi="宋体"/>
        </w:rPr>
      </w:pPr>
      <w:r w:rsidRPr="007A0D46">
        <w:rPr>
          <w:rFonts w:hAnsi="宋体" w:hint="eastAsia"/>
        </w:rPr>
        <w:t>请注意本文件的某些内容可能涉及专利。本文件的发布机构不承担识别这些专利的责任。</w:t>
      </w:r>
    </w:p>
    <w:p w14:paraId="2A1ED7A5" w14:textId="46E1B947" w:rsidR="000F6891" w:rsidRPr="007A0D46" w:rsidRDefault="000F6891" w:rsidP="00B35623">
      <w:pPr>
        <w:pStyle w:val="aff3"/>
        <w:rPr>
          <w:rFonts w:hAnsi="宋体"/>
        </w:rPr>
      </w:pPr>
      <w:r w:rsidRPr="007A0D46">
        <w:rPr>
          <w:rFonts w:hAnsi="宋体" w:hint="eastAsia"/>
        </w:rPr>
        <w:t>本文件由中国通信标准化协会提出并归口。</w:t>
      </w:r>
    </w:p>
    <w:p w14:paraId="7C43AF00" w14:textId="2B01173E" w:rsidR="000F6891" w:rsidRPr="007A0D46" w:rsidRDefault="000F6891" w:rsidP="00B35623">
      <w:pPr>
        <w:pStyle w:val="aff3"/>
        <w:rPr>
          <w:rFonts w:hAnsi="宋体"/>
        </w:rPr>
      </w:pPr>
      <w:r w:rsidRPr="007A0D46">
        <w:rPr>
          <w:rFonts w:hAnsi="宋体" w:hint="eastAsia"/>
        </w:rPr>
        <w:t>本文件起草单位：中国电信集团有限公司、华为技术有限公司、中国信息通信科技集团有限公司、中兴通讯股份有限公司。</w:t>
      </w:r>
    </w:p>
    <w:p w14:paraId="6A9AE7B2" w14:textId="6F5991BD" w:rsidR="00F2121C" w:rsidRDefault="000F6891" w:rsidP="00F2121C">
      <w:pPr>
        <w:pStyle w:val="aff3"/>
        <w:rPr>
          <w:rFonts w:hAnsi="宋体"/>
        </w:rPr>
        <w:sectPr w:rsidR="00F2121C" w:rsidSect="005D013B">
          <w:footerReference w:type="default" r:id="rId18"/>
          <w:type w:val="oddPage"/>
          <w:pgSz w:w="11906" w:h="16838" w:code="9"/>
          <w:pgMar w:top="1418" w:right="1134" w:bottom="1134" w:left="1418" w:header="1418" w:footer="1134" w:gutter="0"/>
          <w:pgNumType w:fmt="upperRoman"/>
          <w:cols w:space="425"/>
          <w:formProt w:val="0"/>
          <w:docGrid w:type="linesAndChars" w:linePitch="312"/>
        </w:sectPr>
      </w:pPr>
      <w:r w:rsidRPr="007A0D46">
        <w:rPr>
          <w:rFonts w:hAnsi="宋体" w:hint="eastAsia"/>
        </w:rPr>
        <w:t>本文件主要起草人：</w:t>
      </w:r>
      <w:bookmarkEnd w:id="27"/>
      <w:ins w:id="29" w:author="作者" w:date="2021-03-22T13:35:00Z">
        <w:r w:rsidR="00240EA3">
          <w:rPr>
            <w:rFonts w:hAnsi="宋体" w:hint="eastAsia"/>
          </w:rPr>
          <w:t>梁真铭、杨子尧、汤健、丰晓东</w:t>
        </w:r>
      </w:ins>
      <w:ins w:id="30" w:author="作者" w:date="2021-03-22T16:12:00Z">
        <w:r w:rsidR="005E6BE6">
          <w:rPr>
            <w:rFonts w:hAnsi="宋体" w:hint="eastAsia"/>
          </w:rPr>
          <w:t>、</w:t>
        </w:r>
      </w:ins>
      <w:ins w:id="31" w:author="作者" w:date="2021-03-22T16:13:00Z">
        <w:r w:rsidR="005E6BE6">
          <w:rPr>
            <w:rFonts w:hAnsi="宋体" w:hint="eastAsia"/>
          </w:rPr>
          <w:t>谢煜</w:t>
        </w:r>
      </w:ins>
      <w:r w:rsidR="00394971">
        <w:rPr>
          <w:rFonts w:hAnsi="宋体" w:hint="eastAsia"/>
        </w:rPr>
        <w:t>。</w:t>
      </w:r>
    </w:p>
    <w:p w14:paraId="790DADA6" w14:textId="3DC93249" w:rsidR="000F6891" w:rsidRDefault="000F6891" w:rsidP="00F2121C">
      <w:pPr>
        <w:pStyle w:val="afffffd"/>
        <w:tabs>
          <w:tab w:val="center" w:pos="4677"/>
          <w:tab w:val="left" w:pos="8655"/>
        </w:tabs>
        <w:spacing w:before="851" w:after="680"/>
      </w:pPr>
      <w:bookmarkStart w:id="32" w:name="_Toc66886031"/>
      <w:r>
        <w:rPr>
          <w:rFonts w:hint="eastAsia"/>
        </w:rPr>
        <w:lastRenderedPageBreak/>
        <w:t>引　　言</w:t>
      </w:r>
      <w:bookmarkStart w:id="33" w:name="_Toc35190512"/>
      <w:bookmarkEnd w:id="32"/>
    </w:p>
    <w:p w14:paraId="6378797F" w14:textId="6BDADEA2" w:rsidR="00F2121C" w:rsidRDefault="000F6891" w:rsidP="000F6891">
      <w:pPr>
        <w:pStyle w:val="aff3"/>
        <w:rPr>
          <w:rFonts w:hAnsi="宋体"/>
        </w:rPr>
        <w:sectPr w:rsidR="00F2121C" w:rsidSect="005D013B">
          <w:type w:val="oddPage"/>
          <w:pgSz w:w="11906" w:h="16838" w:code="9"/>
          <w:pgMar w:top="1418" w:right="1134" w:bottom="1134" w:left="1418" w:header="1418" w:footer="1134" w:gutter="0"/>
          <w:pgNumType w:fmt="upperRoman"/>
          <w:cols w:space="425"/>
          <w:formProt w:val="0"/>
          <w:docGrid w:type="linesAndChars" w:linePitch="312"/>
        </w:sectPr>
      </w:pPr>
      <w:r w:rsidRPr="000F6891">
        <w:rPr>
          <w:rFonts w:hAnsi="宋体" w:hint="eastAsia"/>
        </w:rPr>
        <w:t>标准化是为了建立最佳秩序、促进共同效益而展开的制定并应用标准的活动。接入网设备支持基于</w:t>
      </w:r>
      <w:r w:rsidR="00190109">
        <w:rPr>
          <w:rFonts w:hAnsi="宋体" w:hint="eastAsia"/>
        </w:rPr>
        <w:t>t</w:t>
      </w:r>
      <w:r w:rsidRPr="000F6891">
        <w:rPr>
          <w:rFonts w:hAnsi="宋体" w:hint="eastAsia"/>
        </w:rPr>
        <w:t>elemetry接口采集功能的技术要求，将在集中统一运营商运维需求的基础上，有效规范和引导设备厂商根据运营商需求研制相关设备，推动接入网的技术发展，指导实际部署和应用</w:t>
      </w:r>
      <w:r>
        <w:rPr>
          <w:rFonts w:hAnsi="宋体" w:hint="eastAsia"/>
        </w:rPr>
        <w:t>。</w:t>
      </w:r>
    </w:p>
    <w:bookmarkEnd w:id="1"/>
    <w:bookmarkEnd w:id="2"/>
    <w:bookmarkEnd w:id="3"/>
    <w:bookmarkEnd w:id="4"/>
    <w:bookmarkEnd w:id="33"/>
    <w:p w14:paraId="027198E7" w14:textId="538A9D7F" w:rsidR="00D021EB" w:rsidRDefault="000F6891" w:rsidP="00340B13">
      <w:pPr>
        <w:pStyle w:val="afff0"/>
        <w:spacing w:before="851" w:after="680" w:line="240" w:lineRule="auto"/>
        <w:outlineLvl w:val="9"/>
      </w:pPr>
      <w:r w:rsidRPr="00B35623">
        <w:rPr>
          <w:rFonts w:hint="eastAsia"/>
        </w:rPr>
        <w:lastRenderedPageBreak/>
        <w:t>接入网设备支持基于Telemetry接口采集功能的技术要求</w:t>
      </w:r>
    </w:p>
    <w:p w14:paraId="3061C8E3" w14:textId="643C25AD" w:rsidR="00D021EB" w:rsidRDefault="00B35623">
      <w:pPr>
        <w:pStyle w:val="a0"/>
        <w:spacing w:before="312" w:after="312"/>
      </w:pPr>
      <w:bookmarkStart w:id="34" w:name="_Toc295986666"/>
      <w:bookmarkStart w:id="35" w:name="_Toc33310873"/>
      <w:bookmarkStart w:id="36" w:name="_Toc295986726"/>
      <w:bookmarkStart w:id="37" w:name="_Toc295986797"/>
      <w:bookmarkStart w:id="38" w:name="_Toc301267080"/>
      <w:bookmarkStart w:id="39" w:name="_Toc66886032"/>
      <w:r>
        <w:rPr>
          <w:rFonts w:hint="eastAsia"/>
        </w:rPr>
        <w:t>范围</w:t>
      </w:r>
      <w:bookmarkEnd w:id="34"/>
      <w:bookmarkEnd w:id="35"/>
      <w:bookmarkEnd w:id="36"/>
      <w:bookmarkEnd w:id="37"/>
      <w:bookmarkEnd w:id="38"/>
      <w:bookmarkEnd w:id="39"/>
    </w:p>
    <w:p w14:paraId="3264724D" w14:textId="7D91FEB9" w:rsidR="00B35623" w:rsidRDefault="00B35623" w:rsidP="00B35623">
      <w:pPr>
        <w:pStyle w:val="aff3"/>
      </w:pPr>
      <w:r>
        <w:rPr>
          <w:rFonts w:hint="eastAsia"/>
        </w:rPr>
        <w:t>本</w:t>
      </w:r>
      <w:r w:rsidR="008D3DAF">
        <w:rPr>
          <w:rFonts w:hint="eastAsia"/>
        </w:rPr>
        <w:t>文件</w:t>
      </w:r>
      <w:r>
        <w:rPr>
          <w:rFonts w:hint="eastAsia"/>
        </w:rPr>
        <w:t>规定了</w:t>
      </w:r>
      <w:r w:rsidRPr="00633649">
        <w:rPr>
          <w:rFonts w:hint="eastAsia"/>
        </w:rPr>
        <w:t>接入网设备</w:t>
      </w:r>
      <w:r>
        <w:rPr>
          <w:rFonts w:hint="eastAsia"/>
        </w:rPr>
        <w:t>支持基于</w:t>
      </w:r>
      <w:r w:rsidR="009043B0">
        <w:rPr>
          <w:rFonts w:hint="eastAsia"/>
        </w:rPr>
        <w:t>t</w:t>
      </w:r>
      <w:r>
        <w:rPr>
          <w:rFonts w:hint="eastAsia"/>
        </w:rPr>
        <w:t>elemetry接口采集功能的</w:t>
      </w:r>
      <w:r w:rsidR="00DB03F3">
        <w:rPr>
          <w:rFonts w:hint="eastAsia"/>
        </w:rPr>
        <w:t>应用</w:t>
      </w:r>
      <w:r>
        <w:rPr>
          <w:rFonts w:hint="eastAsia"/>
        </w:rPr>
        <w:t>场景、</w:t>
      </w:r>
      <w:r w:rsidR="00DB03F3">
        <w:rPr>
          <w:rFonts w:hint="eastAsia"/>
        </w:rPr>
        <w:t>技术方案</w:t>
      </w:r>
      <w:r>
        <w:rPr>
          <w:rFonts w:hint="eastAsia"/>
        </w:rPr>
        <w:t>和</w:t>
      </w:r>
      <w:r w:rsidR="00DB03F3" w:rsidRPr="00633649">
        <w:rPr>
          <w:rFonts w:hint="eastAsia"/>
        </w:rPr>
        <w:t>采集</w:t>
      </w:r>
      <w:r w:rsidR="00654A19" w:rsidRPr="00633649">
        <w:rPr>
          <w:rFonts w:hint="eastAsia"/>
        </w:rPr>
        <w:t>项</w:t>
      </w:r>
      <w:r w:rsidR="00DB03F3">
        <w:rPr>
          <w:rFonts w:hint="eastAsia"/>
        </w:rPr>
        <w:t>及性能</w:t>
      </w:r>
      <w:r w:rsidR="008D3DAF">
        <w:rPr>
          <w:rFonts w:hint="eastAsia"/>
        </w:rPr>
        <w:t>的</w:t>
      </w:r>
      <w:r>
        <w:rPr>
          <w:rFonts w:hint="eastAsia"/>
        </w:rPr>
        <w:t>要求。</w:t>
      </w:r>
    </w:p>
    <w:p w14:paraId="5281B289" w14:textId="114BEE6B" w:rsidR="00B35623" w:rsidRDefault="00B35623" w:rsidP="00B35623">
      <w:pPr>
        <w:pStyle w:val="aff3"/>
      </w:pPr>
      <w:r>
        <w:rPr>
          <w:rFonts w:hint="eastAsia"/>
        </w:rPr>
        <w:t>本</w:t>
      </w:r>
      <w:r w:rsidR="008D3DAF">
        <w:rPr>
          <w:rFonts w:hint="eastAsia"/>
        </w:rPr>
        <w:t>文件</w:t>
      </w:r>
      <w:r>
        <w:rPr>
          <w:rFonts w:hint="eastAsia"/>
        </w:rPr>
        <w:t>适用于公众电信网环境下的PON系统，专用电信网也可参照使用。</w:t>
      </w:r>
    </w:p>
    <w:p w14:paraId="54AB254F" w14:textId="3DC0191F" w:rsidR="00D021EB" w:rsidRDefault="00B35623">
      <w:pPr>
        <w:pStyle w:val="a0"/>
        <w:spacing w:before="312" w:after="312"/>
      </w:pPr>
      <w:bookmarkStart w:id="40" w:name="_Toc295986727"/>
      <w:bookmarkStart w:id="41" w:name="_Toc295986667"/>
      <w:bookmarkStart w:id="42" w:name="_Toc295986798"/>
      <w:bookmarkStart w:id="43" w:name="_Toc33310874"/>
      <w:bookmarkStart w:id="44" w:name="_Toc301267081"/>
      <w:bookmarkStart w:id="45" w:name="_Toc66886033"/>
      <w:r>
        <w:rPr>
          <w:rFonts w:hint="eastAsia"/>
        </w:rPr>
        <w:t>规范性引用文件</w:t>
      </w:r>
      <w:bookmarkEnd w:id="40"/>
      <w:bookmarkEnd w:id="41"/>
      <w:bookmarkEnd w:id="42"/>
      <w:bookmarkEnd w:id="43"/>
      <w:bookmarkEnd w:id="44"/>
      <w:bookmarkEnd w:id="45"/>
    </w:p>
    <w:p w14:paraId="1747A665" w14:textId="03750ED1" w:rsidR="008D3DAF" w:rsidRDefault="008D3DAF" w:rsidP="008D3DAF">
      <w:pPr>
        <w:pStyle w:val="aff3"/>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p w14:paraId="2F8C0CC7" w14:textId="77777777" w:rsidR="005270E5" w:rsidRPr="005270E5" w:rsidRDefault="005270E5" w:rsidP="005270E5">
      <w:pPr>
        <w:pStyle w:val="aff3"/>
      </w:pPr>
      <w:r w:rsidRPr="005270E5">
        <w:rPr>
          <w:rFonts w:hint="eastAsia"/>
        </w:rPr>
        <w:t>IETF</w:t>
      </w:r>
      <w:r w:rsidRPr="005270E5">
        <w:t xml:space="preserve"> </w:t>
      </w:r>
      <w:r w:rsidRPr="005270E5">
        <w:rPr>
          <w:rFonts w:hint="eastAsia"/>
        </w:rPr>
        <w:t>RFC</w:t>
      </w:r>
      <w:r w:rsidRPr="005270E5">
        <w:t xml:space="preserve"> </w:t>
      </w:r>
      <w:r w:rsidRPr="005270E5">
        <w:rPr>
          <w:rFonts w:hint="eastAsia"/>
        </w:rPr>
        <w:t>768　用户数据报协议（</w:t>
      </w:r>
      <w:r w:rsidRPr="005270E5">
        <w:t>User Datagram Protocol</w:t>
      </w:r>
      <w:r w:rsidRPr="005270E5">
        <w:rPr>
          <w:rFonts w:hint="eastAsia"/>
        </w:rPr>
        <w:t>）</w:t>
      </w:r>
    </w:p>
    <w:p w14:paraId="7D2DEF0C" w14:textId="77777777" w:rsidR="005270E5" w:rsidRPr="005270E5" w:rsidRDefault="005270E5" w:rsidP="005270E5">
      <w:pPr>
        <w:pStyle w:val="aff3"/>
      </w:pPr>
      <w:r w:rsidRPr="005270E5">
        <w:rPr>
          <w:rFonts w:hint="eastAsia"/>
        </w:rPr>
        <w:t>IETF</w:t>
      </w:r>
      <w:r w:rsidRPr="005270E5">
        <w:t xml:space="preserve"> </w:t>
      </w:r>
      <w:r w:rsidRPr="005270E5">
        <w:rPr>
          <w:rFonts w:hint="eastAsia"/>
        </w:rPr>
        <w:t>RFC</w:t>
      </w:r>
      <w:r w:rsidRPr="005270E5">
        <w:t xml:space="preserve"> </w:t>
      </w:r>
      <w:r w:rsidRPr="005270E5">
        <w:rPr>
          <w:rFonts w:hint="eastAsia"/>
        </w:rPr>
        <w:t>793　传输控制协议（</w:t>
      </w:r>
      <w:r w:rsidRPr="005270E5">
        <w:t>Transmission Control Protocol</w:t>
      </w:r>
      <w:r w:rsidRPr="005270E5">
        <w:rPr>
          <w:rFonts w:hint="eastAsia"/>
        </w:rPr>
        <w:t>）</w:t>
      </w:r>
    </w:p>
    <w:p w14:paraId="228828EE" w14:textId="77777777" w:rsidR="005270E5" w:rsidRPr="005270E5" w:rsidRDefault="005270E5" w:rsidP="005270E5">
      <w:pPr>
        <w:pStyle w:val="aff3"/>
      </w:pPr>
      <w:r w:rsidRPr="005270E5">
        <w:rPr>
          <w:rFonts w:hint="eastAsia"/>
        </w:rPr>
        <w:t>IETF</w:t>
      </w:r>
      <w:r w:rsidRPr="005270E5">
        <w:t xml:space="preserve"> </w:t>
      </w:r>
      <w:r w:rsidRPr="005270E5">
        <w:rPr>
          <w:rFonts w:hint="eastAsia"/>
        </w:rPr>
        <w:t>RFC</w:t>
      </w:r>
      <w:r w:rsidRPr="005270E5">
        <w:t xml:space="preserve"> </w:t>
      </w:r>
      <w:r w:rsidRPr="005270E5">
        <w:rPr>
          <w:rFonts w:hint="eastAsia"/>
        </w:rPr>
        <w:t>5246　传输层安全（TLS）协议版本1.2（</w:t>
      </w:r>
      <w:r w:rsidRPr="005270E5">
        <w:t>The Transport Layer Security (TLS) Protocol Version 1.2</w:t>
      </w:r>
      <w:r w:rsidRPr="005270E5">
        <w:rPr>
          <w:rFonts w:hint="eastAsia"/>
        </w:rPr>
        <w:t>）</w:t>
      </w:r>
    </w:p>
    <w:p w14:paraId="3CC60FA3" w14:textId="0DCA3729" w:rsidR="005270E5" w:rsidRDefault="005270E5" w:rsidP="008D3DAF">
      <w:pPr>
        <w:pStyle w:val="aff3"/>
      </w:pPr>
      <w:r w:rsidRPr="005270E5">
        <w:t xml:space="preserve">IETF RFC </w:t>
      </w:r>
      <w:r w:rsidRPr="005270E5">
        <w:rPr>
          <w:rFonts w:hint="eastAsia"/>
        </w:rPr>
        <w:t>6241　网络配置协议（</w:t>
      </w:r>
      <w:r w:rsidRPr="005270E5">
        <w:t>Network Configuration Protocol</w:t>
      </w:r>
      <w:r w:rsidRPr="005270E5">
        <w:rPr>
          <w:rFonts w:hint="eastAsia"/>
        </w:rPr>
        <w:t>）</w:t>
      </w:r>
    </w:p>
    <w:p w14:paraId="65B6E5EC" w14:textId="77777777" w:rsidR="005270E5" w:rsidRPr="005270E5" w:rsidRDefault="005270E5" w:rsidP="005270E5">
      <w:pPr>
        <w:pStyle w:val="aff3"/>
        <w:rPr>
          <w:ins w:id="46" w:author="作者" w:date="2021-03-15T09:57:00Z"/>
        </w:rPr>
      </w:pPr>
      <w:r w:rsidRPr="005270E5">
        <w:t xml:space="preserve">IETF RFC </w:t>
      </w:r>
      <w:r w:rsidRPr="005270E5">
        <w:rPr>
          <w:rFonts w:hint="eastAsia"/>
        </w:rPr>
        <w:t>7540　超文本传输协议版本第二版（</w:t>
      </w:r>
      <w:r w:rsidRPr="005270E5">
        <w:t>Hypertext Transfer Protocol Version 2</w:t>
      </w:r>
      <w:r w:rsidRPr="005270E5">
        <w:rPr>
          <w:rFonts w:hint="eastAsia"/>
        </w:rPr>
        <w:t>）</w:t>
      </w:r>
    </w:p>
    <w:p w14:paraId="21B2DC37" w14:textId="64478C61" w:rsidR="005270E5" w:rsidRPr="005270E5" w:rsidRDefault="005270E5" w:rsidP="008D3DAF">
      <w:pPr>
        <w:pStyle w:val="aff3"/>
      </w:pPr>
      <w:ins w:id="47" w:author="作者" w:date="2021-03-15T10:00:00Z">
        <w:r w:rsidRPr="005270E5">
          <w:t>IETF RFC 7950</w:t>
        </w:r>
        <w:r w:rsidRPr="005270E5">
          <w:rPr>
            <w:rFonts w:hint="eastAsia"/>
          </w:rPr>
          <w:t xml:space="preserve">　YANG数据建模语言1</w:t>
        </w:r>
        <w:r w:rsidRPr="005270E5">
          <w:t>.1</w:t>
        </w:r>
        <w:r w:rsidRPr="005270E5">
          <w:rPr>
            <w:rFonts w:hint="eastAsia"/>
          </w:rPr>
          <w:t>（</w:t>
        </w:r>
        <w:r w:rsidRPr="005270E5">
          <w:t>The YANG 1.1 Data Modeling Language</w:t>
        </w:r>
        <w:r w:rsidRPr="005270E5">
          <w:rPr>
            <w:rFonts w:hint="eastAsia"/>
          </w:rPr>
          <w:t>）</w:t>
        </w:r>
      </w:ins>
    </w:p>
    <w:p w14:paraId="567FED8A" w14:textId="356C2559" w:rsidR="00D021EB" w:rsidRDefault="00B35623" w:rsidP="009501CB">
      <w:pPr>
        <w:pStyle w:val="a0"/>
        <w:spacing w:before="312" w:after="312"/>
      </w:pPr>
      <w:bookmarkStart w:id="48" w:name="_Toc55571201"/>
      <w:bookmarkStart w:id="49" w:name="_Toc55572155"/>
      <w:bookmarkStart w:id="50" w:name="_Toc55576329"/>
      <w:bookmarkStart w:id="51" w:name="_Toc55808023"/>
      <w:bookmarkStart w:id="52" w:name="_Toc55808066"/>
      <w:bookmarkStart w:id="53" w:name="_Toc55808115"/>
      <w:bookmarkStart w:id="54" w:name="_Toc55808158"/>
      <w:bookmarkStart w:id="55" w:name="_Toc55808261"/>
      <w:bookmarkStart w:id="56" w:name="_Toc55808325"/>
      <w:bookmarkStart w:id="57" w:name="_Toc55808374"/>
      <w:bookmarkStart w:id="58" w:name="_Toc55808417"/>
      <w:bookmarkStart w:id="59" w:name="_Toc66886034"/>
      <w:bookmarkEnd w:id="48"/>
      <w:bookmarkEnd w:id="49"/>
      <w:bookmarkEnd w:id="50"/>
      <w:bookmarkEnd w:id="51"/>
      <w:bookmarkEnd w:id="52"/>
      <w:bookmarkEnd w:id="53"/>
      <w:bookmarkEnd w:id="54"/>
      <w:bookmarkEnd w:id="55"/>
      <w:bookmarkEnd w:id="56"/>
      <w:bookmarkEnd w:id="57"/>
      <w:bookmarkEnd w:id="58"/>
      <w:r>
        <w:rPr>
          <w:rFonts w:hint="eastAsia"/>
        </w:rPr>
        <w:t>术语和定义</w:t>
      </w:r>
      <w:bookmarkStart w:id="60" w:name="_Toc301267082"/>
      <w:bookmarkStart w:id="61" w:name="_Toc295986728"/>
      <w:bookmarkStart w:id="62" w:name="_Toc33310875"/>
      <w:bookmarkStart w:id="63" w:name="_Toc295986799"/>
      <w:bookmarkStart w:id="64" w:name="_Toc295986668"/>
      <w:bookmarkEnd w:id="59"/>
    </w:p>
    <w:p w14:paraId="04C8BA27" w14:textId="77777777" w:rsidR="00D021EB" w:rsidRDefault="00B35623">
      <w:pPr>
        <w:ind w:firstLineChars="200" w:firstLine="420"/>
        <w:rPr>
          <w:szCs w:val="21"/>
        </w:rPr>
      </w:pPr>
      <w:r>
        <w:rPr>
          <w:rFonts w:hint="eastAsia"/>
          <w:szCs w:val="21"/>
        </w:rPr>
        <w:t>下列术语和定义适用于本标准。</w:t>
      </w:r>
    </w:p>
    <w:p w14:paraId="239A16AD" w14:textId="77777777" w:rsidR="000A5C9A" w:rsidRDefault="000A5C9A" w:rsidP="009501CB">
      <w:pPr>
        <w:pStyle w:val="a1"/>
        <w:spacing w:before="156" w:after="156"/>
        <w:ind w:left="2"/>
        <w:rPr>
          <w:rFonts w:ascii="宋体" w:hAnsi="宋体"/>
        </w:rPr>
      </w:pPr>
      <w:bookmarkStart w:id="65" w:name="_Toc55485617"/>
      <w:bookmarkStart w:id="66" w:name="_Toc55808419"/>
      <w:bookmarkStart w:id="67" w:name="_Toc55810432"/>
      <w:bookmarkStart w:id="68" w:name="_Toc55829507"/>
      <w:bookmarkStart w:id="69" w:name="_Toc55829670"/>
      <w:bookmarkStart w:id="70" w:name="_Toc55830379"/>
      <w:bookmarkStart w:id="71" w:name="_Toc55977752"/>
      <w:bookmarkStart w:id="72" w:name="_Toc55977846"/>
      <w:bookmarkStart w:id="73" w:name="_Toc56002587"/>
      <w:bookmarkStart w:id="74" w:name="_Toc56173956"/>
      <w:bookmarkStart w:id="75" w:name="_Toc56174017"/>
      <w:bookmarkStart w:id="76" w:name="_Toc56175082"/>
      <w:bookmarkStart w:id="77" w:name="_Toc66886035"/>
      <w:bookmarkEnd w:id="65"/>
      <w:bookmarkEnd w:id="66"/>
      <w:bookmarkEnd w:id="67"/>
      <w:bookmarkEnd w:id="68"/>
      <w:bookmarkEnd w:id="69"/>
      <w:bookmarkEnd w:id="70"/>
      <w:bookmarkEnd w:id="71"/>
      <w:bookmarkEnd w:id="72"/>
      <w:bookmarkEnd w:id="73"/>
      <w:bookmarkEnd w:id="74"/>
      <w:bookmarkEnd w:id="75"/>
      <w:bookmarkEnd w:id="76"/>
      <w:bookmarkEnd w:id="77"/>
    </w:p>
    <w:p w14:paraId="6964C0A3" w14:textId="529B3E94" w:rsidR="000A5C9A" w:rsidRPr="001B2B29" w:rsidRDefault="00CD02DA" w:rsidP="000A5C9A">
      <w:pPr>
        <w:pStyle w:val="aff3"/>
        <w:rPr>
          <w:rFonts w:ascii="黑体" w:eastAsia="黑体" w:hAnsi="黑体"/>
        </w:rPr>
      </w:pPr>
      <w:r>
        <w:rPr>
          <w:rFonts w:ascii="黑体" w:eastAsia="黑体" w:hAnsi="黑体"/>
        </w:rPr>
        <w:t>t</w:t>
      </w:r>
      <w:r w:rsidR="000A5C9A" w:rsidRPr="001B2B29">
        <w:rPr>
          <w:rFonts w:ascii="黑体" w:eastAsia="黑体" w:hAnsi="黑体" w:hint="eastAsia"/>
        </w:rPr>
        <w:t>elemetry</w:t>
      </w:r>
    </w:p>
    <w:p w14:paraId="593F2C97" w14:textId="02E8CF52" w:rsidR="00D021EB" w:rsidRDefault="00F859B5" w:rsidP="00532BB3">
      <w:pPr>
        <w:pStyle w:val="aff3"/>
      </w:pPr>
      <w:r w:rsidRPr="00F859B5">
        <w:rPr>
          <w:rFonts w:hint="eastAsia"/>
        </w:rPr>
        <w:t>一项远程从物理设备或虚拟设备上高速采集数据的技术。</w:t>
      </w:r>
      <w:bookmarkStart w:id="78" w:name="_Toc508609407"/>
      <w:bookmarkStart w:id="79" w:name="_Toc502301462"/>
      <w:bookmarkStart w:id="80" w:name="_Toc502301022"/>
      <w:bookmarkStart w:id="81" w:name="_Toc502301377"/>
      <w:bookmarkStart w:id="82" w:name="_Toc502301287"/>
      <w:bookmarkStart w:id="83" w:name="_Toc498096035"/>
      <w:bookmarkStart w:id="84" w:name="_Toc502301461"/>
      <w:bookmarkStart w:id="85" w:name="_Toc35190517"/>
      <w:bookmarkStart w:id="86" w:name="_Toc35469707"/>
      <w:bookmarkStart w:id="87" w:name="_Toc502301286"/>
      <w:bookmarkStart w:id="88" w:name="_Toc502301021"/>
      <w:bookmarkStart w:id="89" w:name="_Toc502301378"/>
      <w:bookmarkStart w:id="90" w:name="_Toc508609408"/>
      <w:bookmarkEnd w:id="78"/>
      <w:bookmarkEnd w:id="79"/>
      <w:bookmarkEnd w:id="80"/>
      <w:bookmarkEnd w:id="81"/>
      <w:bookmarkEnd w:id="82"/>
      <w:bookmarkEnd w:id="83"/>
      <w:bookmarkEnd w:id="84"/>
      <w:bookmarkEnd w:id="85"/>
      <w:bookmarkEnd w:id="86"/>
      <w:bookmarkEnd w:id="87"/>
      <w:bookmarkEnd w:id="88"/>
      <w:bookmarkEnd w:id="89"/>
      <w:bookmarkEnd w:id="90"/>
    </w:p>
    <w:p w14:paraId="6E4BB83F" w14:textId="77777777" w:rsidR="005454C0" w:rsidRDefault="005454C0" w:rsidP="005454C0">
      <w:pPr>
        <w:pStyle w:val="a1"/>
        <w:spacing w:before="156" w:after="156"/>
        <w:ind w:left="2"/>
        <w:rPr>
          <w:ins w:id="91" w:author="作者" w:date="2021-03-15T10:10:00Z"/>
        </w:rPr>
      </w:pPr>
      <w:bookmarkStart w:id="92" w:name="_Toc66886036"/>
      <w:bookmarkEnd w:id="92"/>
    </w:p>
    <w:p w14:paraId="69E83707" w14:textId="77777777" w:rsidR="005454C0" w:rsidRPr="00F97B96" w:rsidRDefault="005454C0" w:rsidP="005454C0">
      <w:pPr>
        <w:pStyle w:val="aff3"/>
        <w:jc w:val="left"/>
        <w:rPr>
          <w:ins w:id="93" w:author="作者" w:date="2021-03-15T10:10:00Z"/>
          <w:rFonts w:ascii="黑体" w:eastAsia="黑体" w:hAnsi="黑体"/>
        </w:rPr>
      </w:pPr>
      <w:ins w:id="94" w:author="作者" w:date="2021-03-15T10:10:00Z">
        <w:r w:rsidRPr="00633649">
          <w:rPr>
            <w:rFonts w:ascii="黑体" w:eastAsia="黑体" w:hAnsi="黑体" w:hint="eastAsia"/>
          </w:rPr>
          <w:t>采集对象</w:t>
        </w:r>
      </w:ins>
    </w:p>
    <w:p w14:paraId="0C940859" w14:textId="77777777" w:rsidR="005454C0" w:rsidRDefault="005454C0" w:rsidP="005454C0">
      <w:pPr>
        <w:pStyle w:val="aff3"/>
        <w:jc w:val="left"/>
        <w:rPr>
          <w:ins w:id="95" w:author="作者" w:date="2021-03-15T10:10:00Z"/>
        </w:rPr>
      </w:pPr>
      <w:ins w:id="96" w:author="作者" w:date="2021-03-15T10:10:00Z">
        <w:r>
          <w:rPr>
            <w:rFonts w:hint="eastAsia"/>
          </w:rPr>
          <w:t>采集</w:t>
        </w:r>
        <w:r w:rsidRPr="00413203">
          <w:rPr>
            <w:rFonts w:hint="eastAsia"/>
          </w:rPr>
          <w:t>参数所关联的设备中的特定的物理或逻辑实体</w:t>
        </w:r>
        <w:r>
          <w:rPr>
            <w:rFonts w:hint="eastAsia"/>
          </w:rPr>
          <w:t>。</w:t>
        </w:r>
      </w:ins>
    </w:p>
    <w:p w14:paraId="2610FB07" w14:textId="77777777" w:rsidR="005454C0" w:rsidRDefault="005454C0" w:rsidP="005454C0">
      <w:pPr>
        <w:pStyle w:val="a1"/>
        <w:spacing w:before="156" w:after="156"/>
        <w:ind w:left="2"/>
        <w:rPr>
          <w:ins w:id="97" w:author="作者" w:date="2021-03-15T10:10:00Z"/>
        </w:rPr>
      </w:pPr>
      <w:bookmarkStart w:id="98" w:name="_Toc59433998"/>
      <w:bookmarkStart w:id="99" w:name="_Toc59525505"/>
      <w:bookmarkStart w:id="100" w:name="_Toc59525739"/>
      <w:bookmarkStart w:id="101" w:name="_Toc60836957"/>
      <w:bookmarkStart w:id="102" w:name="_Toc60840905"/>
      <w:bookmarkStart w:id="103" w:name="_Toc66886037"/>
      <w:bookmarkEnd w:id="98"/>
      <w:bookmarkEnd w:id="99"/>
      <w:bookmarkEnd w:id="100"/>
      <w:bookmarkEnd w:id="101"/>
      <w:bookmarkEnd w:id="102"/>
      <w:bookmarkEnd w:id="103"/>
    </w:p>
    <w:p w14:paraId="747AF3F6" w14:textId="77777777" w:rsidR="005454C0" w:rsidRPr="004D2540" w:rsidRDefault="005454C0" w:rsidP="005454C0">
      <w:pPr>
        <w:pStyle w:val="aff3"/>
        <w:jc w:val="left"/>
        <w:rPr>
          <w:ins w:id="104" w:author="作者" w:date="2021-03-15T10:10:00Z"/>
          <w:rFonts w:ascii="黑体" w:eastAsia="黑体" w:hAnsi="黑体"/>
        </w:rPr>
      </w:pPr>
      <w:ins w:id="105" w:author="作者" w:date="2021-03-15T10:10:00Z">
        <w:r w:rsidRPr="00633649">
          <w:rPr>
            <w:rFonts w:ascii="黑体" w:eastAsia="黑体" w:hAnsi="黑体" w:hint="eastAsia"/>
          </w:rPr>
          <w:t>采集项</w:t>
        </w:r>
      </w:ins>
    </w:p>
    <w:p w14:paraId="38662B78" w14:textId="5F762875" w:rsidR="005454C0" w:rsidRDefault="005454C0" w:rsidP="005454C0">
      <w:pPr>
        <w:pStyle w:val="aff3"/>
        <w:jc w:val="left"/>
        <w:rPr>
          <w:ins w:id="106" w:author="作者" w:date="2021-03-15T10:11:00Z"/>
        </w:rPr>
      </w:pPr>
      <w:ins w:id="107" w:author="作者" w:date="2021-03-15T10:10:00Z">
        <w:r w:rsidRPr="00413203">
          <w:rPr>
            <w:rFonts w:hint="eastAsia"/>
          </w:rPr>
          <w:t>同一类采集对象中</w:t>
        </w:r>
        <w:r>
          <w:rPr>
            <w:rFonts w:hint="eastAsia"/>
          </w:rPr>
          <w:t>，</w:t>
        </w:r>
        <w:r w:rsidRPr="00413203">
          <w:rPr>
            <w:rFonts w:hint="eastAsia"/>
          </w:rPr>
          <w:t>具有同一类特征的参数集合</w:t>
        </w:r>
        <w:r>
          <w:rPr>
            <w:rFonts w:hint="eastAsia"/>
          </w:rPr>
          <w:t>。</w:t>
        </w:r>
      </w:ins>
    </w:p>
    <w:p w14:paraId="7A891A48" w14:textId="77777777" w:rsidR="005454C0" w:rsidRDefault="005454C0" w:rsidP="005454C0">
      <w:pPr>
        <w:pStyle w:val="a1"/>
        <w:spacing w:before="156" w:after="156"/>
        <w:ind w:left="2"/>
        <w:rPr>
          <w:ins w:id="108" w:author="作者" w:date="2021-03-15T10:12:00Z"/>
        </w:rPr>
      </w:pPr>
      <w:bookmarkStart w:id="109" w:name="_Toc66886038"/>
      <w:bookmarkEnd w:id="109"/>
    </w:p>
    <w:p w14:paraId="78C22727" w14:textId="77777777" w:rsidR="005454C0" w:rsidRPr="004D2540" w:rsidRDefault="005454C0" w:rsidP="005454C0">
      <w:pPr>
        <w:pStyle w:val="aff3"/>
        <w:jc w:val="left"/>
        <w:rPr>
          <w:ins w:id="110" w:author="作者" w:date="2021-03-15T10:12:00Z"/>
          <w:rFonts w:ascii="黑体" w:eastAsia="黑体" w:hAnsi="黑体"/>
        </w:rPr>
      </w:pPr>
      <w:ins w:id="111" w:author="作者" w:date="2021-03-15T10:12:00Z">
        <w:r w:rsidRPr="00633649">
          <w:rPr>
            <w:rFonts w:ascii="黑体" w:eastAsia="黑体" w:hAnsi="黑体" w:hint="eastAsia"/>
          </w:rPr>
          <w:lastRenderedPageBreak/>
          <w:t>采集数据实例</w:t>
        </w:r>
      </w:ins>
    </w:p>
    <w:p w14:paraId="52FAF9ED" w14:textId="15EAA9E2" w:rsidR="005454C0" w:rsidRDefault="005454C0" w:rsidP="005454C0">
      <w:pPr>
        <w:pStyle w:val="aff3"/>
        <w:jc w:val="left"/>
        <w:rPr>
          <w:ins w:id="112" w:author="作者" w:date="2021-03-15T10:13:00Z"/>
        </w:rPr>
      </w:pPr>
      <w:ins w:id="113" w:author="作者" w:date="2021-03-15T10:12:00Z">
        <w:r w:rsidRPr="00413203">
          <w:rPr>
            <w:rFonts w:hint="eastAsia"/>
          </w:rPr>
          <w:t>单个采集对象的单个采集项的采集数据集合</w:t>
        </w:r>
        <w:r>
          <w:rPr>
            <w:rFonts w:hint="eastAsia"/>
          </w:rPr>
          <w:t>。</w:t>
        </w:r>
      </w:ins>
    </w:p>
    <w:p w14:paraId="72C1F8F7" w14:textId="77777777" w:rsidR="005454C0" w:rsidRDefault="005454C0" w:rsidP="005454C0">
      <w:pPr>
        <w:pStyle w:val="a1"/>
        <w:spacing w:before="156" w:after="156"/>
        <w:ind w:left="2"/>
        <w:rPr>
          <w:moveTo w:id="114" w:author="作者" w:date="2021-03-15T10:13:00Z"/>
          <w:rFonts w:ascii="宋体" w:eastAsia="宋体"/>
        </w:rPr>
      </w:pPr>
      <w:bookmarkStart w:id="115" w:name="_Toc66886039"/>
      <w:bookmarkEnd w:id="115"/>
      <w:moveToRangeStart w:id="116" w:author="作者" w:date="2021-03-15T10:13:00Z" w:name="move66695605"/>
    </w:p>
    <w:p w14:paraId="1679103F" w14:textId="77777777" w:rsidR="005454C0" w:rsidRPr="001B2B29" w:rsidRDefault="005454C0" w:rsidP="005454C0">
      <w:pPr>
        <w:pStyle w:val="aff3"/>
        <w:rPr>
          <w:moveTo w:id="117" w:author="作者" w:date="2021-03-15T10:13:00Z"/>
          <w:rFonts w:ascii="黑体" w:eastAsia="黑体" w:hAnsi="黑体"/>
          <w:szCs w:val="21"/>
        </w:rPr>
      </w:pPr>
      <w:moveTo w:id="118" w:author="作者" w:date="2021-03-15T10:13:00Z">
        <w:r w:rsidRPr="001B2B29">
          <w:rPr>
            <w:rFonts w:ascii="黑体" w:eastAsia="黑体" w:hAnsi="黑体" w:hint="eastAsia"/>
            <w:szCs w:val="21"/>
          </w:rPr>
          <w:t xml:space="preserve">采样路径 </w:t>
        </w:r>
        <w:r>
          <w:rPr>
            <w:rFonts w:ascii="黑体" w:eastAsia="黑体" w:hAnsi="黑体"/>
            <w:szCs w:val="21"/>
          </w:rPr>
          <w:t xml:space="preserve"> </w:t>
        </w:r>
        <w:r w:rsidRPr="001B2B29">
          <w:rPr>
            <w:rFonts w:ascii="黑体" w:eastAsia="黑体" w:hAnsi="黑体" w:hint="eastAsia"/>
            <w:szCs w:val="21"/>
          </w:rPr>
          <w:t>sensor</w:t>
        </w:r>
        <w:r w:rsidRPr="001B2B29">
          <w:rPr>
            <w:rFonts w:ascii="黑体" w:eastAsia="黑体" w:hAnsi="黑体"/>
            <w:szCs w:val="21"/>
          </w:rPr>
          <w:t xml:space="preserve"> </w:t>
        </w:r>
        <w:r w:rsidRPr="001B2B29">
          <w:rPr>
            <w:rFonts w:ascii="黑体" w:eastAsia="黑体" w:hAnsi="黑体" w:hint="eastAsia"/>
            <w:szCs w:val="21"/>
          </w:rPr>
          <w:t>path</w:t>
        </w:r>
      </w:moveTo>
    </w:p>
    <w:p w14:paraId="3D7105BF" w14:textId="77777777" w:rsidR="005454C0" w:rsidRPr="00E251FB" w:rsidRDefault="005454C0" w:rsidP="005454C0">
      <w:pPr>
        <w:pStyle w:val="aff3"/>
        <w:jc w:val="left"/>
        <w:rPr>
          <w:moveTo w:id="119" w:author="作者" w:date="2021-03-15T10:13:00Z"/>
          <w:rFonts w:hAnsi="宋体"/>
        </w:rPr>
      </w:pPr>
      <w:moveTo w:id="120" w:author="作者" w:date="2021-03-15T10:13:00Z">
        <w:r w:rsidRPr="007A0D46">
          <w:rPr>
            <w:rFonts w:hAnsi="宋体" w:hint="eastAsia"/>
          </w:rPr>
          <w:t>指向采样数据的路径。通过指定这些路径可以指定采集的对象。</w:t>
        </w:r>
      </w:moveTo>
    </w:p>
    <w:p w14:paraId="2BF7798C" w14:textId="77777777" w:rsidR="005454C0" w:rsidRDefault="005454C0" w:rsidP="005454C0">
      <w:pPr>
        <w:pStyle w:val="a1"/>
        <w:spacing w:before="156" w:after="156"/>
        <w:ind w:left="2"/>
        <w:rPr>
          <w:moveTo w:id="121" w:author="作者" w:date="2021-03-15T10:13:00Z"/>
        </w:rPr>
      </w:pPr>
      <w:bookmarkStart w:id="122" w:name="_Toc66886040"/>
      <w:bookmarkEnd w:id="122"/>
      <w:moveToRangeStart w:id="123" w:author="作者" w:date="2021-03-15T10:13:00Z" w:name="move66695641"/>
      <w:moveToRangeEnd w:id="116"/>
    </w:p>
    <w:p w14:paraId="4FFEAEE0" w14:textId="77777777" w:rsidR="005454C0" w:rsidRPr="001B2B29" w:rsidRDefault="005454C0" w:rsidP="005454C0">
      <w:pPr>
        <w:pStyle w:val="aff3"/>
        <w:rPr>
          <w:moveTo w:id="124" w:author="作者" w:date="2021-03-15T10:13:00Z"/>
          <w:rFonts w:ascii="黑体" w:eastAsia="黑体" w:hAnsi="黑体"/>
        </w:rPr>
      </w:pPr>
      <w:moveTo w:id="125" w:author="作者" w:date="2021-03-15T10:13:00Z">
        <w:r w:rsidRPr="001B2B29">
          <w:rPr>
            <w:rFonts w:ascii="黑体" w:eastAsia="黑体" w:hAnsi="黑体" w:hint="eastAsia"/>
          </w:rPr>
          <w:t xml:space="preserve">传感器组 </w:t>
        </w:r>
        <w:r>
          <w:rPr>
            <w:rFonts w:ascii="黑体" w:eastAsia="黑体" w:hAnsi="黑体"/>
          </w:rPr>
          <w:t xml:space="preserve"> </w:t>
        </w:r>
        <w:r w:rsidRPr="001B2B29">
          <w:rPr>
            <w:rFonts w:ascii="黑体" w:eastAsia="黑体" w:hAnsi="黑体" w:hint="eastAsia"/>
          </w:rPr>
          <w:t>sensor</w:t>
        </w:r>
        <w:r w:rsidRPr="001B2B29">
          <w:rPr>
            <w:rFonts w:ascii="黑体" w:eastAsia="黑体" w:hAnsi="黑体"/>
          </w:rPr>
          <w:t xml:space="preserve"> </w:t>
        </w:r>
        <w:r w:rsidRPr="001B2B29">
          <w:rPr>
            <w:rFonts w:ascii="黑体" w:eastAsia="黑体" w:hAnsi="黑体" w:hint="eastAsia"/>
          </w:rPr>
          <w:t>group</w:t>
        </w:r>
      </w:moveTo>
    </w:p>
    <w:p w14:paraId="788797FF" w14:textId="77777777" w:rsidR="005454C0" w:rsidRPr="007A0D46" w:rsidRDefault="005454C0" w:rsidP="005454C0">
      <w:pPr>
        <w:pStyle w:val="aff3"/>
        <w:jc w:val="left"/>
        <w:rPr>
          <w:moveTo w:id="126" w:author="作者" w:date="2021-03-15T10:13:00Z"/>
          <w:rFonts w:hAnsi="宋体"/>
        </w:rPr>
      </w:pPr>
      <w:moveTo w:id="127" w:author="作者" w:date="2021-03-15T10:13:00Z">
        <w:r w:rsidRPr="007A0D46">
          <w:rPr>
            <w:rFonts w:hAnsi="宋体" w:hint="eastAsia"/>
          </w:rPr>
          <w:t>多个</w:t>
        </w:r>
        <w:r w:rsidRPr="007A0D46">
          <w:rPr>
            <w:rFonts w:hAnsi="宋体" w:hint="eastAsia"/>
            <w:bCs/>
          </w:rPr>
          <w:t>sensor-path</w:t>
        </w:r>
        <w:r w:rsidRPr="007A0D46">
          <w:rPr>
            <w:rFonts w:hAnsi="宋体" w:hint="eastAsia"/>
          </w:rPr>
          <w:t>关联而成的组。</w:t>
        </w:r>
      </w:moveTo>
    </w:p>
    <w:p w14:paraId="0D1CAB9C" w14:textId="77777777" w:rsidR="002A2B24" w:rsidRDefault="002A2B24" w:rsidP="002A2B24">
      <w:pPr>
        <w:pStyle w:val="a1"/>
        <w:spacing w:before="156" w:after="156"/>
        <w:ind w:left="2"/>
        <w:rPr>
          <w:moveTo w:id="128" w:author="作者" w:date="2021-03-15T10:21:00Z"/>
        </w:rPr>
      </w:pPr>
      <w:bookmarkStart w:id="129" w:name="_Toc66886041"/>
      <w:bookmarkEnd w:id="129"/>
      <w:moveToRangeStart w:id="130" w:author="作者" w:date="2021-03-15T10:21:00Z" w:name="move66696098"/>
      <w:moveToRangeEnd w:id="123"/>
    </w:p>
    <w:p w14:paraId="1FF03A6B" w14:textId="77777777" w:rsidR="002A2B24" w:rsidRPr="001B2B29" w:rsidRDefault="002A2B24" w:rsidP="002A2B24">
      <w:pPr>
        <w:pStyle w:val="aff3"/>
        <w:jc w:val="left"/>
        <w:rPr>
          <w:moveTo w:id="131" w:author="作者" w:date="2021-03-15T10:21:00Z"/>
          <w:rFonts w:ascii="黑体" w:eastAsia="黑体" w:hAnsi="黑体"/>
        </w:rPr>
      </w:pPr>
      <w:moveTo w:id="132" w:author="作者" w:date="2021-03-15T10:21:00Z">
        <w:r w:rsidRPr="001B2B29">
          <w:rPr>
            <w:rFonts w:ascii="黑体" w:eastAsia="黑体" w:hAnsi="黑体" w:hint="eastAsia"/>
          </w:rPr>
          <w:t xml:space="preserve">目标组 </w:t>
        </w:r>
        <w:r>
          <w:rPr>
            <w:rFonts w:ascii="黑体" w:eastAsia="黑体" w:hAnsi="黑体"/>
          </w:rPr>
          <w:t xml:space="preserve"> </w:t>
        </w:r>
        <w:r w:rsidRPr="001B2B29">
          <w:rPr>
            <w:rFonts w:ascii="黑体" w:eastAsia="黑体" w:hAnsi="黑体" w:hint="eastAsia"/>
          </w:rPr>
          <w:t>destination-groups</w:t>
        </w:r>
      </w:moveTo>
    </w:p>
    <w:p w14:paraId="5DFDDDEE" w14:textId="77777777" w:rsidR="002A2B24" w:rsidDel="002A2B24" w:rsidRDefault="002A2B24" w:rsidP="002A2B24">
      <w:pPr>
        <w:pStyle w:val="aff3"/>
        <w:jc w:val="left"/>
        <w:rPr>
          <w:del w:id="133" w:author="作者" w:date="2021-03-15T10:21:00Z"/>
          <w:moveTo w:id="134" w:author="作者" w:date="2021-03-15T10:21:00Z"/>
        </w:rPr>
      </w:pPr>
      <w:moveTo w:id="135" w:author="作者" w:date="2021-03-15T10:21:00Z">
        <w:r>
          <w:rPr>
            <w:rFonts w:hint="eastAsia"/>
          </w:rPr>
          <w:t>包含telemetry采样上传的目的IP地址、目的端口号的组。</w:t>
        </w:r>
      </w:moveTo>
    </w:p>
    <w:moveToRangeEnd w:id="130"/>
    <w:p w14:paraId="66840BB4" w14:textId="77777777" w:rsidR="005454C0" w:rsidRPr="005454C0" w:rsidRDefault="005454C0" w:rsidP="002A2B24">
      <w:pPr>
        <w:pStyle w:val="aff3"/>
        <w:ind w:firstLineChars="0" w:firstLine="0"/>
        <w:jc w:val="left"/>
      </w:pPr>
    </w:p>
    <w:p w14:paraId="0A252EFF" w14:textId="77777777" w:rsidR="000A5C9A" w:rsidRDefault="000A5C9A" w:rsidP="009501CB">
      <w:pPr>
        <w:pStyle w:val="a1"/>
        <w:spacing w:before="156" w:after="156"/>
        <w:ind w:left="2"/>
      </w:pPr>
      <w:bookmarkStart w:id="136" w:name="_Toc55485618"/>
      <w:bookmarkStart w:id="137" w:name="_Toc55808420"/>
      <w:bookmarkStart w:id="138" w:name="_Toc55810433"/>
      <w:bookmarkStart w:id="139" w:name="_Toc55829508"/>
      <w:bookmarkStart w:id="140" w:name="_Toc55829671"/>
      <w:bookmarkStart w:id="141" w:name="_Toc55830380"/>
      <w:bookmarkStart w:id="142" w:name="_Toc55977753"/>
      <w:bookmarkStart w:id="143" w:name="_Toc55977847"/>
      <w:bookmarkStart w:id="144" w:name="_Toc56002588"/>
      <w:bookmarkStart w:id="145" w:name="_Toc56173957"/>
      <w:bookmarkStart w:id="146" w:name="_Toc56174018"/>
      <w:bookmarkStart w:id="147" w:name="_Toc56175083"/>
      <w:bookmarkStart w:id="148" w:name="_Toc66886042"/>
      <w:bookmarkEnd w:id="136"/>
      <w:bookmarkEnd w:id="137"/>
      <w:bookmarkEnd w:id="138"/>
      <w:bookmarkEnd w:id="139"/>
      <w:bookmarkEnd w:id="140"/>
      <w:bookmarkEnd w:id="141"/>
      <w:bookmarkEnd w:id="142"/>
      <w:bookmarkEnd w:id="143"/>
      <w:bookmarkEnd w:id="144"/>
      <w:bookmarkEnd w:id="145"/>
      <w:bookmarkEnd w:id="146"/>
      <w:bookmarkEnd w:id="147"/>
      <w:bookmarkEnd w:id="148"/>
    </w:p>
    <w:p w14:paraId="4F88B517" w14:textId="3456B476" w:rsidR="00D021EB" w:rsidRPr="001B2B29" w:rsidRDefault="00DA44EF">
      <w:pPr>
        <w:pStyle w:val="aff3"/>
        <w:rPr>
          <w:rFonts w:ascii="黑体" w:eastAsia="黑体" w:hAnsi="黑体"/>
        </w:rPr>
      </w:pPr>
      <w:r w:rsidRPr="001B2B29">
        <w:rPr>
          <w:rFonts w:ascii="黑体" w:eastAsia="黑体" w:hAnsi="黑体" w:hint="eastAsia"/>
        </w:rPr>
        <w:t>设备</w:t>
      </w:r>
      <w:r w:rsidR="00532BB3" w:rsidRPr="001B2B29">
        <w:rPr>
          <w:rFonts w:ascii="黑体" w:eastAsia="黑体" w:hAnsi="黑体" w:hint="eastAsia"/>
        </w:rPr>
        <w:t>采样</w:t>
      </w:r>
      <w:r w:rsidR="00E251FB">
        <w:rPr>
          <w:rFonts w:ascii="黑体" w:eastAsia="黑体" w:hAnsi="黑体" w:hint="eastAsia"/>
        </w:rPr>
        <w:t>间隔</w:t>
      </w:r>
    </w:p>
    <w:p w14:paraId="699097EE" w14:textId="26DDC004" w:rsidR="00532BB3" w:rsidRDefault="00532BB3" w:rsidP="00532BB3">
      <w:pPr>
        <w:pStyle w:val="aff3"/>
      </w:pPr>
      <w:r>
        <w:rPr>
          <w:rFonts w:hint="eastAsia"/>
        </w:rPr>
        <w:t>设备</w:t>
      </w:r>
      <w:r w:rsidR="00DA44EF">
        <w:rPr>
          <w:rFonts w:hint="eastAsia"/>
        </w:rPr>
        <w:t>获取目标</w:t>
      </w:r>
      <w:r>
        <w:rPr>
          <w:rFonts w:hint="eastAsia"/>
        </w:rPr>
        <w:t>采</w:t>
      </w:r>
      <w:r w:rsidR="00DA44EF">
        <w:rPr>
          <w:rFonts w:hint="eastAsia"/>
        </w:rPr>
        <w:t>样</w:t>
      </w:r>
      <w:r>
        <w:rPr>
          <w:rFonts w:hint="eastAsia"/>
        </w:rPr>
        <w:t>数据</w:t>
      </w:r>
      <w:r w:rsidR="00DA44EF">
        <w:rPr>
          <w:rFonts w:hint="eastAsia"/>
        </w:rPr>
        <w:t>的最小</w:t>
      </w:r>
      <w:ins w:id="149" w:author="作者" w:date="2021-03-15T10:22:00Z">
        <w:r w:rsidR="002A2B24">
          <w:rPr>
            <w:rFonts w:hint="eastAsia"/>
          </w:rPr>
          <w:t>间隔</w:t>
        </w:r>
      </w:ins>
      <w:del w:id="150" w:author="作者" w:date="2021-03-15T10:22:00Z">
        <w:r w:rsidR="00DA44EF" w:rsidDel="002A2B24">
          <w:rPr>
            <w:rFonts w:hint="eastAsia"/>
          </w:rPr>
          <w:delText>周期</w:delText>
        </w:r>
      </w:del>
      <w:r>
        <w:rPr>
          <w:rFonts w:hint="eastAsia"/>
        </w:rPr>
        <w:t>。</w:t>
      </w:r>
      <w:ins w:id="151" w:author="作者" w:date="2021-03-15T10:22:00Z">
        <w:r w:rsidR="002A2B24" w:rsidRPr="0097711A">
          <w:rPr>
            <w:rFonts w:hint="eastAsia"/>
          </w:rPr>
          <w:t>该数值是设备</w:t>
        </w:r>
        <w:r w:rsidR="002A2B24">
          <w:rPr>
            <w:rFonts w:hint="eastAsia"/>
          </w:rPr>
          <w:t>针对</w:t>
        </w:r>
        <w:r w:rsidR="002A2B24" w:rsidRPr="0097711A">
          <w:rPr>
            <w:rFonts w:hint="eastAsia"/>
          </w:rPr>
          <w:t>目标采样数据</w:t>
        </w:r>
        <w:r w:rsidR="002A2B24">
          <w:rPr>
            <w:rFonts w:hint="eastAsia"/>
          </w:rPr>
          <w:t>进行采集</w:t>
        </w:r>
        <w:r w:rsidR="002A2B24" w:rsidRPr="0097711A">
          <w:rPr>
            <w:rFonts w:hint="eastAsia"/>
          </w:rPr>
          <w:t>的能力指标。</w:t>
        </w:r>
      </w:ins>
    </w:p>
    <w:p w14:paraId="05F580DE" w14:textId="365D71FB" w:rsidR="00DA44EF" w:rsidRDefault="00DA44EF" w:rsidP="0064693B">
      <w:pPr>
        <w:pStyle w:val="a1"/>
        <w:spacing w:before="156" w:after="156"/>
        <w:ind w:left="2"/>
      </w:pPr>
      <w:bookmarkStart w:id="152" w:name="_Toc55808422"/>
      <w:bookmarkStart w:id="153" w:name="_Toc55810435"/>
      <w:bookmarkStart w:id="154" w:name="_Toc55829510"/>
      <w:bookmarkStart w:id="155" w:name="_Toc55829673"/>
      <w:bookmarkStart w:id="156" w:name="_Toc55830382"/>
      <w:bookmarkStart w:id="157" w:name="_Toc55977755"/>
      <w:bookmarkStart w:id="158" w:name="_Toc55977849"/>
      <w:bookmarkStart w:id="159" w:name="_Toc56002590"/>
      <w:bookmarkStart w:id="160" w:name="_Toc56173959"/>
      <w:bookmarkStart w:id="161" w:name="_Toc56174020"/>
      <w:bookmarkStart w:id="162" w:name="_Toc56175085"/>
      <w:bookmarkStart w:id="163" w:name="_Toc66886043"/>
      <w:bookmarkEnd w:id="152"/>
      <w:bookmarkEnd w:id="153"/>
      <w:bookmarkEnd w:id="154"/>
      <w:bookmarkEnd w:id="155"/>
      <w:bookmarkEnd w:id="156"/>
      <w:bookmarkEnd w:id="157"/>
      <w:bookmarkEnd w:id="158"/>
      <w:bookmarkEnd w:id="159"/>
      <w:bookmarkEnd w:id="160"/>
      <w:bookmarkEnd w:id="161"/>
      <w:bookmarkEnd w:id="162"/>
      <w:bookmarkEnd w:id="163"/>
    </w:p>
    <w:p w14:paraId="743992F6" w14:textId="70A1EEF8" w:rsidR="00DA44EF" w:rsidRPr="001B2B29" w:rsidRDefault="00E96781" w:rsidP="00DA44EF">
      <w:pPr>
        <w:pStyle w:val="aff3"/>
        <w:rPr>
          <w:rFonts w:ascii="黑体" w:eastAsia="黑体" w:hAnsi="黑体"/>
        </w:rPr>
      </w:pPr>
      <w:r w:rsidRPr="00633649">
        <w:rPr>
          <w:rFonts w:ascii="黑体" w:eastAsia="黑体" w:hAnsi="黑体" w:hint="eastAsia"/>
        </w:rPr>
        <w:t>样本间隔</w:t>
      </w:r>
      <w:r w:rsidR="00DA44EF" w:rsidRPr="00633649">
        <w:rPr>
          <w:rFonts w:ascii="黑体" w:eastAsia="黑体" w:hAnsi="黑体" w:hint="eastAsia"/>
        </w:rPr>
        <w:t xml:space="preserve"> </w:t>
      </w:r>
      <w:r w:rsidR="00CD02DA" w:rsidRPr="00633649">
        <w:rPr>
          <w:rFonts w:ascii="黑体" w:eastAsia="黑体" w:hAnsi="黑体"/>
        </w:rPr>
        <w:t xml:space="preserve"> </w:t>
      </w:r>
      <w:r w:rsidR="00D679C2" w:rsidRPr="00633649">
        <w:rPr>
          <w:rFonts w:ascii="黑体" w:eastAsia="黑体" w:hAnsi="黑体" w:hint="eastAsia"/>
        </w:rPr>
        <w:t>sample</w:t>
      </w:r>
      <w:r w:rsidR="00D679C2" w:rsidRPr="00633649">
        <w:rPr>
          <w:rFonts w:ascii="黑体" w:eastAsia="黑体" w:hAnsi="黑体"/>
        </w:rPr>
        <w:t xml:space="preserve"> </w:t>
      </w:r>
      <w:r w:rsidR="00DA44EF" w:rsidRPr="00633649">
        <w:rPr>
          <w:rFonts w:ascii="黑体" w:eastAsia="黑体" w:hAnsi="黑体" w:hint="eastAsia"/>
        </w:rPr>
        <w:t>interval</w:t>
      </w:r>
    </w:p>
    <w:p w14:paraId="1C39394F" w14:textId="182817D5" w:rsidR="002A2B24" w:rsidRDefault="002A2B24" w:rsidP="002A2B24">
      <w:pPr>
        <w:pStyle w:val="aff3"/>
        <w:rPr>
          <w:ins w:id="164" w:author="作者" w:date="2021-03-15T10:24:00Z"/>
        </w:rPr>
      </w:pPr>
      <w:ins w:id="165" w:author="作者" w:date="2021-03-15T10:23:00Z">
        <w:r w:rsidRPr="0097711A">
          <w:rPr>
            <w:rFonts w:hint="eastAsia"/>
          </w:rPr>
          <w:t>设备向采集器上报报文中的</w:t>
        </w:r>
        <w:r>
          <w:rPr>
            <w:rFonts w:hint="eastAsia"/>
          </w:rPr>
          <w:t>采集数据实例</w:t>
        </w:r>
        <w:r w:rsidRPr="0097711A">
          <w:rPr>
            <w:rFonts w:hint="eastAsia"/>
          </w:rPr>
          <w:t>的时间间隔，该数值由配置订阅模块配置。例如</w:t>
        </w:r>
        <w:r>
          <w:rPr>
            <w:rFonts w:hint="eastAsia"/>
          </w:rPr>
          <w:t>样本间隔为5秒、设备采样间隔为1秒时，单个采集数据实例由其所对应的5个设备采样数据按照对应规则生成</w:t>
        </w:r>
        <w:r w:rsidRPr="0097711A">
          <w:rPr>
            <w:rFonts w:hint="eastAsia"/>
          </w:rPr>
          <w:t>。</w:t>
        </w:r>
      </w:ins>
    </w:p>
    <w:p w14:paraId="748E9F87" w14:textId="77777777" w:rsidR="002A2B24" w:rsidRDefault="002A2B24" w:rsidP="002A2B24">
      <w:pPr>
        <w:pStyle w:val="a1"/>
        <w:spacing w:before="156" w:after="156"/>
        <w:ind w:left="2"/>
        <w:rPr>
          <w:ins w:id="166" w:author="作者" w:date="2021-03-15T10:24:00Z"/>
        </w:rPr>
      </w:pPr>
      <w:bookmarkStart w:id="167" w:name="_Toc66886044"/>
      <w:bookmarkEnd w:id="167"/>
    </w:p>
    <w:p w14:paraId="1E8AEE23" w14:textId="77777777" w:rsidR="002A2B24" w:rsidRPr="001B2B29" w:rsidRDefault="002A2B24" w:rsidP="002A2B24">
      <w:pPr>
        <w:pStyle w:val="aff3"/>
        <w:jc w:val="left"/>
        <w:rPr>
          <w:ins w:id="168" w:author="作者" w:date="2021-03-15T10:24:00Z"/>
          <w:rFonts w:ascii="黑体" w:eastAsia="黑体" w:hAnsi="黑体"/>
        </w:rPr>
      </w:pPr>
      <w:ins w:id="169" w:author="作者" w:date="2021-03-15T10:24:00Z">
        <w:r w:rsidRPr="0097711A">
          <w:rPr>
            <w:rFonts w:ascii="黑体" w:eastAsia="黑体" w:hAnsi="黑体" w:hint="eastAsia"/>
          </w:rPr>
          <w:t>绿色报文</w:t>
        </w:r>
      </w:ins>
    </w:p>
    <w:p w14:paraId="52DE845D" w14:textId="78DBD383" w:rsidR="002A2B24" w:rsidRPr="0097711A" w:rsidRDefault="002A2B24" w:rsidP="002A2B24">
      <w:pPr>
        <w:pStyle w:val="aff3"/>
        <w:jc w:val="left"/>
        <w:rPr>
          <w:ins w:id="170" w:author="作者" w:date="2021-03-15T10:24:00Z"/>
          <w:rFonts w:hAnsi="宋体"/>
        </w:rPr>
      </w:pPr>
      <w:ins w:id="171" w:author="作者" w:date="2021-03-15T10:24:00Z">
        <w:r w:rsidRPr="0097711A">
          <w:rPr>
            <w:rFonts w:hAnsi="宋体" w:hint="eastAsia"/>
          </w:rPr>
          <w:t>对流量进行双速三色限速的结果进行标记，报文分为三种颜色，用DEI进行标记，不超过CIR部分为绿色，标记为0。</w:t>
        </w:r>
      </w:ins>
    </w:p>
    <w:p w14:paraId="3D88C0D9" w14:textId="77777777" w:rsidR="002A2B24" w:rsidRDefault="002A2B24" w:rsidP="002A2B24">
      <w:pPr>
        <w:pStyle w:val="a1"/>
        <w:spacing w:before="156" w:after="156"/>
        <w:ind w:left="2"/>
        <w:rPr>
          <w:ins w:id="172" w:author="作者" w:date="2021-03-15T10:24:00Z"/>
        </w:rPr>
      </w:pPr>
      <w:bookmarkStart w:id="173" w:name="_Toc59434006"/>
      <w:bookmarkStart w:id="174" w:name="_Toc59525513"/>
      <w:bookmarkStart w:id="175" w:name="_Toc59525747"/>
      <w:bookmarkStart w:id="176" w:name="_Toc60836965"/>
      <w:bookmarkStart w:id="177" w:name="_Toc60840913"/>
      <w:bookmarkStart w:id="178" w:name="_Toc66886045"/>
      <w:bookmarkEnd w:id="173"/>
      <w:bookmarkEnd w:id="174"/>
      <w:bookmarkEnd w:id="175"/>
      <w:bookmarkEnd w:id="176"/>
      <w:bookmarkEnd w:id="177"/>
      <w:bookmarkEnd w:id="178"/>
    </w:p>
    <w:p w14:paraId="425B0F3C" w14:textId="77777777" w:rsidR="002A2B24" w:rsidRPr="001B2B29" w:rsidRDefault="002A2B24" w:rsidP="002A2B24">
      <w:pPr>
        <w:pStyle w:val="aff3"/>
        <w:jc w:val="left"/>
        <w:rPr>
          <w:ins w:id="179" w:author="作者" w:date="2021-03-15T10:24:00Z"/>
          <w:rFonts w:ascii="黑体" w:eastAsia="黑体" w:hAnsi="黑体"/>
        </w:rPr>
      </w:pPr>
      <w:ins w:id="180" w:author="作者" w:date="2021-03-15T10:24:00Z">
        <w:r w:rsidRPr="0097711A">
          <w:rPr>
            <w:rFonts w:ascii="黑体" w:eastAsia="黑体" w:hAnsi="黑体" w:hint="eastAsia"/>
          </w:rPr>
          <w:t>黄色报文</w:t>
        </w:r>
      </w:ins>
    </w:p>
    <w:p w14:paraId="55270851" w14:textId="6C223F1B" w:rsidR="002A2B24" w:rsidRPr="002A2B24" w:rsidRDefault="002A2B24" w:rsidP="002A2B24">
      <w:pPr>
        <w:pStyle w:val="aff3"/>
        <w:jc w:val="left"/>
        <w:rPr>
          <w:ins w:id="181" w:author="作者" w:date="2021-03-15T10:23:00Z"/>
          <w:rFonts w:hAnsi="宋体"/>
        </w:rPr>
      </w:pPr>
      <w:ins w:id="182" w:author="作者" w:date="2021-03-15T10:24:00Z">
        <w:r w:rsidRPr="0097711A">
          <w:rPr>
            <w:rFonts w:hAnsi="宋体" w:hint="eastAsia"/>
          </w:rPr>
          <w:t>对流量进行双速三色限速的结果进行标记，报文分为三种颜色，用DEI进行标记，超过CIR，不超过PIR部分为黄色，标记为1。</w:t>
        </w:r>
      </w:ins>
    </w:p>
    <w:p w14:paraId="6B1FFC0A" w14:textId="6905BD3A" w:rsidR="00DA44EF" w:rsidDel="002A2B24" w:rsidRDefault="00DA44EF" w:rsidP="00D72283">
      <w:pPr>
        <w:pStyle w:val="aff3"/>
        <w:rPr>
          <w:del w:id="183" w:author="作者" w:date="2021-03-15T10:23:00Z"/>
        </w:rPr>
      </w:pPr>
      <w:del w:id="184" w:author="作者" w:date="2021-03-15T10:23:00Z">
        <w:r w:rsidDel="002A2B24">
          <w:rPr>
            <w:rFonts w:hint="eastAsia"/>
          </w:rPr>
          <w:delText>设备向采集器</w:delText>
        </w:r>
        <w:r w:rsidR="008B4D36" w:rsidDel="002A2B24">
          <w:rPr>
            <w:rFonts w:hint="eastAsia"/>
          </w:rPr>
          <w:delText>上报</w:delText>
        </w:r>
        <w:r w:rsidR="00E96781" w:rsidDel="002A2B24">
          <w:rPr>
            <w:rFonts w:hint="eastAsia"/>
          </w:rPr>
          <w:delText>报文中</w:delText>
        </w:r>
        <w:r w:rsidR="00D679C2" w:rsidDel="002A2B24">
          <w:rPr>
            <w:rFonts w:hint="eastAsia"/>
          </w:rPr>
          <w:delText>的</w:delText>
        </w:r>
        <w:r w:rsidDel="002A2B24">
          <w:rPr>
            <w:rFonts w:hint="eastAsia"/>
          </w:rPr>
          <w:delText>数据</w:delText>
        </w:r>
        <w:r w:rsidR="00E96781" w:rsidDel="002A2B24">
          <w:rPr>
            <w:rFonts w:hint="eastAsia"/>
          </w:rPr>
          <w:delText>样本</w:delText>
        </w:r>
        <w:r w:rsidDel="002A2B24">
          <w:rPr>
            <w:rFonts w:hint="eastAsia"/>
          </w:rPr>
          <w:delText>的</w:delText>
        </w:r>
        <w:r w:rsidR="00E96781" w:rsidDel="002A2B24">
          <w:rPr>
            <w:rFonts w:hint="eastAsia"/>
          </w:rPr>
          <w:delText>时间间隔</w:delText>
        </w:r>
        <w:r w:rsidDel="002A2B24">
          <w:rPr>
            <w:rFonts w:hint="eastAsia"/>
          </w:rPr>
          <w:delText>。</w:delText>
        </w:r>
        <w:bookmarkStart w:id="185" w:name="_Toc66886046"/>
        <w:bookmarkEnd w:id="185"/>
      </w:del>
    </w:p>
    <w:p w14:paraId="5A336E74" w14:textId="299ECD53" w:rsidR="00E251FB" w:rsidDel="002A2B24" w:rsidRDefault="00E251FB" w:rsidP="00E251FB">
      <w:pPr>
        <w:pStyle w:val="a1"/>
        <w:spacing w:before="156" w:after="156"/>
        <w:ind w:left="2"/>
        <w:rPr>
          <w:del w:id="186" w:author="作者" w:date="2021-03-15T10:24:00Z"/>
        </w:rPr>
      </w:pPr>
      <w:bookmarkStart w:id="187" w:name="_Toc66808490"/>
      <w:bookmarkStart w:id="188" w:name="_Toc66885915"/>
      <w:bookmarkStart w:id="189" w:name="_Toc66885981"/>
      <w:bookmarkStart w:id="190" w:name="_Toc66886047"/>
      <w:bookmarkEnd w:id="187"/>
      <w:bookmarkEnd w:id="188"/>
      <w:bookmarkEnd w:id="189"/>
      <w:bookmarkEnd w:id="190"/>
    </w:p>
    <w:p w14:paraId="02212C10" w14:textId="11128987" w:rsidR="00E251FB" w:rsidRPr="00F97B96" w:rsidDel="002A2B24" w:rsidRDefault="00E251FB" w:rsidP="00E251FB">
      <w:pPr>
        <w:pStyle w:val="aff3"/>
        <w:jc w:val="left"/>
        <w:rPr>
          <w:del w:id="191" w:author="作者" w:date="2021-03-15T10:24:00Z"/>
          <w:rFonts w:ascii="黑体" w:eastAsia="黑体" w:hAnsi="黑体"/>
        </w:rPr>
      </w:pPr>
      <w:del w:id="192" w:author="作者" w:date="2021-03-15T10:24:00Z">
        <w:r w:rsidRPr="00633649" w:rsidDel="002A2B24">
          <w:rPr>
            <w:rFonts w:ascii="黑体" w:eastAsia="黑体" w:hAnsi="黑体" w:hint="eastAsia"/>
          </w:rPr>
          <w:delText>采集对象</w:delText>
        </w:r>
        <w:bookmarkStart w:id="193" w:name="_Toc66886048"/>
        <w:bookmarkEnd w:id="193"/>
      </w:del>
    </w:p>
    <w:p w14:paraId="4DA42612" w14:textId="40165C52" w:rsidR="00E251FB" w:rsidDel="002A2B24" w:rsidRDefault="00E251FB" w:rsidP="00E251FB">
      <w:pPr>
        <w:pStyle w:val="aff3"/>
        <w:jc w:val="left"/>
        <w:rPr>
          <w:del w:id="194" w:author="作者" w:date="2021-03-15T10:24:00Z"/>
        </w:rPr>
      </w:pPr>
      <w:del w:id="195" w:author="作者" w:date="2021-03-15T10:24:00Z">
        <w:r w:rsidRPr="00413203" w:rsidDel="002A2B24">
          <w:rPr>
            <w:rFonts w:hint="eastAsia"/>
          </w:rPr>
          <w:delText>性能参数所关联的设备中的特定的物理或逻辑实体</w:delText>
        </w:r>
        <w:r w:rsidDel="002A2B24">
          <w:rPr>
            <w:rFonts w:hint="eastAsia"/>
          </w:rPr>
          <w:delText>。</w:delText>
        </w:r>
        <w:bookmarkStart w:id="196" w:name="_Toc66886049"/>
        <w:bookmarkEnd w:id="196"/>
      </w:del>
    </w:p>
    <w:p w14:paraId="2D556C97" w14:textId="34E090FA" w:rsidR="00E251FB" w:rsidDel="002A2B24" w:rsidRDefault="00E251FB" w:rsidP="00E251FB">
      <w:pPr>
        <w:pStyle w:val="a1"/>
        <w:spacing w:before="156" w:after="156"/>
        <w:ind w:left="2"/>
        <w:rPr>
          <w:del w:id="197" w:author="作者" w:date="2021-03-15T10:24:00Z"/>
        </w:rPr>
      </w:pPr>
      <w:bookmarkStart w:id="198" w:name="_Toc56173963"/>
      <w:bookmarkStart w:id="199" w:name="_Toc56174024"/>
      <w:bookmarkStart w:id="200" w:name="_Toc56175089"/>
      <w:bookmarkStart w:id="201" w:name="_Toc66808491"/>
      <w:bookmarkStart w:id="202" w:name="_Toc66885916"/>
      <w:bookmarkStart w:id="203" w:name="_Toc66885982"/>
      <w:bookmarkStart w:id="204" w:name="_Toc66886050"/>
      <w:bookmarkEnd w:id="198"/>
      <w:bookmarkEnd w:id="199"/>
      <w:bookmarkEnd w:id="200"/>
      <w:bookmarkEnd w:id="201"/>
      <w:bookmarkEnd w:id="202"/>
      <w:bookmarkEnd w:id="203"/>
      <w:bookmarkEnd w:id="204"/>
    </w:p>
    <w:p w14:paraId="4133A47D" w14:textId="3341A151" w:rsidR="00E251FB" w:rsidRPr="004D2540" w:rsidDel="002A2B24" w:rsidRDefault="00E251FB" w:rsidP="00E251FB">
      <w:pPr>
        <w:pStyle w:val="aff3"/>
        <w:jc w:val="left"/>
        <w:rPr>
          <w:del w:id="205" w:author="作者" w:date="2021-03-15T10:24:00Z"/>
          <w:rFonts w:ascii="黑体" w:eastAsia="黑体" w:hAnsi="黑体"/>
        </w:rPr>
      </w:pPr>
      <w:del w:id="206" w:author="作者" w:date="2021-03-15T10:24:00Z">
        <w:r w:rsidRPr="00633649" w:rsidDel="002A2B24">
          <w:rPr>
            <w:rFonts w:ascii="黑体" w:eastAsia="黑体" w:hAnsi="黑体" w:hint="eastAsia"/>
          </w:rPr>
          <w:delText>采集项</w:delText>
        </w:r>
        <w:bookmarkStart w:id="207" w:name="_Toc66886051"/>
        <w:bookmarkEnd w:id="207"/>
      </w:del>
    </w:p>
    <w:p w14:paraId="753A1BC2" w14:textId="4B9216FD" w:rsidR="00E251FB" w:rsidDel="002A2B24" w:rsidRDefault="00E251FB" w:rsidP="00E251FB">
      <w:pPr>
        <w:pStyle w:val="aff3"/>
        <w:jc w:val="left"/>
        <w:rPr>
          <w:del w:id="208" w:author="作者" w:date="2021-03-15T10:24:00Z"/>
        </w:rPr>
      </w:pPr>
      <w:del w:id="209" w:author="作者" w:date="2021-03-15T10:24:00Z">
        <w:r w:rsidRPr="00413203" w:rsidDel="002A2B24">
          <w:rPr>
            <w:rFonts w:hint="eastAsia"/>
          </w:rPr>
          <w:delText>同一类采集对象中</w:delText>
        </w:r>
        <w:r w:rsidDel="002A2B24">
          <w:rPr>
            <w:rFonts w:hint="eastAsia"/>
          </w:rPr>
          <w:delText>，</w:delText>
        </w:r>
        <w:r w:rsidRPr="00413203" w:rsidDel="002A2B24">
          <w:rPr>
            <w:rFonts w:hint="eastAsia"/>
          </w:rPr>
          <w:delText>具有同一类特征的性能参数集合</w:delText>
        </w:r>
        <w:r w:rsidDel="002A2B24">
          <w:rPr>
            <w:rFonts w:hint="eastAsia"/>
          </w:rPr>
          <w:delText>。</w:delText>
        </w:r>
        <w:bookmarkStart w:id="210" w:name="_Toc66886052"/>
        <w:bookmarkEnd w:id="210"/>
      </w:del>
    </w:p>
    <w:p w14:paraId="5147E533" w14:textId="3E88D322" w:rsidR="00E251FB" w:rsidDel="002A2B24" w:rsidRDefault="00E251FB" w:rsidP="00E251FB">
      <w:pPr>
        <w:pStyle w:val="a1"/>
        <w:spacing w:before="156" w:after="156"/>
        <w:ind w:left="2"/>
        <w:rPr>
          <w:del w:id="211" w:author="作者" w:date="2021-03-15T10:24:00Z"/>
        </w:rPr>
      </w:pPr>
      <w:bookmarkStart w:id="212" w:name="_Toc56173964"/>
      <w:bookmarkStart w:id="213" w:name="_Toc56174025"/>
      <w:bookmarkStart w:id="214" w:name="_Toc56175090"/>
      <w:bookmarkStart w:id="215" w:name="_Toc66808492"/>
      <w:bookmarkStart w:id="216" w:name="_Toc66885917"/>
      <w:bookmarkStart w:id="217" w:name="_Toc66885983"/>
      <w:bookmarkStart w:id="218" w:name="_Toc66886053"/>
      <w:bookmarkEnd w:id="212"/>
      <w:bookmarkEnd w:id="213"/>
      <w:bookmarkEnd w:id="214"/>
      <w:bookmarkEnd w:id="215"/>
      <w:bookmarkEnd w:id="216"/>
      <w:bookmarkEnd w:id="217"/>
      <w:bookmarkEnd w:id="218"/>
    </w:p>
    <w:p w14:paraId="4E30BBF4" w14:textId="244F6342" w:rsidR="00E251FB" w:rsidRPr="004D2540" w:rsidDel="002A2B24" w:rsidRDefault="00E251FB" w:rsidP="00E251FB">
      <w:pPr>
        <w:pStyle w:val="aff3"/>
        <w:jc w:val="left"/>
        <w:rPr>
          <w:del w:id="219" w:author="作者" w:date="2021-03-15T10:24:00Z"/>
          <w:rFonts w:ascii="黑体" w:eastAsia="黑体" w:hAnsi="黑体"/>
        </w:rPr>
      </w:pPr>
      <w:del w:id="220" w:author="作者" w:date="2021-03-15T10:24:00Z">
        <w:r w:rsidRPr="00633649" w:rsidDel="002A2B24">
          <w:rPr>
            <w:rFonts w:ascii="黑体" w:eastAsia="黑体" w:hAnsi="黑体" w:hint="eastAsia"/>
          </w:rPr>
          <w:delText>采集数据实例</w:delText>
        </w:r>
        <w:bookmarkStart w:id="221" w:name="_Toc66886054"/>
        <w:bookmarkEnd w:id="221"/>
      </w:del>
    </w:p>
    <w:p w14:paraId="621EFF42" w14:textId="3D6CF60D" w:rsidR="00E251FB" w:rsidRPr="00E251FB" w:rsidDel="002A2B24" w:rsidRDefault="00E251FB" w:rsidP="00E251FB">
      <w:pPr>
        <w:pStyle w:val="aff3"/>
        <w:jc w:val="left"/>
        <w:rPr>
          <w:del w:id="222" w:author="作者" w:date="2021-03-15T10:24:00Z"/>
        </w:rPr>
      </w:pPr>
      <w:del w:id="223" w:author="作者" w:date="2021-03-15T10:24:00Z">
        <w:r w:rsidRPr="00413203" w:rsidDel="002A2B24">
          <w:rPr>
            <w:rFonts w:hint="eastAsia"/>
          </w:rPr>
          <w:delText>单个采集对象的单个采集项的采集数据集合</w:delText>
        </w:r>
        <w:r w:rsidDel="002A2B24">
          <w:rPr>
            <w:rFonts w:hint="eastAsia"/>
          </w:rPr>
          <w:delText>。</w:delText>
        </w:r>
        <w:bookmarkStart w:id="224" w:name="_Toc66886055"/>
        <w:bookmarkEnd w:id="224"/>
      </w:del>
    </w:p>
    <w:p w14:paraId="53DD2B54" w14:textId="7CC0C063" w:rsidR="00E251FB" w:rsidDel="005454C0" w:rsidRDefault="00E251FB" w:rsidP="00E251FB">
      <w:pPr>
        <w:pStyle w:val="a1"/>
        <w:spacing w:before="156" w:after="156"/>
        <w:ind w:left="2"/>
        <w:rPr>
          <w:moveFrom w:id="225" w:author="作者" w:date="2021-03-15T10:13:00Z"/>
          <w:rFonts w:ascii="宋体" w:eastAsia="宋体"/>
        </w:rPr>
      </w:pPr>
      <w:bookmarkStart w:id="226" w:name="_Toc66808493"/>
      <w:bookmarkStart w:id="227" w:name="_Toc66885918"/>
      <w:bookmarkStart w:id="228" w:name="_Toc66885984"/>
      <w:bookmarkStart w:id="229" w:name="_Toc66886056"/>
      <w:bookmarkEnd w:id="226"/>
      <w:bookmarkEnd w:id="227"/>
      <w:bookmarkEnd w:id="228"/>
      <w:bookmarkEnd w:id="229"/>
      <w:moveFromRangeStart w:id="230" w:author="作者" w:date="2021-03-15T10:13:00Z" w:name="move66695605"/>
    </w:p>
    <w:p w14:paraId="66D40F94" w14:textId="0B07E4BD" w:rsidR="00E251FB" w:rsidRPr="001B2B29" w:rsidDel="005454C0" w:rsidRDefault="00E251FB" w:rsidP="00E251FB">
      <w:pPr>
        <w:pStyle w:val="aff3"/>
        <w:rPr>
          <w:moveFrom w:id="231" w:author="作者" w:date="2021-03-15T10:13:00Z"/>
          <w:rFonts w:ascii="黑体" w:eastAsia="黑体" w:hAnsi="黑体"/>
          <w:szCs w:val="21"/>
        </w:rPr>
      </w:pPr>
      <w:bookmarkStart w:id="232" w:name="_Toc55485619"/>
      <w:bookmarkStart w:id="233" w:name="_Toc55808421"/>
      <w:bookmarkStart w:id="234" w:name="_Toc55810434"/>
      <w:bookmarkStart w:id="235" w:name="_Toc55829509"/>
      <w:bookmarkStart w:id="236" w:name="_Toc55829672"/>
      <w:bookmarkStart w:id="237" w:name="_Toc55830381"/>
      <w:bookmarkStart w:id="238" w:name="_Toc55977754"/>
      <w:bookmarkStart w:id="239" w:name="_Toc55977848"/>
      <w:bookmarkStart w:id="240" w:name="_Toc56002589"/>
      <w:bookmarkStart w:id="241" w:name="_Toc56173958"/>
      <w:bookmarkStart w:id="242" w:name="_Toc56174019"/>
      <w:bookmarkStart w:id="243" w:name="_Toc56175084"/>
      <w:bookmarkEnd w:id="232"/>
      <w:bookmarkEnd w:id="233"/>
      <w:bookmarkEnd w:id="234"/>
      <w:bookmarkEnd w:id="235"/>
      <w:bookmarkEnd w:id="236"/>
      <w:bookmarkEnd w:id="237"/>
      <w:bookmarkEnd w:id="238"/>
      <w:bookmarkEnd w:id="239"/>
      <w:bookmarkEnd w:id="240"/>
      <w:bookmarkEnd w:id="241"/>
      <w:bookmarkEnd w:id="242"/>
      <w:bookmarkEnd w:id="243"/>
      <w:moveFrom w:id="244" w:author="作者" w:date="2021-03-15T10:13:00Z">
        <w:r w:rsidRPr="001B2B29" w:rsidDel="005454C0">
          <w:rPr>
            <w:rFonts w:ascii="黑体" w:eastAsia="黑体" w:hAnsi="黑体" w:hint="eastAsia"/>
            <w:szCs w:val="21"/>
          </w:rPr>
          <w:t xml:space="preserve">采样路径 </w:t>
        </w:r>
        <w:r w:rsidDel="005454C0">
          <w:rPr>
            <w:rFonts w:ascii="黑体" w:eastAsia="黑体" w:hAnsi="黑体"/>
            <w:szCs w:val="21"/>
          </w:rPr>
          <w:t xml:space="preserve"> </w:t>
        </w:r>
        <w:r w:rsidRPr="001B2B29" w:rsidDel="005454C0">
          <w:rPr>
            <w:rFonts w:ascii="黑体" w:eastAsia="黑体" w:hAnsi="黑体" w:hint="eastAsia"/>
            <w:szCs w:val="21"/>
          </w:rPr>
          <w:t>sensor</w:t>
        </w:r>
        <w:r w:rsidRPr="001B2B29" w:rsidDel="005454C0">
          <w:rPr>
            <w:rFonts w:ascii="黑体" w:eastAsia="黑体" w:hAnsi="黑体"/>
            <w:szCs w:val="21"/>
          </w:rPr>
          <w:t xml:space="preserve"> </w:t>
        </w:r>
        <w:r w:rsidRPr="001B2B29" w:rsidDel="005454C0">
          <w:rPr>
            <w:rFonts w:ascii="黑体" w:eastAsia="黑体" w:hAnsi="黑体" w:hint="eastAsia"/>
            <w:szCs w:val="21"/>
          </w:rPr>
          <w:t>path</w:t>
        </w:r>
        <w:bookmarkStart w:id="245" w:name="_Toc66886057"/>
        <w:bookmarkEnd w:id="245"/>
      </w:moveFrom>
    </w:p>
    <w:p w14:paraId="3DED4E2F" w14:textId="5EB9B892" w:rsidR="00E251FB" w:rsidRPr="00E251FB" w:rsidDel="005454C0" w:rsidRDefault="00E251FB" w:rsidP="00E251FB">
      <w:pPr>
        <w:pStyle w:val="aff3"/>
        <w:jc w:val="left"/>
        <w:rPr>
          <w:moveFrom w:id="246" w:author="作者" w:date="2021-03-15T10:13:00Z"/>
          <w:rFonts w:hAnsi="宋体"/>
        </w:rPr>
      </w:pPr>
      <w:bookmarkStart w:id="247" w:name="_Hlk55461744"/>
      <w:moveFrom w:id="248" w:author="作者" w:date="2021-03-15T10:13:00Z">
        <w:r w:rsidRPr="007A0D46" w:rsidDel="005454C0">
          <w:rPr>
            <w:rFonts w:hAnsi="宋体" w:hint="eastAsia"/>
          </w:rPr>
          <w:t>指向采样数据的路径。通过指定这些路径可以指定采集的对象</w:t>
        </w:r>
        <w:bookmarkEnd w:id="247"/>
        <w:r w:rsidRPr="007A0D46" w:rsidDel="005454C0">
          <w:rPr>
            <w:rFonts w:hAnsi="宋体" w:hint="eastAsia"/>
          </w:rPr>
          <w:t>。</w:t>
        </w:r>
        <w:bookmarkStart w:id="249" w:name="_Toc66886058"/>
        <w:bookmarkEnd w:id="249"/>
      </w:moveFrom>
    </w:p>
    <w:p w14:paraId="4A9825FF" w14:textId="1F1D71D8" w:rsidR="000A5C9A" w:rsidDel="005454C0" w:rsidRDefault="000A5C9A" w:rsidP="009501CB">
      <w:pPr>
        <w:pStyle w:val="a1"/>
        <w:spacing w:before="156" w:after="156"/>
        <w:ind w:left="2"/>
        <w:rPr>
          <w:moveFrom w:id="250" w:author="作者" w:date="2021-03-15T10:13:00Z"/>
        </w:rPr>
      </w:pPr>
      <w:bookmarkStart w:id="251" w:name="_Toc55485620"/>
      <w:bookmarkStart w:id="252" w:name="_Toc55808423"/>
      <w:bookmarkStart w:id="253" w:name="_Toc55810436"/>
      <w:bookmarkStart w:id="254" w:name="_Toc55829511"/>
      <w:bookmarkStart w:id="255" w:name="_Toc55829674"/>
      <w:bookmarkStart w:id="256" w:name="_Toc55830383"/>
      <w:bookmarkStart w:id="257" w:name="_Toc55977756"/>
      <w:bookmarkStart w:id="258" w:name="_Toc55977850"/>
      <w:bookmarkStart w:id="259" w:name="_Toc56002591"/>
      <w:bookmarkStart w:id="260" w:name="_Toc56173960"/>
      <w:bookmarkStart w:id="261" w:name="_Toc56174021"/>
      <w:bookmarkStart w:id="262" w:name="_Toc56175086"/>
      <w:bookmarkStart w:id="263" w:name="_Toc66808494"/>
      <w:bookmarkStart w:id="264" w:name="_Toc66885919"/>
      <w:bookmarkStart w:id="265" w:name="_Toc66885985"/>
      <w:bookmarkStart w:id="266" w:name="_Toc66886059"/>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moveFromRangeStart w:id="267" w:author="作者" w:date="2021-03-15T10:13:00Z" w:name="move66695641"/>
      <w:moveFromRangeEnd w:id="230"/>
    </w:p>
    <w:p w14:paraId="49F67E07" w14:textId="1840A73C" w:rsidR="000A5C9A" w:rsidRPr="001B2B29" w:rsidDel="005454C0" w:rsidRDefault="00532BB3">
      <w:pPr>
        <w:pStyle w:val="aff3"/>
        <w:rPr>
          <w:moveFrom w:id="268" w:author="作者" w:date="2021-03-15T10:13:00Z"/>
          <w:rFonts w:ascii="黑体" w:eastAsia="黑体" w:hAnsi="黑体"/>
        </w:rPr>
      </w:pPr>
      <w:moveFrom w:id="269" w:author="作者" w:date="2021-03-15T10:13:00Z">
        <w:r w:rsidRPr="001B2B29" w:rsidDel="005454C0">
          <w:rPr>
            <w:rFonts w:ascii="黑体" w:eastAsia="黑体" w:hAnsi="黑体" w:hint="eastAsia"/>
          </w:rPr>
          <w:t xml:space="preserve">传感器组 </w:t>
        </w:r>
        <w:r w:rsidR="00CD02DA" w:rsidDel="005454C0">
          <w:rPr>
            <w:rFonts w:ascii="黑体" w:eastAsia="黑体" w:hAnsi="黑体"/>
          </w:rPr>
          <w:t xml:space="preserve"> </w:t>
        </w:r>
        <w:r w:rsidRPr="001B2B29" w:rsidDel="005454C0">
          <w:rPr>
            <w:rFonts w:ascii="黑体" w:eastAsia="黑体" w:hAnsi="黑体" w:hint="eastAsia"/>
          </w:rPr>
          <w:t>sensor</w:t>
        </w:r>
        <w:r w:rsidR="00D72283" w:rsidRPr="001B2B29" w:rsidDel="005454C0">
          <w:rPr>
            <w:rFonts w:ascii="黑体" w:eastAsia="黑体" w:hAnsi="黑体"/>
          </w:rPr>
          <w:t xml:space="preserve"> </w:t>
        </w:r>
        <w:r w:rsidRPr="001B2B29" w:rsidDel="005454C0">
          <w:rPr>
            <w:rFonts w:ascii="黑体" w:eastAsia="黑体" w:hAnsi="黑体" w:hint="eastAsia"/>
          </w:rPr>
          <w:t>group</w:t>
        </w:r>
        <w:bookmarkStart w:id="270" w:name="_Toc66886060"/>
        <w:bookmarkEnd w:id="270"/>
      </w:moveFrom>
    </w:p>
    <w:p w14:paraId="41DA901D" w14:textId="15B3C0C8" w:rsidR="00532BB3" w:rsidRPr="007A0D46" w:rsidDel="005454C0" w:rsidRDefault="00532BB3" w:rsidP="00532BB3">
      <w:pPr>
        <w:pStyle w:val="aff3"/>
        <w:jc w:val="left"/>
        <w:rPr>
          <w:moveFrom w:id="271" w:author="作者" w:date="2021-03-15T10:13:00Z"/>
          <w:rFonts w:hAnsi="宋体"/>
        </w:rPr>
      </w:pPr>
      <w:moveFrom w:id="272" w:author="作者" w:date="2021-03-15T10:13:00Z">
        <w:r w:rsidRPr="007A0D46" w:rsidDel="005454C0">
          <w:rPr>
            <w:rFonts w:hAnsi="宋体" w:hint="eastAsia"/>
          </w:rPr>
          <w:t>多个</w:t>
        </w:r>
        <w:r w:rsidRPr="007A0D46" w:rsidDel="005454C0">
          <w:rPr>
            <w:rFonts w:hAnsi="宋体" w:hint="eastAsia"/>
            <w:bCs/>
          </w:rPr>
          <w:t>sensor-path</w:t>
        </w:r>
        <w:r w:rsidRPr="007A0D46" w:rsidDel="005454C0">
          <w:rPr>
            <w:rFonts w:hAnsi="宋体" w:hint="eastAsia"/>
          </w:rPr>
          <w:t>关联</w:t>
        </w:r>
        <w:r w:rsidR="00964994" w:rsidRPr="007A0D46" w:rsidDel="005454C0">
          <w:rPr>
            <w:rFonts w:hAnsi="宋体" w:hint="eastAsia"/>
          </w:rPr>
          <w:t>而</w:t>
        </w:r>
        <w:r w:rsidRPr="007A0D46" w:rsidDel="005454C0">
          <w:rPr>
            <w:rFonts w:hAnsi="宋体" w:hint="eastAsia"/>
          </w:rPr>
          <w:t>成</w:t>
        </w:r>
        <w:r w:rsidR="00964994" w:rsidRPr="007A0D46" w:rsidDel="005454C0">
          <w:rPr>
            <w:rFonts w:hAnsi="宋体" w:hint="eastAsia"/>
          </w:rPr>
          <w:t>的</w:t>
        </w:r>
        <w:r w:rsidRPr="007A0D46" w:rsidDel="005454C0">
          <w:rPr>
            <w:rFonts w:hAnsi="宋体" w:hint="eastAsia"/>
          </w:rPr>
          <w:t>组</w:t>
        </w:r>
        <w:r w:rsidR="004209D3" w:rsidRPr="007A0D46" w:rsidDel="005454C0">
          <w:rPr>
            <w:rFonts w:hAnsi="宋体" w:hint="eastAsia"/>
          </w:rPr>
          <w:t>。</w:t>
        </w:r>
        <w:bookmarkStart w:id="273" w:name="_Toc66886061"/>
        <w:bookmarkEnd w:id="273"/>
      </w:moveFrom>
    </w:p>
    <w:p w14:paraId="3F34B753" w14:textId="12ABD34D" w:rsidR="00532BB3" w:rsidDel="002A2B24" w:rsidRDefault="00532BB3" w:rsidP="009501CB">
      <w:pPr>
        <w:pStyle w:val="a1"/>
        <w:spacing w:before="156" w:after="156"/>
        <w:ind w:left="2"/>
        <w:rPr>
          <w:moveFrom w:id="274" w:author="作者" w:date="2021-03-15T10:21:00Z"/>
        </w:rPr>
      </w:pPr>
      <w:bookmarkStart w:id="275" w:name="_Toc55485621"/>
      <w:bookmarkStart w:id="276" w:name="_Toc55808424"/>
      <w:bookmarkStart w:id="277" w:name="_Toc55810437"/>
      <w:bookmarkStart w:id="278" w:name="_Toc55829512"/>
      <w:bookmarkStart w:id="279" w:name="_Toc55829675"/>
      <w:bookmarkStart w:id="280" w:name="_Toc55830384"/>
      <w:bookmarkStart w:id="281" w:name="_Toc55977757"/>
      <w:bookmarkStart w:id="282" w:name="_Toc55977851"/>
      <w:bookmarkStart w:id="283" w:name="_Toc56002592"/>
      <w:bookmarkStart w:id="284" w:name="_Toc56173961"/>
      <w:bookmarkStart w:id="285" w:name="_Toc56174022"/>
      <w:bookmarkStart w:id="286" w:name="_Toc56175087"/>
      <w:bookmarkStart w:id="287" w:name="_Toc66808495"/>
      <w:bookmarkStart w:id="288" w:name="_Toc66885920"/>
      <w:bookmarkStart w:id="289" w:name="_Toc66885986"/>
      <w:bookmarkStart w:id="290" w:name="_Toc66886062"/>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moveFromRangeStart w:id="291" w:author="作者" w:date="2021-03-15T10:21:00Z" w:name="move66696098"/>
      <w:moveFromRangeEnd w:id="267"/>
    </w:p>
    <w:p w14:paraId="678742DF" w14:textId="2B62BC21" w:rsidR="00532BB3" w:rsidRPr="001B2B29" w:rsidDel="002A2B24" w:rsidRDefault="00532BB3" w:rsidP="00532BB3">
      <w:pPr>
        <w:pStyle w:val="aff3"/>
        <w:jc w:val="left"/>
        <w:rPr>
          <w:moveFrom w:id="292" w:author="作者" w:date="2021-03-15T10:21:00Z"/>
          <w:rFonts w:ascii="黑体" w:eastAsia="黑体" w:hAnsi="黑体"/>
        </w:rPr>
      </w:pPr>
      <w:moveFrom w:id="293" w:author="作者" w:date="2021-03-15T10:21:00Z">
        <w:r w:rsidRPr="001B2B29" w:rsidDel="002A2B24">
          <w:rPr>
            <w:rFonts w:ascii="黑体" w:eastAsia="黑体" w:hAnsi="黑体" w:hint="eastAsia"/>
          </w:rPr>
          <w:t xml:space="preserve">目标组 </w:t>
        </w:r>
        <w:r w:rsidR="00CD02DA" w:rsidDel="002A2B24">
          <w:rPr>
            <w:rFonts w:ascii="黑体" w:eastAsia="黑体" w:hAnsi="黑体"/>
          </w:rPr>
          <w:t xml:space="preserve"> </w:t>
        </w:r>
        <w:r w:rsidRPr="001B2B29" w:rsidDel="002A2B24">
          <w:rPr>
            <w:rFonts w:ascii="黑体" w:eastAsia="黑体" w:hAnsi="黑体" w:hint="eastAsia"/>
          </w:rPr>
          <w:t>destination-groups</w:t>
        </w:r>
        <w:bookmarkStart w:id="294" w:name="_Toc66886063"/>
        <w:bookmarkEnd w:id="294"/>
      </w:moveFrom>
    </w:p>
    <w:p w14:paraId="771AAFBD" w14:textId="063DD4E3" w:rsidR="00532BB3" w:rsidDel="002A2B24" w:rsidRDefault="00964994" w:rsidP="00532BB3">
      <w:pPr>
        <w:pStyle w:val="aff3"/>
        <w:jc w:val="left"/>
        <w:rPr>
          <w:moveFrom w:id="295" w:author="作者" w:date="2021-03-15T10:21:00Z"/>
        </w:rPr>
      </w:pPr>
      <w:moveFrom w:id="296" w:author="作者" w:date="2021-03-15T10:21:00Z">
        <w:r w:rsidDel="002A2B24">
          <w:rPr>
            <w:rFonts w:hint="eastAsia"/>
          </w:rPr>
          <w:t>包含</w:t>
        </w:r>
        <w:r w:rsidR="00532BB3" w:rsidDel="002A2B24">
          <w:rPr>
            <w:rFonts w:hint="eastAsia"/>
          </w:rPr>
          <w:t>telemetry采样上传的目的IP地址</w:t>
        </w:r>
        <w:r w:rsidDel="002A2B24">
          <w:rPr>
            <w:rFonts w:hint="eastAsia"/>
          </w:rPr>
          <w:t>、</w:t>
        </w:r>
        <w:r w:rsidR="00532BB3" w:rsidDel="002A2B24">
          <w:rPr>
            <w:rFonts w:hint="eastAsia"/>
          </w:rPr>
          <w:t>目的端口号</w:t>
        </w:r>
        <w:r w:rsidDel="002A2B24">
          <w:rPr>
            <w:rFonts w:hint="eastAsia"/>
          </w:rPr>
          <w:t>的组。</w:t>
        </w:r>
        <w:bookmarkStart w:id="297" w:name="_Toc66886064"/>
        <w:bookmarkEnd w:id="297"/>
      </w:moveFrom>
    </w:p>
    <w:p w14:paraId="61860BDD" w14:textId="2E5B35A4" w:rsidR="008D0702" w:rsidRDefault="008D0702" w:rsidP="009501CB">
      <w:pPr>
        <w:pStyle w:val="a1"/>
        <w:spacing w:before="156" w:after="156"/>
        <w:ind w:left="2"/>
      </w:pPr>
      <w:bookmarkStart w:id="298" w:name="_Toc56173962"/>
      <w:bookmarkStart w:id="299" w:name="_Toc56174023"/>
      <w:bookmarkStart w:id="300" w:name="_Toc56175088"/>
      <w:bookmarkStart w:id="301" w:name="_Toc56173965"/>
      <w:bookmarkStart w:id="302" w:name="_Toc56174026"/>
      <w:bookmarkStart w:id="303" w:name="_Toc56175091"/>
      <w:bookmarkStart w:id="304" w:name="_Toc66886065"/>
      <w:bookmarkEnd w:id="298"/>
      <w:bookmarkEnd w:id="299"/>
      <w:bookmarkEnd w:id="300"/>
      <w:bookmarkEnd w:id="301"/>
      <w:bookmarkEnd w:id="302"/>
      <w:bookmarkEnd w:id="303"/>
      <w:bookmarkEnd w:id="304"/>
      <w:moveFromRangeEnd w:id="291"/>
    </w:p>
    <w:p w14:paraId="7C25A81F" w14:textId="77F2D320" w:rsidR="008D0702" w:rsidRPr="001B2B29" w:rsidRDefault="008D0702" w:rsidP="00532BB3">
      <w:pPr>
        <w:pStyle w:val="aff3"/>
        <w:jc w:val="left"/>
        <w:rPr>
          <w:rFonts w:ascii="黑体" w:eastAsia="黑体" w:hAnsi="黑体"/>
        </w:rPr>
      </w:pPr>
      <w:r w:rsidRPr="001B2B29">
        <w:rPr>
          <w:rFonts w:ascii="黑体" w:eastAsia="黑体" w:hAnsi="黑体" w:hint="eastAsia"/>
        </w:rPr>
        <w:t>YANG</w:t>
      </w:r>
    </w:p>
    <w:p w14:paraId="5B744378" w14:textId="75E24FF2" w:rsidR="008D0702" w:rsidRPr="007A0D46" w:rsidRDefault="008D0702" w:rsidP="002D5B09">
      <w:pPr>
        <w:pStyle w:val="aff3"/>
        <w:jc w:val="left"/>
        <w:rPr>
          <w:rFonts w:hAnsi="宋体"/>
        </w:rPr>
      </w:pPr>
      <w:r w:rsidRPr="007A0D46">
        <w:rPr>
          <w:rFonts w:hAnsi="宋体" w:hint="eastAsia"/>
        </w:rPr>
        <w:t>一种用来为NETCONF、NETCONF RPC以及NETCONF告警进行配置、状态数据建模的数据建模语言。</w:t>
      </w:r>
    </w:p>
    <w:p w14:paraId="104DBCF2" w14:textId="15753AB8" w:rsidR="00D021EB" w:rsidRDefault="00B35623" w:rsidP="009501CB">
      <w:pPr>
        <w:pStyle w:val="a0"/>
        <w:spacing w:before="312" w:after="312"/>
      </w:pPr>
      <w:bookmarkStart w:id="305" w:name="_Toc508609414"/>
      <w:bookmarkStart w:id="306" w:name="_Toc502301291"/>
      <w:bookmarkStart w:id="307" w:name="_Toc502301466"/>
      <w:bookmarkStart w:id="308" w:name="_Toc35190521"/>
      <w:bookmarkStart w:id="309" w:name="_Toc35469711"/>
      <w:bookmarkStart w:id="310" w:name="_Toc502301026"/>
      <w:bookmarkStart w:id="311" w:name="_Toc502301382"/>
      <w:bookmarkStart w:id="312" w:name="_Toc66886066"/>
      <w:bookmarkEnd w:id="305"/>
      <w:bookmarkEnd w:id="306"/>
      <w:bookmarkEnd w:id="307"/>
      <w:bookmarkEnd w:id="308"/>
      <w:bookmarkEnd w:id="309"/>
      <w:bookmarkEnd w:id="310"/>
      <w:bookmarkEnd w:id="311"/>
      <w:r>
        <w:rPr>
          <w:rFonts w:hint="eastAsia"/>
        </w:rPr>
        <w:t>缩略语</w:t>
      </w:r>
      <w:bookmarkEnd w:id="60"/>
      <w:bookmarkEnd w:id="61"/>
      <w:bookmarkEnd w:id="62"/>
      <w:bookmarkEnd w:id="63"/>
      <w:bookmarkEnd w:id="64"/>
      <w:bookmarkEnd w:id="312"/>
    </w:p>
    <w:p w14:paraId="115640B2" w14:textId="77777777" w:rsidR="00D021EB" w:rsidRDefault="00B35623">
      <w:pPr>
        <w:pStyle w:val="aff3"/>
        <w:rPr>
          <w:rFonts w:ascii="Times New Roman"/>
        </w:rPr>
      </w:pPr>
      <w:r>
        <w:rPr>
          <w:rFonts w:ascii="Times New Roman" w:hint="eastAsia"/>
        </w:rPr>
        <w:t>下列缩略语适用于本文件。</w:t>
      </w:r>
    </w:p>
    <w:p w14:paraId="6C4E07D8" w14:textId="193FE41C" w:rsidR="00980F2F" w:rsidDel="00233FC5" w:rsidRDefault="00980F2F" w:rsidP="00532BB3">
      <w:pPr>
        <w:pStyle w:val="aff3"/>
        <w:rPr>
          <w:del w:id="313" w:author="作者" w:date="2021-03-17T09:16:00Z"/>
          <w:szCs w:val="21"/>
        </w:rPr>
      </w:pPr>
      <w:del w:id="314" w:author="作者" w:date="2021-03-17T09:16:00Z">
        <w:r w:rsidDel="00233FC5">
          <w:rPr>
            <w:rFonts w:hint="eastAsia"/>
            <w:szCs w:val="21"/>
          </w:rPr>
          <w:delText>CLI：命令行界面（C</w:delText>
        </w:r>
        <w:r w:rsidRPr="00980F2F" w:rsidDel="00233FC5">
          <w:rPr>
            <w:szCs w:val="21"/>
          </w:rPr>
          <w:delText>ommand-</w:delText>
        </w:r>
        <w:r w:rsidDel="00233FC5">
          <w:rPr>
            <w:rFonts w:hint="eastAsia"/>
            <w:szCs w:val="21"/>
          </w:rPr>
          <w:delText>L</w:delText>
        </w:r>
        <w:r w:rsidRPr="00980F2F" w:rsidDel="00233FC5">
          <w:rPr>
            <w:szCs w:val="21"/>
          </w:rPr>
          <w:delText xml:space="preserve">ine </w:delText>
        </w:r>
        <w:r w:rsidDel="00233FC5">
          <w:rPr>
            <w:rFonts w:hint="eastAsia"/>
            <w:szCs w:val="21"/>
          </w:rPr>
          <w:delText>I</w:delText>
        </w:r>
        <w:r w:rsidRPr="00980F2F" w:rsidDel="00233FC5">
          <w:rPr>
            <w:szCs w:val="21"/>
          </w:rPr>
          <w:delText>nterface</w:delText>
        </w:r>
        <w:r w:rsidDel="00233FC5">
          <w:rPr>
            <w:rFonts w:hint="eastAsia"/>
            <w:szCs w:val="21"/>
          </w:rPr>
          <w:delText>）</w:delText>
        </w:r>
      </w:del>
    </w:p>
    <w:p w14:paraId="150BDC19" w14:textId="27F769EB" w:rsidR="00061A09" w:rsidRDefault="00061A09" w:rsidP="00532BB3">
      <w:pPr>
        <w:pStyle w:val="aff3"/>
        <w:rPr>
          <w:szCs w:val="21"/>
        </w:rPr>
      </w:pPr>
      <w:r>
        <w:rPr>
          <w:rFonts w:hint="eastAsia"/>
          <w:szCs w:val="21"/>
        </w:rPr>
        <w:t>CPU：</w:t>
      </w:r>
      <w:r>
        <w:rPr>
          <w:rFonts w:ascii="Arial" w:hAnsi="Arial" w:cs="Arial"/>
          <w:color w:val="333333"/>
          <w:szCs w:val="21"/>
          <w:shd w:val="clear" w:color="auto" w:fill="FFFFFF"/>
        </w:rPr>
        <w:t>中央处理器</w:t>
      </w:r>
      <w:r>
        <w:rPr>
          <w:rFonts w:ascii="Arial" w:hAnsi="Arial" w:cs="Arial" w:hint="eastAsia"/>
          <w:color w:val="333333"/>
          <w:szCs w:val="21"/>
          <w:shd w:val="clear" w:color="auto" w:fill="FFFFFF"/>
        </w:rPr>
        <w:t>（</w:t>
      </w:r>
      <w:r w:rsidR="001F7C59">
        <w:rPr>
          <w:rFonts w:hint="eastAsia"/>
          <w:szCs w:val="21"/>
        </w:rPr>
        <w:t>C</w:t>
      </w:r>
      <w:r w:rsidRPr="001F7C59">
        <w:rPr>
          <w:szCs w:val="21"/>
        </w:rPr>
        <w:t xml:space="preserve">entral </w:t>
      </w:r>
      <w:r w:rsidR="001F7C59">
        <w:rPr>
          <w:rFonts w:hint="eastAsia"/>
          <w:szCs w:val="21"/>
        </w:rPr>
        <w:t>P</w:t>
      </w:r>
      <w:r w:rsidRPr="001F7C59">
        <w:rPr>
          <w:szCs w:val="21"/>
        </w:rPr>
        <w:t xml:space="preserve">rocessing </w:t>
      </w:r>
      <w:r w:rsidR="001F7C59">
        <w:rPr>
          <w:rFonts w:hint="eastAsia"/>
          <w:szCs w:val="21"/>
        </w:rPr>
        <w:t>U</w:t>
      </w:r>
      <w:r w:rsidRPr="001F7C59">
        <w:rPr>
          <w:szCs w:val="21"/>
        </w:rPr>
        <w:t>nit</w:t>
      </w:r>
      <w:r w:rsidR="001F7C59">
        <w:rPr>
          <w:rFonts w:hint="eastAsia"/>
          <w:szCs w:val="21"/>
        </w:rPr>
        <w:t>）</w:t>
      </w:r>
    </w:p>
    <w:p w14:paraId="0A8808E7" w14:textId="7CC9F14D" w:rsidR="009A1C0D" w:rsidRDefault="009A1C0D" w:rsidP="00A24005">
      <w:pPr>
        <w:pStyle w:val="aff3"/>
        <w:rPr>
          <w:ins w:id="315" w:author="作者" w:date="2021-03-15T10:30:00Z"/>
          <w:szCs w:val="21"/>
        </w:rPr>
      </w:pPr>
      <w:ins w:id="316" w:author="作者" w:date="2021-03-15T10:30:00Z">
        <w:r>
          <w:rPr>
            <w:rFonts w:hint="eastAsia"/>
            <w:szCs w:val="21"/>
          </w:rPr>
          <w:t>CIR：</w:t>
        </w:r>
        <w:r w:rsidRPr="00B02E88">
          <w:rPr>
            <w:rFonts w:hint="eastAsia"/>
            <w:szCs w:val="21"/>
          </w:rPr>
          <w:t>承诺信息速率</w:t>
        </w:r>
        <w:r>
          <w:rPr>
            <w:rFonts w:hint="eastAsia"/>
            <w:szCs w:val="21"/>
          </w:rPr>
          <w:t>(</w:t>
        </w:r>
        <w:r w:rsidRPr="00B02E88">
          <w:rPr>
            <w:rFonts w:hint="eastAsia"/>
            <w:szCs w:val="21"/>
          </w:rPr>
          <w:t>Committed Information Rate</w:t>
        </w:r>
        <w:r>
          <w:rPr>
            <w:szCs w:val="21"/>
          </w:rPr>
          <w:t>)</w:t>
        </w:r>
      </w:ins>
    </w:p>
    <w:p w14:paraId="59A722BA" w14:textId="64DCED49" w:rsidR="001C15B9" w:rsidRDefault="001C15B9" w:rsidP="00532BB3">
      <w:pPr>
        <w:pStyle w:val="aff3"/>
        <w:rPr>
          <w:szCs w:val="21"/>
        </w:rPr>
      </w:pPr>
      <w:r>
        <w:rPr>
          <w:rFonts w:hint="eastAsia"/>
          <w:szCs w:val="21"/>
        </w:rPr>
        <w:t>CRC：</w:t>
      </w:r>
      <w:r w:rsidRPr="001C15B9">
        <w:rPr>
          <w:rFonts w:hint="eastAsia"/>
          <w:szCs w:val="21"/>
        </w:rPr>
        <w:t>循环冗余校验（Cyclic Redundancy Check</w:t>
      </w:r>
      <w:r>
        <w:rPr>
          <w:rFonts w:hint="eastAsia"/>
          <w:szCs w:val="21"/>
        </w:rPr>
        <w:t>）</w:t>
      </w:r>
    </w:p>
    <w:p w14:paraId="4A04317B" w14:textId="3DE92D5F" w:rsidR="00AF3573" w:rsidDel="00C275EC" w:rsidRDefault="00AF3573" w:rsidP="00532BB3">
      <w:pPr>
        <w:pStyle w:val="aff3"/>
        <w:rPr>
          <w:del w:id="317" w:author="作者" w:date="2021-03-16T17:44:00Z"/>
          <w:szCs w:val="21"/>
        </w:rPr>
      </w:pPr>
      <w:del w:id="318" w:author="作者" w:date="2021-03-16T17:44:00Z">
        <w:r w:rsidDel="00C275EC">
          <w:rPr>
            <w:rFonts w:hint="eastAsia"/>
            <w:szCs w:val="21"/>
          </w:rPr>
          <w:delText>DG：</w:delText>
        </w:r>
        <w:r w:rsidR="005C02EA" w:rsidDel="00C275EC">
          <w:rPr>
            <w:rFonts w:hint="eastAsia"/>
            <w:szCs w:val="21"/>
          </w:rPr>
          <w:delText>断</w:delText>
        </w:r>
        <w:r w:rsidR="00551249" w:rsidDel="00C275EC">
          <w:rPr>
            <w:rFonts w:hint="eastAsia"/>
            <w:szCs w:val="21"/>
          </w:rPr>
          <w:delText>电（</w:delText>
        </w:r>
        <w:r w:rsidR="00551249" w:rsidDel="00C275EC">
          <w:rPr>
            <w:szCs w:val="21"/>
          </w:rPr>
          <w:delText>D</w:delText>
        </w:r>
        <w:r w:rsidR="00551249" w:rsidRPr="00F6425E" w:rsidDel="00C275EC">
          <w:rPr>
            <w:szCs w:val="21"/>
          </w:rPr>
          <w:delText>ying</w:delText>
        </w:r>
        <w:r w:rsidR="005C02EA" w:rsidDel="00C275EC">
          <w:rPr>
            <w:szCs w:val="21"/>
          </w:rPr>
          <w:delText xml:space="preserve"> </w:delText>
        </w:r>
        <w:r w:rsidR="005C02EA" w:rsidDel="00C275EC">
          <w:rPr>
            <w:rFonts w:hint="eastAsia"/>
            <w:szCs w:val="21"/>
          </w:rPr>
          <w:delText>G</w:delText>
        </w:r>
        <w:r w:rsidR="00551249" w:rsidRPr="00F6425E" w:rsidDel="00C275EC">
          <w:rPr>
            <w:szCs w:val="21"/>
          </w:rPr>
          <w:delText>asp</w:delText>
        </w:r>
        <w:r w:rsidR="00551249" w:rsidDel="00C275EC">
          <w:rPr>
            <w:rFonts w:hint="eastAsia"/>
            <w:szCs w:val="21"/>
          </w:rPr>
          <w:delText>）</w:delText>
        </w:r>
      </w:del>
    </w:p>
    <w:p w14:paraId="6B25EC94" w14:textId="32B51AD5" w:rsidR="00AF3573" w:rsidRDefault="00AF3573" w:rsidP="00532BB3">
      <w:pPr>
        <w:pStyle w:val="aff3"/>
        <w:rPr>
          <w:ins w:id="319" w:author="作者" w:date="2021-03-15T10:31:00Z"/>
          <w:szCs w:val="21"/>
        </w:rPr>
      </w:pPr>
      <w:r>
        <w:rPr>
          <w:rFonts w:hint="eastAsia"/>
          <w:szCs w:val="21"/>
        </w:rPr>
        <w:t>D</w:t>
      </w:r>
      <w:r w:rsidR="00514653">
        <w:rPr>
          <w:szCs w:val="21"/>
        </w:rPr>
        <w:t>O</w:t>
      </w:r>
      <w:r>
        <w:rPr>
          <w:rFonts w:hint="eastAsia"/>
          <w:szCs w:val="21"/>
        </w:rPr>
        <w:t>W：</w:t>
      </w:r>
      <w:r w:rsidR="00551249">
        <w:rPr>
          <w:rFonts w:hint="eastAsia"/>
          <w:szCs w:val="21"/>
        </w:rPr>
        <w:t>窗口漂移（</w:t>
      </w:r>
      <w:r w:rsidR="00551249" w:rsidRPr="00ED792A">
        <w:rPr>
          <w:szCs w:val="21"/>
        </w:rPr>
        <w:t>Drift of Window</w:t>
      </w:r>
      <w:r w:rsidR="00551249">
        <w:rPr>
          <w:rFonts w:hint="eastAsia"/>
          <w:szCs w:val="21"/>
        </w:rPr>
        <w:t>）</w:t>
      </w:r>
    </w:p>
    <w:p w14:paraId="75ECA293" w14:textId="068725E8" w:rsidR="009A1C0D" w:rsidRDefault="009A1C0D" w:rsidP="00532BB3">
      <w:pPr>
        <w:pStyle w:val="aff3"/>
        <w:rPr>
          <w:szCs w:val="21"/>
        </w:rPr>
      </w:pPr>
      <w:ins w:id="320" w:author="作者" w:date="2021-03-15T10:31:00Z">
        <w:r>
          <w:rPr>
            <w:rFonts w:hint="eastAsia"/>
            <w:szCs w:val="21"/>
          </w:rPr>
          <w:t>EPON：</w:t>
        </w:r>
        <w:r w:rsidRPr="00CA48DD">
          <w:rPr>
            <w:rStyle w:val="affc"/>
            <w:rFonts w:hint="eastAsia"/>
          </w:rPr>
          <w:t>以太网无源光网络(</w:t>
        </w:r>
        <w:r w:rsidRPr="00DA4345">
          <w:rPr>
            <w:rFonts w:hint="eastAsia"/>
            <w:szCs w:val="21"/>
          </w:rPr>
          <w:t>Ethernet Passive Optical Network</w:t>
        </w:r>
        <w:r w:rsidRPr="00CA48DD">
          <w:rPr>
            <w:rStyle w:val="affc"/>
            <w:rFonts w:hint="eastAsia"/>
          </w:rPr>
          <w:t>)</w:t>
        </w:r>
      </w:ins>
    </w:p>
    <w:p w14:paraId="7F98653E" w14:textId="18FA4EBD" w:rsidR="00980F2F" w:rsidRDefault="00980F2F" w:rsidP="00532BB3">
      <w:pPr>
        <w:pStyle w:val="aff3"/>
        <w:rPr>
          <w:szCs w:val="21"/>
        </w:rPr>
      </w:pPr>
      <w:r>
        <w:rPr>
          <w:rFonts w:hint="eastAsia"/>
          <w:szCs w:val="21"/>
        </w:rPr>
        <w:t>FEC：前向纠错（</w:t>
      </w:r>
      <w:r w:rsidRPr="00980F2F">
        <w:rPr>
          <w:szCs w:val="21"/>
        </w:rPr>
        <w:t>Forward Error Correction</w:t>
      </w:r>
      <w:r>
        <w:rPr>
          <w:rFonts w:hint="eastAsia"/>
          <w:szCs w:val="21"/>
        </w:rPr>
        <w:t>）</w:t>
      </w:r>
    </w:p>
    <w:p w14:paraId="55AB7A7B" w14:textId="4B59EA87" w:rsidR="00FD4B18" w:rsidDel="00233FC5" w:rsidRDefault="00FD4B18" w:rsidP="00532BB3">
      <w:pPr>
        <w:pStyle w:val="aff3"/>
        <w:rPr>
          <w:del w:id="321" w:author="作者" w:date="2021-03-17T09:18:00Z"/>
          <w:szCs w:val="21"/>
        </w:rPr>
      </w:pPr>
      <w:del w:id="322" w:author="作者" w:date="2021-03-17T09:18:00Z">
        <w:r w:rsidDel="00233FC5">
          <w:rPr>
            <w:rFonts w:hint="eastAsia"/>
            <w:szCs w:val="21"/>
          </w:rPr>
          <w:delText>FTTH：光纤到户（</w:delText>
        </w:r>
        <w:r w:rsidRPr="00FD4B18" w:rsidDel="00233FC5">
          <w:rPr>
            <w:szCs w:val="21"/>
          </w:rPr>
          <w:delText>Fiber To The Home</w:delText>
        </w:r>
        <w:r w:rsidDel="00233FC5">
          <w:rPr>
            <w:rFonts w:hint="eastAsia"/>
            <w:szCs w:val="21"/>
          </w:rPr>
          <w:delText>）</w:delText>
        </w:r>
      </w:del>
    </w:p>
    <w:p w14:paraId="3C7A0AA1" w14:textId="734662B6" w:rsidR="002D5B09" w:rsidRDefault="002D5B09" w:rsidP="00532BB3">
      <w:pPr>
        <w:pStyle w:val="aff3"/>
        <w:rPr>
          <w:szCs w:val="21"/>
        </w:rPr>
      </w:pPr>
      <w:r>
        <w:rPr>
          <w:rFonts w:hint="eastAsia"/>
          <w:szCs w:val="21"/>
        </w:rPr>
        <w:t>GEM：</w:t>
      </w:r>
      <w:r w:rsidRPr="002D5B09">
        <w:rPr>
          <w:rFonts w:hint="eastAsia"/>
          <w:szCs w:val="21"/>
        </w:rPr>
        <w:t>GPON封装方式</w:t>
      </w:r>
      <w:r>
        <w:rPr>
          <w:rFonts w:hint="eastAsia"/>
          <w:szCs w:val="21"/>
        </w:rPr>
        <w:t>（</w:t>
      </w:r>
      <w:r w:rsidRPr="002D5B09">
        <w:rPr>
          <w:szCs w:val="21"/>
        </w:rPr>
        <w:t>G-PON Encapsulation Mode</w:t>
      </w:r>
      <w:r>
        <w:rPr>
          <w:rFonts w:hint="eastAsia"/>
          <w:szCs w:val="21"/>
        </w:rPr>
        <w:t>）</w:t>
      </w:r>
    </w:p>
    <w:p w14:paraId="0578D025" w14:textId="31E5471A" w:rsidR="00532BB3" w:rsidRDefault="00532BB3" w:rsidP="00532BB3">
      <w:pPr>
        <w:pStyle w:val="aff3"/>
        <w:rPr>
          <w:szCs w:val="21"/>
        </w:rPr>
      </w:pPr>
      <w:r w:rsidRPr="003A6970">
        <w:rPr>
          <w:rFonts w:hint="eastAsia"/>
          <w:szCs w:val="21"/>
        </w:rPr>
        <w:t>GPB：谷歌</w:t>
      </w:r>
      <w:ins w:id="323" w:author="作者" w:date="2021-03-17T14:22:00Z">
        <w:r w:rsidR="003A6970">
          <w:rPr>
            <w:rFonts w:hint="eastAsia"/>
            <w:szCs w:val="21"/>
          </w:rPr>
          <w:t>协议缓冲</w:t>
        </w:r>
      </w:ins>
      <w:ins w:id="324" w:author="作者" w:date="2021-03-17T14:26:00Z">
        <w:r w:rsidR="00E50E42">
          <w:rPr>
            <w:rFonts w:hint="eastAsia"/>
            <w:szCs w:val="21"/>
          </w:rPr>
          <w:t>存储</w:t>
        </w:r>
      </w:ins>
      <w:ins w:id="325" w:author="作者" w:date="2021-03-17T14:22:00Z">
        <w:r w:rsidR="003A6970">
          <w:rPr>
            <w:rFonts w:hint="eastAsia"/>
            <w:szCs w:val="21"/>
          </w:rPr>
          <w:t>区</w:t>
        </w:r>
      </w:ins>
      <w:del w:id="326" w:author="作者" w:date="2021-03-17T14:22:00Z">
        <w:r w:rsidRPr="003A6970" w:rsidDel="003A6970">
          <w:rPr>
            <w:rFonts w:hint="eastAsia"/>
            <w:szCs w:val="21"/>
          </w:rPr>
          <w:delText>结构数据序列化工具</w:delText>
        </w:r>
      </w:del>
      <w:r w:rsidRPr="003A6970">
        <w:rPr>
          <w:rFonts w:hint="eastAsia"/>
          <w:szCs w:val="21"/>
        </w:rPr>
        <w:t>（</w:t>
      </w:r>
      <w:r w:rsidRPr="003A6970">
        <w:rPr>
          <w:szCs w:val="21"/>
        </w:rPr>
        <w:t>Google Protocol Buffer</w:t>
      </w:r>
      <w:r w:rsidRPr="003A6970">
        <w:rPr>
          <w:rFonts w:hint="eastAsia"/>
          <w:szCs w:val="21"/>
        </w:rPr>
        <w:t>）</w:t>
      </w:r>
    </w:p>
    <w:p w14:paraId="47E3E52A" w14:textId="415CDF3A" w:rsidR="007252EC" w:rsidRDefault="007252EC" w:rsidP="00532BB3">
      <w:pPr>
        <w:pStyle w:val="aff3"/>
        <w:rPr>
          <w:szCs w:val="21"/>
        </w:rPr>
      </w:pPr>
      <w:r>
        <w:rPr>
          <w:rFonts w:hint="eastAsia"/>
          <w:szCs w:val="21"/>
        </w:rPr>
        <w:t>GPON：</w:t>
      </w:r>
      <w:r w:rsidRPr="007252EC">
        <w:rPr>
          <w:rFonts w:hint="eastAsia"/>
          <w:szCs w:val="21"/>
        </w:rPr>
        <w:t>吉比特无源光网络</w:t>
      </w:r>
      <w:r>
        <w:rPr>
          <w:rFonts w:hint="eastAsia"/>
          <w:szCs w:val="21"/>
        </w:rPr>
        <w:t>（</w:t>
      </w:r>
      <w:r w:rsidRPr="007252EC">
        <w:rPr>
          <w:szCs w:val="21"/>
        </w:rPr>
        <w:t>Gigabit-Capable Passive Optical Networks</w:t>
      </w:r>
      <w:r>
        <w:rPr>
          <w:rFonts w:hint="eastAsia"/>
          <w:szCs w:val="21"/>
        </w:rPr>
        <w:t>）</w:t>
      </w:r>
    </w:p>
    <w:p w14:paraId="2BB9CE02" w14:textId="29BC978F" w:rsidR="00532BB3" w:rsidRDefault="00532BB3" w:rsidP="00532BB3">
      <w:pPr>
        <w:pStyle w:val="aff3"/>
        <w:rPr>
          <w:szCs w:val="21"/>
        </w:rPr>
      </w:pPr>
      <w:r>
        <w:rPr>
          <w:rFonts w:hint="eastAsia"/>
          <w:szCs w:val="21"/>
        </w:rPr>
        <w:t>gRPC：谷歌远程过程调用（</w:t>
      </w:r>
      <w:r w:rsidRPr="00532BB3">
        <w:rPr>
          <w:szCs w:val="21"/>
        </w:rPr>
        <w:t>Google Remote Procedure Call</w:t>
      </w:r>
      <w:r>
        <w:rPr>
          <w:rFonts w:hint="eastAsia"/>
          <w:szCs w:val="21"/>
        </w:rPr>
        <w:t>）</w:t>
      </w:r>
    </w:p>
    <w:p w14:paraId="430F20EA" w14:textId="01A32759" w:rsidR="00AF3573" w:rsidRDefault="00AF3573" w:rsidP="00532BB3">
      <w:pPr>
        <w:pStyle w:val="aff3"/>
        <w:rPr>
          <w:szCs w:val="21"/>
        </w:rPr>
      </w:pPr>
      <w:r>
        <w:rPr>
          <w:rFonts w:hint="eastAsia"/>
          <w:szCs w:val="21"/>
        </w:rPr>
        <w:t>HEC：混合纠错（</w:t>
      </w:r>
      <w:r w:rsidRPr="00AF3573">
        <w:rPr>
          <w:szCs w:val="21"/>
        </w:rPr>
        <w:t>Hybrid Error Correction</w:t>
      </w:r>
      <w:r>
        <w:rPr>
          <w:rFonts w:hint="eastAsia"/>
          <w:szCs w:val="21"/>
        </w:rPr>
        <w:t>）</w:t>
      </w:r>
    </w:p>
    <w:p w14:paraId="4647DCAD" w14:textId="7F7C99A3" w:rsidR="00980F2F" w:rsidRDefault="00980F2F" w:rsidP="00532BB3">
      <w:pPr>
        <w:pStyle w:val="aff3"/>
        <w:rPr>
          <w:szCs w:val="21"/>
        </w:rPr>
      </w:pPr>
      <w:r>
        <w:rPr>
          <w:rFonts w:hint="eastAsia"/>
          <w:szCs w:val="21"/>
        </w:rPr>
        <w:t>HTTP：</w:t>
      </w:r>
      <w:r w:rsidRPr="00980F2F">
        <w:rPr>
          <w:rFonts w:hint="eastAsia"/>
          <w:szCs w:val="21"/>
        </w:rPr>
        <w:t>超文本传输协议</w:t>
      </w:r>
      <w:r>
        <w:rPr>
          <w:rFonts w:hint="eastAsia"/>
          <w:szCs w:val="21"/>
        </w:rPr>
        <w:t>（</w:t>
      </w:r>
      <w:r w:rsidRPr="00980F2F">
        <w:rPr>
          <w:szCs w:val="21"/>
        </w:rPr>
        <w:t>HyperText Transfer Protocol</w:t>
      </w:r>
      <w:r>
        <w:rPr>
          <w:rFonts w:hint="eastAsia"/>
          <w:szCs w:val="21"/>
        </w:rPr>
        <w:t>）</w:t>
      </w:r>
    </w:p>
    <w:p w14:paraId="43E8F111" w14:textId="0DADEA01" w:rsidR="00532BB3" w:rsidRDefault="00532BB3" w:rsidP="00532BB3">
      <w:pPr>
        <w:pStyle w:val="aff3"/>
        <w:rPr>
          <w:szCs w:val="21"/>
        </w:rPr>
      </w:pPr>
      <w:r w:rsidRPr="00532BB3">
        <w:rPr>
          <w:rFonts w:hint="eastAsia"/>
          <w:szCs w:val="21"/>
        </w:rPr>
        <w:t>IP：互联网协议（Internet Protocol）</w:t>
      </w:r>
    </w:p>
    <w:p w14:paraId="63F6E248" w14:textId="1F8B29B7" w:rsidR="00AF3573" w:rsidRDefault="00AF3573" w:rsidP="00532BB3">
      <w:pPr>
        <w:pStyle w:val="aff3"/>
        <w:rPr>
          <w:szCs w:val="21"/>
        </w:rPr>
      </w:pPr>
      <w:r>
        <w:rPr>
          <w:rFonts w:hint="eastAsia"/>
          <w:szCs w:val="21"/>
        </w:rPr>
        <w:t>LOF：</w:t>
      </w:r>
      <w:r w:rsidR="00551249">
        <w:rPr>
          <w:rFonts w:hint="eastAsia"/>
          <w:szCs w:val="21"/>
        </w:rPr>
        <w:t>帧丢失（Loss</w:t>
      </w:r>
      <w:r w:rsidR="00551249">
        <w:rPr>
          <w:szCs w:val="21"/>
        </w:rPr>
        <w:t xml:space="preserve"> of Frame</w:t>
      </w:r>
      <w:r w:rsidR="00551249">
        <w:rPr>
          <w:rFonts w:hint="eastAsia"/>
          <w:szCs w:val="21"/>
        </w:rPr>
        <w:t>）</w:t>
      </w:r>
    </w:p>
    <w:p w14:paraId="78E86CF5" w14:textId="19E02C01" w:rsidR="00AF3573" w:rsidRDefault="00AF3573" w:rsidP="00532BB3">
      <w:pPr>
        <w:pStyle w:val="aff3"/>
        <w:rPr>
          <w:szCs w:val="21"/>
        </w:rPr>
      </w:pPr>
      <w:r>
        <w:rPr>
          <w:rFonts w:hint="eastAsia"/>
          <w:szCs w:val="21"/>
        </w:rPr>
        <w:t>LOS：</w:t>
      </w:r>
      <w:r w:rsidR="00551249">
        <w:rPr>
          <w:rFonts w:hint="eastAsia"/>
          <w:szCs w:val="21"/>
        </w:rPr>
        <w:t>光信号丢失（L</w:t>
      </w:r>
      <w:r w:rsidR="00551249">
        <w:rPr>
          <w:szCs w:val="21"/>
        </w:rPr>
        <w:t>oss of Signal</w:t>
      </w:r>
      <w:r w:rsidR="00551249">
        <w:rPr>
          <w:rFonts w:hint="eastAsia"/>
          <w:szCs w:val="21"/>
        </w:rPr>
        <w:t>）</w:t>
      </w:r>
    </w:p>
    <w:p w14:paraId="48CBEA01" w14:textId="06D4BC58" w:rsidR="00532BB3" w:rsidRPr="00532BB3" w:rsidRDefault="00532BB3" w:rsidP="00532BB3">
      <w:pPr>
        <w:pStyle w:val="aff3"/>
        <w:rPr>
          <w:szCs w:val="21"/>
        </w:rPr>
      </w:pPr>
      <w:r>
        <w:rPr>
          <w:rFonts w:hint="eastAsia"/>
          <w:szCs w:val="21"/>
        </w:rPr>
        <w:t>NETCONF：网络配置协议（</w:t>
      </w:r>
      <w:r w:rsidRPr="00532BB3">
        <w:rPr>
          <w:szCs w:val="21"/>
        </w:rPr>
        <w:t>Network Configuration Protocol</w:t>
      </w:r>
      <w:r>
        <w:rPr>
          <w:rFonts w:hint="eastAsia"/>
          <w:szCs w:val="21"/>
        </w:rPr>
        <w:t>）</w:t>
      </w:r>
    </w:p>
    <w:p w14:paraId="5A74FC88" w14:textId="29A90523" w:rsidR="00532BB3" w:rsidRDefault="00532BB3" w:rsidP="00532BB3">
      <w:pPr>
        <w:pStyle w:val="aff3"/>
        <w:rPr>
          <w:szCs w:val="21"/>
        </w:rPr>
      </w:pPr>
      <w:r w:rsidRPr="00532BB3">
        <w:rPr>
          <w:rFonts w:hint="eastAsia"/>
          <w:szCs w:val="21"/>
        </w:rPr>
        <w:lastRenderedPageBreak/>
        <w:t>OLT：光线路终端（Optical Line Terminal）</w:t>
      </w:r>
    </w:p>
    <w:p w14:paraId="5436C5E3" w14:textId="4AC8B72D" w:rsidR="00B57256" w:rsidRDefault="00B57256" w:rsidP="00532BB3">
      <w:pPr>
        <w:pStyle w:val="aff3"/>
        <w:rPr>
          <w:ins w:id="327" w:author="作者" w:date="2021-03-15T10:31:00Z"/>
          <w:szCs w:val="21"/>
        </w:rPr>
      </w:pPr>
      <w:r>
        <w:rPr>
          <w:rFonts w:hint="eastAsia"/>
          <w:szCs w:val="21"/>
        </w:rPr>
        <w:t>ONU：光网络单元（</w:t>
      </w:r>
      <w:r w:rsidRPr="00B57256">
        <w:rPr>
          <w:szCs w:val="21"/>
        </w:rPr>
        <w:t>Optical Network Unit</w:t>
      </w:r>
      <w:r>
        <w:rPr>
          <w:rFonts w:hint="eastAsia"/>
          <w:szCs w:val="21"/>
        </w:rPr>
        <w:t>）</w:t>
      </w:r>
    </w:p>
    <w:p w14:paraId="1128173C" w14:textId="3D9C067D" w:rsidR="009A1C0D" w:rsidRPr="00532BB3" w:rsidRDefault="009A1C0D" w:rsidP="00532BB3">
      <w:pPr>
        <w:pStyle w:val="aff3"/>
        <w:rPr>
          <w:szCs w:val="21"/>
        </w:rPr>
      </w:pPr>
      <w:ins w:id="328" w:author="作者" w:date="2021-03-15T10:32:00Z">
        <w:r>
          <w:rPr>
            <w:rFonts w:hint="eastAsia"/>
            <w:szCs w:val="21"/>
          </w:rPr>
          <w:t>PIR：</w:t>
        </w:r>
        <w:r w:rsidRPr="00B02E88">
          <w:rPr>
            <w:rFonts w:hint="eastAsia"/>
            <w:szCs w:val="21"/>
          </w:rPr>
          <w:t>峰值信息速率</w:t>
        </w:r>
        <w:r>
          <w:rPr>
            <w:rFonts w:hint="eastAsia"/>
            <w:szCs w:val="21"/>
          </w:rPr>
          <w:t>(</w:t>
        </w:r>
        <w:r w:rsidRPr="00B02E88">
          <w:rPr>
            <w:rFonts w:hint="eastAsia"/>
            <w:szCs w:val="21"/>
          </w:rPr>
          <w:t>Peak Information Rate</w:t>
        </w:r>
        <w:r>
          <w:rPr>
            <w:szCs w:val="21"/>
          </w:rPr>
          <w:t>)</w:t>
        </w:r>
      </w:ins>
    </w:p>
    <w:p w14:paraId="3BCE01CB" w14:textId="2DA7E2BA" w:rsidR="00532BB3" w:rsidRDefault="00532BB3" w:rsidP="00532BB3">
      <w:pPr>
        <w:pStyle w:val="aff3"/>
        <w:rPr>
          <w:szCs w:val="21"/>
        </w:rPr>
      </w:pPr>
      <w:r w:rsidRPr="00532BB3">
        <w:rPr>
          <w:rFonts w:hint="eastAsia"/>
          <w:szCs w:val="21"/>
        </w:rPr>
        <w:t>PON：无源光网络（Passive Optical Network）</w:t>
      </w:r>
    </w:p>
    <w:p w14:paraId="1CB1CA1F" w14:textId="19AA6BD2" w:rsidR="00626C83" w:rsidRDefault="00626C83" w:rsidP="00532BB3">
      <w:pPr>
        <w:pStyle w:val="aff3"/>
        <w:rPr>
          <w:szCs w:val="21"/>
        </w:rPr>
      </w:pPr>
      <w:r>
        <w:rPr>
          <w:rFonts w:hint="eastAsia"/>
          <w:szCs w:val="21"/>
        </w:rPr>
        <w:t>PPS：每秒数据包数（P</w:t>
      </w:r>
      <w:r w:rsidRPr="00626C83">
        <w:rPr>
          <w:szCs w:val="21"/>
        </w:rPr>
        <w:t xml:space="preserve">ackets </w:t>
      </w:r>
      <w:r>
        <w:rPr>
          <w:rFonts w:hint="eastAsia"/>
          <w:szCs w:val="21"/>
        </w:rPr>
        <w:t>P</w:t>
      </w:r>
      <w:r w:rsidRPr="00626C83">
        <w:rPr>
          <w:szCs w:val="21"/>
        </w:rPr>
        <w:t xml:space="preserve">er </w:t>
      </w:r>
      <w:r>
        <w:rPr>
          <w:rFonts w:hint="eastAsia"/>
          <w:szCs w:val="21"/>
        </w:rPr>
        <w:t>S</w:t>
      </w:r>
      <w:r w:rsidRPr="00626C83">
        <w:rPr>
          <w:szCs w:val="21"/>
        </w:rPr>
        <w:t>econd</w:t>
      </w:r>
      <w:r>
        <w:rPr>
          <w:rFonts w:hint="eastAsia"/>
          <w:szCs w:val="21"/>
        </w:rPr>
        <w:t>）</w:t>
      </w:r>
    </w:p>
    <w:p w14:paraId="3F4D21F8" w14:textId="50997019" w:rsidR="00532BB3" w:rsidRDefault="00532BB3" w:rsidP="00532BB3">
      <w:pPr>
        <w:pStyle w:val="aff3"/>
        <w:rPr>
          <w:szCs w:val="21"/>
        </w:rPr>
      </w:pPr>
      <w:r>
        <w:rPr>
          <w:rFonts w:hint="eastAsia"/>
          <w:szCs w:val="21"/>
        </w:rPr>
        <w:t>RPC：远程过程调用（</w:t>
      </w:r>
      <w:r w:rsidRPr="00532BB3">
        <w:rPr>
          <w:szCs w:val="21"/>
        </w:rPr>
        <w:t>Remote Procedure Call</w:t>
      </w:r>
      <w:r>
        <w:rPr>
          <w:rFonts w:hint="eastAsia"/>
          <w:szCs w:val="21"/>
        </w:rPr>
        <w:t>）</w:t>
      </w:r>
    </w:p>
    <w:p w14:paraId="296E598F" w14:textId="73D2D5D7" w:rsidR="00FD4B18" w:rsidRDefault="00FD4B18" w:rsidP="00532BB3">
      <w:pPr>
        <w:pStyle w:val="aff3"/>
        <w:rPr>
          <w:szCs w:val="21"/>
        </w:rPr>
      </w:pPr>
      <w:r>
        <w:rPr>
          <w:rFonts w:hint="eastAsia"/>
          <w:szCs w:val="21"/>
        </w:rPr>
        <w:t>SDN：软件定义网络（</w:t>
      </w:r>
      <w:r w:rsidRPr="00FD4B18">
        <w:rPr>
          <w:szCs w:val="21"/>
        </w:rPr>
        <w:t>Software</w:t>
      </w:r>
      <w:r w:rsidRPr="00FD4B18">
        <w:rPr>
          <w:szCs w:val="21"/>
        </w:rPr>
        <w:t> </w:t>
      </w:r>
      <w:r w:rsidRPr="00FD4B18">
        <w:rPr>
          <w:szCs w:val="21"/>
        </w:rPr>
        <w:t>Defined</w:t>
      </w:r>
      <w:r w:rsidRPr="00FD4B18">
        <w:rPr>
          <w:szCs w:val="21"/>
        </w:rPr>
        <w:t> </w:t>
      </w:r>
      <w:r w:rsidRPr="00FD4B18">
        <w:rPr>
          <w:szCs w:val="21"/>
        </w:rPr>
        <w:t>Network</w:t>
      </w:r>
      <w:r>
        <w:rPr>
          <w:rFonts w:hint="eastAsia"/>
          <w:szCs w:val="21"/>
        </w:rPr>
        <w:t>）</w:t>
      </w:r>
    </w:p>
    <w:p w14:paraId="6448BF2F" w14:textId="246D7008" w:rsidR="00532BB3" w:rsidDel="00233FC5" w:rsidRDefault="00532BB3" w:rsidP="00532BB3">
      <w:pPr>
        <w:pStyle w:val="aff3"/>
        <w:rPr>
          <w:del w:id="329" w:author="作者" w:date="2021-03-17T09:20:00Z"/>
          <w:szCs w:val="21"/>
        </w:rPr>
      </w:pPr>
      <w:del w:id="330" w:author="作者" w:date="2021-03-17T09:20:00Z">
        <w:r w:rsidDel="00233FC5">
          <w:rPr>
            <w:rFonts w:hint="eastAsia"/>
            <w:szCs w:val="21"/>
          </w:rPr>
          <w:delText>SNMP：简单网络管理协议（</w:delText>
        </w:r>
        <w:r w:rsidRPr="00532BB3" w:rsidDel="00233FC5">
          <w:rPr>
            <w:szCs w:val="21"/>
          </w:rPr>
          <w:delText>Simple Network Management Protocol</w:delText>
        </w:r>
        <w:r w:rsidDel="00233FC5">
          <w:rPr>
            <w:rFonts w:hint="eastAsia"/>
            <w:szCs w:val="21"/>
          </w:rPr>
          <w:delText>）</w:delText>
        </w:r>
      </w:del>
    </w:p>
    <w:p w14:paraId="799A4222" w14:textId="5204E137" w:rsidR="00AF3573" w:rsidRDefault="00AF3573" w:rsidP="00532BB3">
      <w:pPr>
        <w:pStyle w:val="aff3"/>
        <w:rPr>
          <w:szCs w:val="21"/>
        </w:rPr>
      </w:pPr>
      <w:r>
        <w:rPr>
          <w:rFonts w:hint="eastAsia"/>
          <w:szCs w:val="21"/>
        </w:rPr>
        <w:t>T</w:t>
      </w:r>
      <w:ins w:id="331" w:author="作者" w:date="2021-03-15T10:32:00Z">
        <w:r w:rsidR="00AD071A">
          <w:rPr>
            <w:rFonts w:hint="eastAsia"/>
            <w:szCs w:val="21"/>
          </w:rPr>
          <w:t>-</w:t>
        </w:r>
      </w:ins>
      <w:r>
        <w:rPr>
          <w:rFonts w:hint="eastAsia"/>
          <w:szCs w:val="21"/>
        </w:rPr>
        <w:t>C</w:t>
      </w:r>
      <w:r w:rsidR="00F67B51">
        <w:rPr>
          <w:rFonts w:hint="eastAsia"/>
          <w:szCs w:val="21"/>
        </w:rPr>
        <w:t>ONT</w:t>
      </w:r>
      <w:r>
        <w:rPr>
          <w:rFonts w:hint="eastAsia"/>
          <w:szCs w:val="21"/>
        </w:rPr>
        <w:t>：</w:t>
      </w:r>
      <w:r w:rsidR="00551249">
        <w:rPr>
          <w:rFonts w:hint="eastAsia"/>
          <w:szCs w:val="21"/>
        </w:rPr>
        <w:t>传输</w:t>
      </w:r>
      <w:r w:rsidR="00F67B51">
        <w:rPr>
          <w:rFonts w:hint="eastAsia"/>
          <w:szCs w:val="21"/>
        </w:rPr>
        <w:t>容器</w:t>
      </w:r>
      <w:r w:rsidR="00551249">
        <w:rPr>
          <w:rFonts w:hint="eastAsia"/>
          <w:szCs w:val="21"/>
        </w:rPr>
        <w:t>（</w:t>
      </w:r>
      <w:r w:rsidR="00F67B51" w:rsidRPr="00F67B51">
        <w:rPr>
          <w:szCs w:val="21"/>
        </w:rPr>
        <w:t>Transmission Container</w:t>
      </w:r>
      <w:r w:rsidR="00551249">
        <w:rPr>
          <w:rFonts w:hint="eastAsia"/>
          <w:szCs w:val="21"/>
        </w:rPr>
        <w:t>）</w:t>
      </w:r>
    </w:p>
    <w:p w14:paraId="4198A109" w14:textId="522EFB1E" w:rsidR="00980F2F" w:rsidRDefault="00980F2F" w:rsidP="00532BB3">
      <w:pPr>
        <w:pStyle w:val="aff3"/>
        <w:rPr>
          <w:szCs w:val="21"/>
        </w:rPr>
      </w:pPr>
      <w:r>
        <w:rPr>
          <w:rFonts w:hint="eastAsia"/>
          <w:szCs w:val="21"/>
        </w:rPr>
        <w:t>TCP：</w:t>
      </w:r>
      <w:r w:rsidRPr="00980F2F">
        <w:rPr>
          <w:rFonts w:hint="eastAsia"/>
          <w:szCs w:val="21"/>
        </w:rPr>
        <w:t>传输控制协议</w:t>
      </w:r>
      <w:r>
        <w:rPr>
          <w:rFonts w:hint="eastAsia"/>
          <w:szCs w:val="21"/>
        </w:rPr>
        <w:t>（</w:t>
      </w:r>
      <w:r w:rsidRPr="00980F2F">
        <w:rPr>
          <w:szCs w:val="21"/>
        </w:rPr>
        <w:t>Transmission Control Protocol</w:t>
      </w:r>
      <w:r>
        <w:rPr>
          <w:rFonts w:hint="eastAsia"/>
          <w:szCs w:val="21"/>
        </w:rPr>
        <w:t>）</w:t>
      </w:r>
    </w:p>
    <w:p w14:paraId="2A35335E" w14:textId="628CEF94" w:rsidR="00532BB3" w:rsidRDefault="00532BB3" w:rsidP="00532BB3">
      <w:pPr>
        <w:pStyle w:val="aff3"/>
        <w:rPr>
          <w:szCs w:val="21"/>
        </w:rPr>
      </w:pPr>
      <w:r>
        <w:rPr>
          <w:rFonts w:hint="eastAsia"/>
          <w:szCs w:val="21"/>
        </w:rPr>
        <w:t>TLS：传输层安全（</w:t>
      </w:r>
      <w:r w:rsidRPr="00532BB3">
        <w:rPr>
          <w:szCs w:val="21"/>
        </w:rPr>
        <w:t>Transport Layer Security</w:t>
      </w:r>
      <w:r>
        <w:rPr>
          <w:rFonts w:hint="eastAsia"/>
          <w:szCs w:val="21"/>
        </w:rPr>
        <w:t>）</w:t>
      </w:r>
    </w:p>
    <w:p w14:paraId="53CFF175" w14:textId="6FF810AE" w:rsidR="00532BB3" w:rsidRDefault="00532BB3" w:rsidP="00532BB3">
      <w:pPr>
        <w:pStyle w:val="aff3"/>
        <w:rPr>
          <w:szCs w:val="21"/>
        </w:rPr>
      </w:pPr>
      <w:r>
        <w:rPr>
          <w:rFonts w:hint="eastAsia"/>
          <w:szCs w:val="21"/>
        </w:rPr>
        <w:t>UDP：用户数据报协议（</w:t>
      </w:r>
      <w:r w:rsidRPr="00532BB3">
        <w:rPr>
          <w:szCs w:val="21"/>
        </w:rPr>
        <w:t>User Datagram Protocol</w:t>
      </w:r>
      <w:r>
        <w:rPr>
          <w:rFonts w:hint="eastAsia"/>
          <w:szCs w:val="21"/>
        </w:rPr>
        <w:t>）</w:t>
      </w:r>
    </w:p>
    <w:p w14:paraId="1AA4CFDC" w14:textId="7A4FB539" w:rsidR="00FD4B18" w:rsidDel="00C275EC" w:rsidRDefault="00FD4B18" w:rsidP="00532BB3">
      <w:pPr>
        <w:pStyle w:val="aff3"/>
        <w:rPr>
          <w:ins w:id="332" w:author="作者" w:date="2021-03-15T10:33:00Z"/>
          <w:del w:id="333" w:author="作者" w:date="2021-03-16T17:46:00Z"/>
          <w:szCs w:val="21"/>
        </w:rPr>
      </w:pPr>
      <w:del w:id="334" w:author="作者" w:date="2021-03-16T17:46:00Z">
        <w:r w:rsidRPr="00C275EC" w:rsidDel="00C275EC">
          <w:rPr>
            <w:rFonts w:hint="eastAsia"/>
            <w:szCs w:val="21"/>
          </w:rPr>
          <w:delText>VR：虚拟现实（</w:delText>
        </w:r>
        <w:r w:rsidRPr="00C275EC" w:rsidDel="00C275EC">
          <w:rPr>
            <w:szCs w:val="21"/>
          </w:rPr>
          <w:delText>Virtual Reality</w:delText>
        </w:r>
        <w:r w:rsidRPr="00C275EC" w:rsidDel="00C275EC">
          <w:rPr>
            <w:rFonts w:hint="eastAsia"/>
            <w:szCs w:val="21"/>
          </w:rPr>
          <w:delText>）</w:delText>
        </w:r>
      </w:del>
    </w:p>
    <w:p w14:paraId="778A348C" w14:textId="77777777" w:rsidR="00AD071A" w:rsidRDefault="00AD071A" w:rsidP="00AD071A">
      <w:pPr>
        <w:pStyle w:val="aff3"/>
        <w:rPr>
          <w:ins w:id="335" w:author="作者" w:date="2021-03-15T10:33:00Z"/>
          <w:szCs w:val="21"/>
        </w:rPr>
      </w:pPr>
      <w:ins w:id="336" w:author="作者" w:date="2021-03-15T10:33:00Z">
        <w:r w:rsidRPr="000464C1">
          <w:rPr>
            <w:rFonts w:hint="eastAsia"/>
            <w:szCs w:val="21"/>
          </w:rPr>
          <w:t>XG-PON</w:t>
        </w:r>
        <w:r>
          <w:rPr>
            <w:rFonts w:hint="eastAsia"/>
            <w:szCs w:val="21"/>
          </w:rPr>
          <w:t>：</w:t>
        </w:r>
        <w:r w:rsidRPr="000464C1">
          <w:rPr>
            <w:rFonts w:hint="eastAsia"/>
            <w:szCs w:val="21"/>
          </w:rPr>
          <w:t>10Gbit/s无源光网络</w:t>
        </w:r>
        <w:r>
          <w:rPr>
            <w:rFonts w:hint="eastAsia"/>
            <w:szCs w:val="21"/>
          </w:rPr>
          <w:t>（</w:t>
        </w:r>
        <w:r w:rsidRPr="000464C1">
          <w:rPr>
            <w:rFonts w:hint="eastAsia"/>
            <w:szCs w:val="21"/>
          </w:rPr>
          <w:t>10-Gigabit-capable Passive Optical Network</w:t>
        </w:r>
        <w:r>
          <w:rPr>
            <w:rFonts w:hint="eastAsia"/>
            <w:szCs w:val="21"/>
          </w:rPr>
          <w:t>）</w:t>
        </w:r>
      </w:ins>
    </w:p>
    <w:p w14:paraId="28524768" w14:textId="0C0EE1EA" w:rsidR="00AD071A" w:rsidRPr="00532BB3" w:rsidRDefault="00AD071A" w:rsidP="00AD071A">
      <w:pPr>
        <w:pStyle w:val="aff3"/>
        <w:rPr>
          <w:szCs w:val="21"/>
        </w:rPr>
      </w:pPr>
      <w:ins w:id="337" w:author="作者" w:date="2021-03-15T10:33:00Z">
        <w:r w:rsidRPr="000464C1">
          <w:rPr>
            <w:rFonts w:hint="eastAsia"/>
            <w:szCs w:val="21"/>
          </w:rPr>
          <w:t>XGS-PON</w:t>
        </w:r>
        <w:r>
          <w:rPr>
            <w:rFonts w:hint="eastAsia"/>
            <w:szCs w:val="21"/>
          </w:rPr>
          <w:t>：</w:t>
        </w:r>
        <w:r w:rsidRPr="000464C1">
          <w:rPr>
            <w:rFonts w:hint="eastAsia"/>
            <w:szCs w:val="21"/>
          </w:rPr>
          <w:t>对称10Gbit/s 无源光网络</w:t>
        </w:r>
        <w:r>
          <w:rPr>
            <w:rFonts w:hint="eastAsia"/>
            <w:szCs w:val="21"/>
          </w:rPr>
          <w:t>（</w:t>
        </w:r>
        <w:r w:rsidRPr="000464C1">
          <w:rPr>
            <w:rFonts w:hint="eastAsia"/>
            <w:szCs w:val="21"/>
          </w:rPr>
          <w:t>10-Gigabit-capable symmetric passive optical network</w:t>
        </w:r>
        <w:r>
          <w:rPr>
            <w:rFonts w:hint="eastAsia"/>
            <w:szCs w:val="21"/>
          </w:rPr>
          <w:t>）</w:t>
        </w:r>
      </w:ins>
    </w:p>
    <w:p w14:paraId="3F7F4376" w14:textId="1AFF7814" w:rsidR="00D021EB" w:rsidRDefault="00BE5DFE">
      <w:pPr>
        <w:pStyle w:val="a0"/>
        <w:spacing w:before="312" w:after="312"/>
      </w:pPr>
      <w:bookmarkStart w:id="338" w:name="_Toc66886067"/>
      <w:ins w:id="339" w:author="作者" w:date="2021-03-16T09:16:00Z">
        <w:r>
          <w:rPr>
            <w:rFonts w:hint="eastAsia"/>
          </w:rPr>
          <w:t>接入网设备</w:t>
        </w:r>
      </w:ins>
      <w:ins w:id="340" w:author="作者" w:date="2021-03-15T10:46:00Z">
        <w:r w:rsidR="00A24005">
          <w:rPr>
            <w:rFonts w:hint="eastAsia"/>
          </w:rPr>
          <w:t>支持</w:t>
        </w:r>
      </w:ins>
      <w:ins w:id="341" w:author="作者" w:date="2021-03-16T09:17:00Z">
        <w:r w:rsidR="005B7362">
          <w:rPr>
            <w:rFonts w:hint="eastAsia"/>
          </w:rPr>
          <w:t>基于</w:t>
        </w:r>
      </w:ins>
      <w:r w:rsidR="00B35623">
        <w:rPr>
          <w:rFonts w:hint="eastAsia"/>
        </w:rPr>
        <w:t>Tel</w:t>
      </w:r>
      <w:r w:rsidR="00C21E81">
        <w:rPr>
          <w:rFonts w:hint="eastAsia"/>
        </w:rPr>
        <w:t>e</w:t>
      </w:r>
      <w:r w:rsidR="00B35623">
        <w:rPr>
          <w:rFonts w:hint="eastAsia"/>
        </w:rPr>
        <w:t>metry</w:t>
      </w:r>
      <w:ins w:id="342" w:author="作者" w:date="2021-03-16T09:17:00Z">
        <w:r w:rsidR="005B7362">
          <w:rPr>
            <w:rFonts w:hint="eastAsia"/>
          </w:rPr>
          <w:t>接口</w:t>
        </w:r>
      </w:ins>
      <w:ins w:id="343" w:author="作者" w:date="2021-03-15T10:46:00Z">
        <w:r w:rsidR="00A24005">
          <w:rPr>
            <w:rFonts w:hint="eastAsia"/>
          </w:rPr>
          <w:t>采集</w:t>
        </w:r>
      </w:ins>
      <w:ins w:id="344" w:author="作者" w:date="2021-03-16T09:17:00Z">
        <w:r w:rsidR="005B7362">
          <w:rPr>
            <w:rFonts w:hint="eastAsia"/>
          </w:rPr>
          <w:t>功能</w:t>
        </w:r>
      </w:ins>
      <w:ins w:id="345" w:author="作者" w:date="2021-03-15T10:46:00Z">
        <w:r w:rsidR="00A24005">
          <w:rPr>
            <w:rFonts w:hint="eastAsia"/>
          </w:rPr>
          <w:t>的系统架构</w:t>
        </w:r>
      </w:ins>
      <w:bookmarkEnd w:id="338"/>
      <w:del w:id="346" w:author="作者" w:date="2021-03-15T10:46:00Z">
        <w:r w:rsidR="004478A2" w:rsidDel="00A24005">
          <w:rPr>
            <w:rFonts w:hint="eastAsia"/>
          </w:rPr>
          <w:delText>应用场景</w:delText>
        </w:r>
      </w:del>
    </w:p>
    <w:p w14:paraId="26E57299" w14:textId="27B774C3" w:rsidR="00C1461A" w:rsidDel="00A24005" w:rsidRDefault="00C925AD" w:rsidP="00C925AD">
      <w:pPr>
        <w:pStyle w:val="aff3"/>
        <w:rPr>
          <w:del w:id="347" w:author="作者" w:date="2021-03-15T10:47:00Z"/>
          <w:rFonts w:hAnsi="宋体"/>
        </w:rPr>
      </w:pPr>
      <w:del w:id="348" w:author="作者" w:date="2021-03-15T10:47:00Z">
        <w:r w:rsidRPr="007A0D46" w:rsidDel="00A24005">
          <w:rPr>
            <w:rFonts w:hAnsi="宋体" w:hint="eastAsia"/>
          </w:rPr>
          <w:delText>Telemetry</w:delText>
        </w:r>
        <w:r w:rsidR="00C1461A" w:rsidDel="00A24005">
          <w:rPr>
            <w:rFonts w:hAnsi="宋体" w:hint="eastAsia"/>
          </w:rPr>
          <w:delText>遥测技术</w:delText>
        </w:r>
        <w:r w:rsidR="00444D76" w:rsidDel="00A24005">
          <w:rPr>
            <w:rFonts w:hAnsi="宋体" w:hint="eastAsia"/>
          </w:rPr>
          <w:delText>可</w:delText>
        </w:r>
        <w:r w:rsidR="008D1DFF" w:rsidDel="00A24005">
          <w:rPr>
            <w:rFonts w:hAnsi="宋体" w:hint="eastAsia"/>
          </w:rPr>
          <w:delText>以</w:delText>
        </w:r>
        <w:r w:rsidR="00444D76" w:rsidDel="00A24005">
          <w:rPr>
            <w:rFonts w:hAnsi="宋体" w:hint="eastAsia"/>
          </w:rPr>
          <w:delText>用于</w:delText>
        </w:r>
        <w:r w:rsidR="008D1DFF" w:rsidDel="00A24005">
          <w:rPr>
            <w:rFonts w:hAnsi="宋体" w:hint="eastAsia"/>
          </w:rPr>
          <w:delText>公众宽带互联网、政企专线、工业互联网等业务场景。</w:delText>
        </w:r>
      </w:del>
    </w:p>
    <w:p w14:paraId="73029B97" w14:textId="1968A9B8" w:rsidR="00C1461A" w:rsidRDefault="00A24005" w:rsidP="00C925AD">
      <w:pPr>
        <w:pStyle w:val="aff3"/>
        <w:rPr>
          <w:rFonts w:hAnsi="宋体"/>
        </w:rPr>
      </w:pPr>
      <w:ins w:id="349" w:author="作者" w:date="2021-03-15T10:49:00Z">
        <w:r>
          <w:rPr>
            <w:rFonts w:hAnsi="宋体" w:hint="eastAsia"/>
          </w:rPr>
          <w:t>接入网</w:t>
        </w:r>
      </w:ins>
      <w:ins w:id="350" w:author="作者" w:date="2021-03-15T10:47:00Z">
        <w:r>
          <w:rPr>
            <w:rFonts w:hAnsi="宋体" w:hint="eastAsia"/>
          </w:rPr>
          <w:t>设备（本文件中目前为OLT设备）支持</w:t>
        </w:r>
      </w:ins>
      <w:ins w:id="351" w:author="作者" w:date="2021-03-15T11:03:00Z">
        <w:r w:rsidR="00157683">
          <w:rPr>
            <w:rFonts w:hAnsi="宋体" w:hint="eastAsia"/>
          </w:rPr>
          <w:t>基于</w:t>
        </w:r>
      </w:ins>
      <w:ins w:id="352" w:author="作者" w:date="2021-03-15T10:50:00Z">
        <w:r>
          <w:rPr>
            <w:rFonts w:hAnsi="宋体" w:hint="eastAsia"/>
          </w:rPr>
          <w:t>t</w:t>
        </w:r>
      </w:ins>
      <w:del w:id="353" w:author="作者" w:date="2021-03-15T10:50:00Z">
        <w:r w:rsidR="00C1461A" w:rsidDel="00A24005">
          <w:rPr>
            <w:rFonts w:hAnsi="宋体" w:hint="eastAsia"/>
          </w:rPr>
          <w:delText>T</w:delText>
        </w:r>
      </w:del>
      <w:r w:rsidR="00C1461A">
        <w:rPr>
          <w:rFonts w:hAnsi="宋体" w:hint="eastAsia"/>
        </w:rPr>
        <w:t>elemetry</w:t>
      </w:r>
      <w:ins w:id="354" w:author="作者" w:date="2021-03-15T11:03:00Z">
        <w:r w:rsidR="00157683">
          <w:rPr>
            <w:rFonts w:hAnsi="宋体" w:hint="eastAsia"/>
          </w:rPr>
          <w:t>接口的</w:t>
        </w:r>
      </w:ins>
      <w:ins w:id="355" w:author="作者" w:date="2021-03-15T10:48:00Z">
        <w:r>
          <w:rPr>
            <w:rFonts w:hAnsi="宋体" w:hint="eastAsia"/>
          </w:rPr>
          <w:t>采集功能中，</w:t>
        </w:r>
      </w:ins>
      <w:r w:rsidR="00C925AD" w:rsidRPr="007A0D46">
        <w:rPr>
          <w:rFonts w:hAnsi="宋体" w:hint="eastAsia"/>
        </w:rPr>
        <w:t>采用主动推送模式，支持结构化数据，具备更高的执行效率及更加实时的亚秒级采集精度，且对设备自身功能和性能影响小，结合SDN应用</w:t>
      </w:r>
      <w:r w:rsidR="00C1461A">
        <w:rPr>
          <w:rFonts w:hAnsi="宋体" w:hint="eastAsia"/>
        </w:rPr>
        <w:t>可</w:t>
      </w:r>
      <w:r w:rsidR="00C925AD" w:rsidRPr="007A0D46">
        <w:rPr>
          <w:rFonts w:hAnsi="宋体" w:hint="eastAsia"/>
        </w:rPr>
        <w:t>为网络问题的快速定位、网络质量优化调整提供重要的大数据分析基础，满足精细化、可视化、智能监控的运维需求。</w:t>
      </w:r>
    </w:p>
    <w:p w14:paraId="7B33EE29" w14:textId="30A01342" w:rsidR="00C925AD" w:rsidRDefault="00C1461A" w:rsidP="00C925AD">
      <w:pPr>
        <w:pStyle w:val="aff3"/>
        <w:rPr>
          <w:rFonts w:hAnsi="宋体"/>
        </w:rPr>
      </w:pPr>
      <w:r>
        <w:rPr>
          <w:rFonts w:hAnsi="宋体" w:hint="eastAsia"/>
        </w:rPr>
        <w:t>在接入网设备支持基于t</w:t>
      </w:r>
      <w:r w:rsidR="00C925AD">
        <w:rPr>
          <w:rFonts w:hAnsi="宋体" w:hint="eastAsia"/>
        </w:rPr>
        <w:t>elemetry</w:t>
      </w:r>
      <w:r>
        <w:rPr>
          <w:rFonts w:hAnsi="宋体" w:hint="eastAsia"/>
        </w:rPr>
        <w:t>接口采集功能的</w:t>
      </w:r>
      <w:r w:rsidR="00C925AD">
        <w:rPr>
          <w:rFonts w:hAnsi="宋体" w:hint="eastAsia"/>
        </w:rPr>
        <w:t>应用场景中，</w:t>
      </w:r>
      <w:r>
        <w:rPr>
          <w:rFonts w:hAnsi="宋体" w:hint="eastAsia"/>
        </w:rPr>
        <w:t>telemetry采集体系可以分为采集控制器和</w:t>
      </w:r>
      <w:r w:rsidR="00633649">
        <w:rPr>
          <w:rFonts w:hAnsi="宋体" w:hint="eastAsia"/>
        </w:rPr>
        <w:t>OLT</w:t>
      </w:r>
      <w:r>
        <w:rPr>
          <w:rFonts w:hAnsi="宋体" w:hint="eastAsia"/>
        </w:rPr>
        <w:t>。</w:t>
      </w:r>
      <w:r w:rsidR="00C925AD">
        <w:rPr>
          <w:rFonts w:hAnsi="宋体" w:hint="eastAsia"/>
        </w:rPr>
        <w:t>采集控制器</w:t>
      </w:r>
      <w:r>
        <w:rPr>
          <w:rFonts w:hAnsi="宋体" w:hint="eastAsia"/>
        </w:rPr>
        <w:t>负责</w:t>
      </w:r>
      <w:r w:rsidR="00C925AD">
        <w:rPr>
          <w:rFonts w:hAnsi="宋体" w:hint="eastAsia"/>
        </w:rPr>
        <w:t>采集配置</w:t>
      </w:r>
      <w:r>
        <w:rPr>
          <w:rFonts w:hAnsi="宋体" w:hint="eastAsia"/>
        </w:rPr>
        <w:t>、接受</w:t>
      </w:r>
      <w:r w:rsidR="00633649">
        <w:rPr>
          <w:rFonts w:hAnsi="宋体" w:hint="eastAsia"/>
        </w:rPr>
        <w:t>OLT上报的telemetry</w:t>
      </w:r>
      <w:r>
        <w:rPr>
          <w:rFonts w:hAnsi="宋体" w:hint="eastAsia"/>
        </w:rPr>
        <w:t>采集数据以及</w:t>
      </w:r>
      <w:r w:rsidR="00C925AD">
        <w:rPr>
          <w:rFonts w:hAnsi="宋体" w:hint="eastAsia"/>
        </w:rPr>
        <w:t>数据处理和分析，</w:t>
      </w:r>
      <w:r w:rsidR="00633649">
        <w:rPr>
          <w:rFonts w:hAnsi="宋体" w:hint="eastAsia"/>
        </w:rPr>
        <w:t>OLT</w:t>
      </w:r>
      <w:r>
        <w:rPr>
          <w:rFonts w:hAnsi="宋体" w:hint="eastAsia"/>
        </w:rPr>
        <w:t>负责依据采集配置上报telemetry采集</w:t>
      </w:r>
      <w:r w:rsidR="00C925AD">
        <w:rPr>
          <w:rFonts w:hAnsi="宋体" w:hint="eastAsia"/>
        </w:rPr>
        <w:t>数据</w:t>
      </w:r>
      <w:ins w:id="356" w:author="作者" w:date="2021-03-15T10:52:00Z">
        <w:r w:rsidR="00A24005">
          <w:rPr>
            <w:rFonts w:hAnsi="宋体" w:hint="eastAsia"/>
          </w:rPr>
          <w:t>，如图1所示</w:t>
        </w:r>
      </w:ins>
      <w:r w:rsidR="00C925AD">
        <w:rPr>
          <w:rFonts w:hAnsi="宋体" w:hint="eastAsia"/>
        </w:rPr>
        <w:t>。</w:t>
      </w:r>
      <w:del w:id="357" w:author="作者" w:date="2021-03-15T10:52:00Z">
        <w:r w:rsidR="00C925AD" w:rsidDel="00A24005">
          <w:rPr>
            <w:rFonts w:hAnsi="宋体" w:hint="eastAsia"/>
          </w:rPr>
          <w:delText>示意图如下：</w:delText>
        </w:r>
      </w:del>
    </w:p>
    <w:p w14:paraId="1F05565E" w14:textId="77777777" w:rsidR="00F75B49" w:rsidRPr="004D62C5" w:rsidRDefault="00F75B49" w:rsidP="00F75B49">
      <w:pPr>
        <w:pStyle w:val="aff3"/>
        <w:ind w:firstLineChars="0" w:firstLine="0"/>
        <w:rPr>
          <w:rFonts w:hAnsi="宋体"/>
        </w:rPr>
      </w:pPr>
    </w:p>
    <w:p w14:paraId="124494E2" w14:textId="640BEEE8" w:rsidR="00C925AD" w:rsidRDefault="00C925AD" w:rsidP="00C925AD">
      <w:pPr>
        <w:pStyle w:val="aff3"/>
        <w:ind w:firstLineChars="0" w:firstLine="0"/>
        <w:jc w:val="center"/>
        <w:rPr>
          <w:rFonts w:ascii="黑体" w:hAnsi="黑体"/>
          <w:bCs/>
        </w:rPr>
      </w:pPr>
      <w:del w:id="358" w:author="作者" w:date="2021-03-15T10:56:00Z">
        <w:r w:rsidDel="00157683">
          <w:rPr>
            <w:rFonts w:cs="宋体" w:hint="eastAsia"/>
            <w:noProof/>
            <w:szCs w:val="21"/>
          </w:rPr>
          <w:lastRenderedPageBreak/>
          <mc:AlternateContent>
            <mc:Choice Requires="wpc">
              <w:drawing>
                <wp:inline distT="0" distB="0" distL="0" distR="0" wp14:anchorId="48067394" wp14:editId="62E7106F">
                  <wp:extent cx="5486400" cy="2633980"/>
                  <wp:effectExtent l="0" t="0" r="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矩形 8"/>
                          <wps:cNvSpPr/>
                          <wps:spPr>
                            <a:xfrm>
                              <a:off x="1993900" y="143585"/>
                              <a:ext cx="1517650" cy="500709"/>
                            </a:xfrm>
                            <a:prstGeom prst="rect">
                              <a:avLst/>
                            </a:prstGeom>
                          </wps:spPr>
                          <wps:style>
                            <a:lnRef idx="2">
                              <a:schemeClr val="dk1"/>
                            </a:lnRef>
                            <a:fillRef idx="1">
                              <a:schemeClr val="lt1"/>
                            </a:fillRef>
                            <a:effectRef idx="0">
                              <a:schemeClr val="dk1"/>
                            </a:effectRef>
                            <a:fontRef idx="minor">
                              <a:schemeClr val="dk1"/>
                            </a:fontRef>
                          </wps:style>
                          <wps:txbx>
                            <w:txbxContent>
                              <w:p w14:paraId="2876487A" w14:textId="77777777" w:rsidR="00233FC5" w:rsidRPr="00696320" w:rsidRDefault="00233FC5" w:rsidP="00C925AD">
                                <w:pPr>
                                  <w:jc w:val="center"/>
                                  <w:rPr>
                                    <w:sz w:val="15"/>
                                    <w:szCs w:val="15"/>
                                  </w:rPr>
                                </w:pPr>
                                <w:r w:rsidRPr="00696320">
                                  <w:rPr>
                                    <w:rFonts w:hint="eastAsia"/>
                                    <w:sz w:val="15"/>
                                    <w:szCs w:val="15"/>
                                  </w:rPr>
                                  <w:t>采集控制器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2050771" y="2038274"/>
                              <a:ext cx="141922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62FF2960" w14:textId="7C9D7A2C" w:rsidR="00233FC5" w:rsidRPr="00612C81" w:rsidRDefault="00233FC5" w:rsidP="00C925AD">
                                <w:pPr>
                                  <w:jc w:val="center"/>
                                  <w:rPr>
                                    <w:rFonts w:ascii="宋体" w:hAnsi="宋体"/>
                                    <w:sz w:val="15"/>
                                    <w:szCs w:val="15"/>
                                  </w:rPr>
                                </w:pPr>
                                <w:r>
                                  <w:rPr>
                                    <w:rFonts w:ascii="宋体" w:hAnsi="宋体" w:hint="eastAsia"/>
                                    <w:sz w:val="15"/>
                                    <w:szCs w:val="15"/>
                                  </w:rPr>
                                  <w:t>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flipH="1">
                              <a:off x="2458293" y="657225"/>
                              <a:ext cx="0" cy="13810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H="1" flipV="1">
                              <a:off x="3071004" y="626796"/>
                              <a:ext cx="0" cy="141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文本框 17"/>
                          <wps:cNvSpPr txBox="1"/>
                          <wps:spPr>
                            <a:xfrm>
                              <a:off x="1696928" y="1088060"/>
                              <a:ext cx="761365" cy="340690"/>
                            </a:xfrm>
                            <a:prstGeom prst="rect">
                              <a:avLst/>
                            </a:prstGeom>
                            <a:solidFill>
                              <a:schemeClr val="lt1"/>
                            </a:solidFill>
                            <a:ln w="6350">
                              <a:noFill/>
                            </a:ln>
                          </wps:spPr>
                          <wps:txbx>
                            <w:txbxContent>
                              <w:p w14:paraId="370BFC0B" w14:textId="77777777" w:rsidR="00233FC5" w:rsidRPr="008B6BBC" w:rsidRDefault="00233FC5" w:rsidP="00C925AD">
                                <w:pPr>
                                  <w:ind w:right="300"/>
                                  <w:rPr>
                                    <w:rFonts w:ascii="宋体" w:hAnsi="宋体"/>
                                    <w:sz w:val="15"/>
                                    <w:szCs w:val="15"/>
                                  </w:rPr>
                                </w:pPr>
                                <w:r>
                                  <w:rPr>
                                    <w:rFonts w:ascii="宋体" w:hAnsi="宋体" w:hint="eastAsia"/>
                                    <w:sz w:val="15"/>
                                    <w:szCs w:val="15"/>
                                  </w:rPr>
                                  <w:t>配置指令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文本框 20"/>
                          <wps:cNvSpPr txBox="1"/>
                          <wps:spPr>
                            <a:xfrm>
                              <a:off x="3071004" y="1088166"/>
                              <a:ext cx="1022985" cy="371699"/>
                            </a:xfrm>
                            <a:prstGeom prst="rect">
                              <a:avLst/>
                            </a:prstGeom>
                            <a:noFill/>
                            <a:ln w="6350">
                              <a:noFill/>
                            </a:ln>
                          </wps:spPr>
                          <wps:txbx>
                            <w:txbxContent>
                              <w:p w14:paraId="29477EDE" w14:textId="77777777" w:rsidR="00233FC5" w:rsidRDefault="00233FC5" w:rsidP="00C925AD">
                                <w:pPr>
                                  <w:wordWrap w:val="0"/>
                                  <w:jc w:val="left"/>
                                </w:pPr>
                                <w:r>
                                  <w:rPr>
                                    <w:rFonts w:ascii="宋体" w:hAnsi="宋体" w:hint="eastAsia"/>
                                    <w:sz w:val="15"/>
                                    <w:szCs w:val="15"/>
                                  </w:rPr>
                                  <w:t>telemetry</w:t>
                                </w:r>
                                <w:r>
                                  <w:rPr>
                                    <w:rFonts w:ascii="宋体" w:hAnsi="宋体"/>
                                    <w:sz w:val="15"/>
                                    <w:szCs w:val="15"/>
                                  </w:rPr>
                                  <w:t>数据</w:t>
                                </w:r>
                                <w:r>
                                  <w:rPr>
                                    <w:rFonts w:ascii="宋体" w:hAnsi="宋体" w:hint="eastAsia"/>
                                    <w:sz w:val="15"/>
                                    <w:szCs w:val="15"/>
                                  </w:rPr>
                                  <w:t>上报</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8067394" id="画布 20" o:spid="_x0000_s1026" editas="canvas" style="width:6in;height:207.4pt;mso-position-horizontal-relative:char;mso-position-vertical-relative:line" coordsize="54864,26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339;visibility:visible;mso-wrap-style:square" filled="t">
                    <v:fill o:detectmouseclick="t"/>
                    <v:path o:connecttype="none"/>
                  </v:shape>
                  <v:rect id="矩形 8" o:spid="_x0000_s1028" style="position:absolute;left:19939;top:1435;width:15176;height:5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2876487A" w14:textId="77777777" w:rsidR="00233FC5" w:rsidRPr="00696320" w:rsidRDefault="00233FC5" w:rsidP="00C925AD">
                          <w:pPr>
                            <w:jc w:val="center"/>
                            <w:rPr>
                              <w:sz w:val="15"/>
                              <w:szCs w:val="15"/>
                            </w:rPr>
                          </w:pPr>
                          <w:r w:rsidRPr="00696320">
                            <w:rPr>
                              <w:rFonts w:hint="eastAsia"/>
                              <w:sz w:val="15"/>
                              <w:szCs w:val="15"/>
                            </w:rPr>
                            <w:t>采集控制器</w:t>
                          </w:r>
                        </w:p>
                      </w:txbxContent>
                    </v:textbox>
                  </v:rect>
                  <v:rect id="矩形 9" o:spid="_x0000_s1029" style="position:absolute;left:20507;top:20382;width:1419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62FF2960" w14:textId="7C9D7A2C" w:rsidR="00233FC5" w:rsidRPr="00612C81" w:rsidRDefault="00233FC5" w:rsidP="00C925AD">
                          <w:pPr>
                            <w:jc w:val="center"/>
                            <w:rPr>
                              <w:rFonts w:ascii="宋体" w:hAnsi="宋体"/>
                              <w:sz w:val="15"/>
                              <w:szCs w:val="15"/>
                            </w:rPr>
                          </w:pPr>
                          <w:r>
                            <w:rPr>
                              <w:rFonts w:ascii="宋体" w:hAnsi="宋体" w:hint="eastAsia"/>
                              <w:sz w:val="15"/>
                              <w:szCs w:val="15"/>
                            </w:rPr>
                            <w:t>OLT</w:t>
                          </w:r>
                        </w:p>
                      </w:txbxContent>
                    </v:textbox>
                  </v:rect>
                  <v:shapetype id="_x0000_t32" coordsize="21600,21600" o:spt="32" o:oned="t" path="m,l21600,21600e" filled="f">
                    <v:path arrowok="t" fillok="f" o:connecttype="none"/>
                    <o:lock v:ext="edit" shapetype="t"/>
                  </v:shapetype>
                  <v:shape id="直接箭头连接符 14" o:spid="_x0000_s1030" type="#_x0000_t32" style="position:absolute;left:24582;top:6572;width:0;height:1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wL8wgAAANsAAAAPAAAAZHJzL2Rvd25yZXYueG1sRE/dasIw&#10;FL4XfIdwhN2IJo7h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CM8wL8wgAAANsAAAAPAAAA&#10;AAAAAAAAAAAAAAcCAABkcnMvZG93bnJldi54bWxQSwUGAAAAAAMAAwC3AAAA9gIAAAAA&#10;" strokecolor="black [3213]" strokeweight=".5pt">
                    <v:stroke endarrow="block" joinstyle="miter"/>
                  </v:shape>
                  <v:shape id="直接箭头连接符 15" o:spid="_x0000_s1031" type="#_x0000_t32" style="position:absolute;left:30710;top:6267;width:0;height:141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" strokecolor="black [3213]" strokeweight=".5pt">
                    <v:stroke endarrow="block" joinstyle="miter"/>
                  </v:shape>
                  <v:shapetype id="_x0000_t202" coordsize="21600,21600" o:spt="202" path="m,l,21600r21600,l21600,xe">
                    <v:stroke joinstyle="miter"/>
                    <v:path gradientshapeok="t" o:connecttype="rect"/>
                  </v:shapetype>
                  <v:shape id="文本框 17" o:spid="_x0000_s1032" type="#_x0000_t202" style="position:absolute;left:16969;top:10880;width:7613;height:3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70BFC0B" w14:textId="77777777" w:rsidR="00233FC5" w:rsidRPr="008B6BBC" w:rsidRDefault="00233FC5" w:rsidP="00C925AD">
                          <w:pPr>
                            <w:ind w:right="300"/>
                            <w:rPr>
                              <w:rFonts w:ascii="宋体" w:hAnsi="宋体"/>
                              <w:sz w:val="15"/>
                              <w:szCs w:val="15"/>
                            </w:rPr>
                          </w:pPr>
                          <w:r>
                            <w:rPr>
                              <w:rFonts w:ascii="宋体" w:hAnsi="宋体" w:hint="eastAsia"/>
                              <w:sz w:val="15"/>
                              <w:szCs w:val="15"/>
                            </w:rPr>
                            <w:t>配置指令</w:t>
                          </w:r>
                        </w:p>
                      </w:txbxContent>
                    </v:textbox>
                  </v:shape>
                  <v:shape id="文本框 20" o:spid="_x0000_s1033" type="#_x0000_t202" style="position:absolute;left:30710;top:10881;width:10229;height:3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29477EDE" w14:textId="77777777" w:rsidR="00233FC5" w:rsidRDefault="00233FC5" w:rsidP="00C925AD">
                          <w:pPr>
                            <w:wordWrap w:val="0"/>
                            <w:jc w:val="left"/>
                          </w:pPr>
                          <w:r>
                            <w:rPr>
                              <w:rFonts w:ascii="宋体" w:hAnsi="宋体" w:hint="eastAsia"/>
                              <w:sz w:val="15"/>
                              <w:szCs w:val="15"/>
                            </w:rPr>
                            <w:t>telemetry</w:t>
                          </w:r>
                          <w:r>
                            <w:rPr>
                              <w:rFonts w:ascii="宋体" w:hAnsi="宋体"/>
                              <w:sz w:val="15"/>
                              <w:szCs w:val="15"/>
                            </w:rPr>
                            <w:t>数据</w:t>
                          </w:r>
                          <w:r>
                            <w:rPr>
                              <w:rFonts w:ascii="宋体" w:hAnsi="宋体" w:hint="eastAsia"/>
                              <w:sz w:val="15"/>
                              <w:szCs w:val="15"/>
                            </w:rPr>
                            <w:t>上报</w:t>
                          </w:r>
                        </w:p>
                      </w:txbxContent>
                    </v:textbox>
                  </v:shape>
                  <w10:anchorlock/>
                </v:group>
              </w:pict>
            </mc:Fallback>
          </mc:AlternateContent>
        </w:r>
      </w:del>
      <w:ins w:id="359" w:author="作者" w:date="2021-03-15T10:56:00Z">
        <w:r w:rsidR="00157683">
          <w:rPr>
            <w:noProof/>
          </w:rPr>
          <mc:AlternateContent>
            <mc:Choice Requires="wpc">
              <w:drawing>
                <wp:inline distT="0" distB="0" distL="0" distR="0" wp14:anchorId="2323752E" wp14:editId="3C9610B6">
                  <wp:extent cx="5425440" cy="2266950"/>
                  <wp:effectExtent l="0" t="3810" r="0" b="0"/>
                  <wp:docPr id="71" name="画布 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2" name="Rectangle 7"/>
                          <wps:cNvSpPr>
                            <a:spLocks noChangeArrowheads="1"/>
                          </wps:cNvSpPr>
                          <wps:spPr bwMode="auto">
                            <a:xfrm>
                              <a:off x="956310" y="120650"/>
                              <a:ext cx="3413125" cy="51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8"/>
                          <wps:cNvSpPr>
                            <a:spLocks noChangeArrowheads="1"/>
                          </wps:cNvSpPr>
                          <wps:spPr bwMode="auto">
                            <a:xfrm>
                              <a:off x="1005840" y="120650"/>
                              <a:ext cx="3413125" cy="513080"/>
                            </a:xfrm>
                            <a:prstGeom prst="rect">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10"/>
                          <wps:cNvSpPr>
                            <a:spLocks noChangeArrowheads="1"/>
                          </wps:cNvSpPr>
                          <wps:spPr bwMode="auto">
                            <a:xfrm>
                              <a:off x="2438400" y="283845"/>
                              <a:ext cx="4768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06908" w14:textId="77777777" w:rsidR="00233FC5" w:rsidRDefault="00233FC5" w:rsidP="00157683">
                                <w:pPr>
                                  <w:jc w:val="center"/>
                                  <w:rPr>
                                    <w:rFonts w:ascii="宋体" w:hAnsi="宋体"/>
                                    <w:sz w:val="15"/>
                                    <w:szCs w:val="15"/>
                                  </w:rPr>
                                </w:pPr>
                                <w:r>
                                  <w:rPr>
                                    <w:rFonts w:ascii="宋体" w:hAnsi="宋体" w:hint="eastAsia"/>
                                    <w:sz w:val="15"/>
                                    <w:szCs w:val="15"/>
                                  </w:rPr>
                                  <w:t>采集控制器</w:t>
                                </w:r>
                              </w:p>
                            </w:txbxContent>
                          </wps:txbx>
                          <wps:bodyPr rot="0" vert="horz" wrap="none" lIns="0" tIns="0" rIns="0" bIns="0" anchor="t" anchorCtr="0" upright="1">
                            <a:spAutoFit/>
                          </wps:bodyPr>
                        </wps:wsp>
                        <wps:wsp>
                          <wps:cNvPr id="47" name="Rectangle 12"/>
                          <wps:cNvSpPr>
                            <a:spLocks noChangeArrowheads="1"/>
                          </wps:cNvSpPr>
                          <wps:spPr bwMode="auto">
                            <a:xfrm>
                              <a:off x="1466215" y="1211580"/>
                              <a:ext cx="1001395" cy="824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13"/>
                          <wps:cNvSpPr>
                            <a:spLocks noChangeArrowheads="1"/>
                          </wps:cNvSpPr>
                          <wps:spPr bwMode="auto">
                            <a:xfrm>
                              <a:off x="1466215" y="1211580"/>
                              <a:ext cx="1001395" cy="824865"/>
                            </a:xfrm>
                            <a:prstGeom prst="rect">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14"/>
                          <wps:cNvSpPr>
                            <a:spLocks noChangeArrowheads="1"/>
                          </wps:cNvSpPr>
                          <wps:spPr bwMode="auto">
                            <a:xfrm>
                              <a:off x="1894840" y="1524635"/>
                              <a:ext cx="14351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C436C" w14:textId="77777777" w:rsidR="00233FC5" w:rsidRDefault="00233FC5" w:rsidP="00157683">
                                <w:pPr>
                                  <w:rPr>
                                    <w:sz w:val="15"/>
                                    <w:szCs w:val="15"/>
                                  </w:rPr>
                                </w:pPr>
                                <w:r>
                                  <w:rPr>
                                    <w:rFonts w:ascii="宋体" w:cs="宋体" w:hint="eastAsia"/>
                                    <w:color w:val="000000"/>
                                    <w:kern w:val="0"/>
                                    <w:sz w:val="15"/>
                                    <w:szCs w:val="15"/>
                                  </w:rPr>
                                  <w:t>OLT</w:t>
                                </w:r>
                              </w:p>
                              <w:p w14:paraId="40034912" w14:textId="77777777" w:rsidR="00233FC5" w:rsidRDefault="00233FC5" w:rsidP="00157683">
                                <w:pPr>
                                  <w:rPr>
                                    <w:sz w:val="15"/>
                                    <w:szCs w:val="15"/>
                                  </w:rPr>
                                </w:pPr>
                              </w:p>
                            </w:txbxContent>
                          </wps:txbx>
                          <wps:bodyPr rot="0" vert="horz" wrap="none" lIns="0" tIns="0" rIns="0" bIns="0" anchor="t" anchorCtr="0" upright="1">
                            <a:spAutoFit/>
                          </wps:bodyPr>
                        </wps:wsp>
                        <wps:wsp>
                          <wps:cNvPr id="50" name="Freeform 15"/>
                          <wps:cNvSpPr>
                            <a:spLocks noEditPoints="1" noChangeArrowheads="1"/>
                          </wps:cNvSpPr>
                          <wps:spPr bwMode="auto">
                            <a:xfrm>
                              <a:off x="672465" y="915035"/>
                              <a:ext cx="3924935" cy="12065"/>
                            </a:xfrm>
                            <a:custGeom>
                              <a:avLst/>
                              <a:gdLst>
                                <a:gd name="T0" fmla="*/ 133786 w 9388"/>
                                <a:gd name="T1" fmla="*/ 6033 h 20"/>
                                <a:gd name="T2" fmla="*/ 0 w 9388"/>
                                <a:gd name="T3" fmla="*/ 6033 h 20"/>
                                <a:gd name="T4" fmla="*/ 330283 w 9388"/>
                                <a:gd name="T5" fmla="*/ 0 h 20"/>
                                <a:gd name="T6" fmla="*/ 204859 w 9388"/>
                                <a:gd name="T7" fmla="*/ 12065 h 20"/>
                                <a:gd name="T8" fmla="*/ 405538 w 9388"/>
                                <a:gd name="T9" fmla="*/ 0 h 20"/>
                                <a:gd name="T10" fmla="*/ 530962 w 9388"/>
                                <a:gd name="T11" fmla="*/ 12065 h 20"/>
                                <a:gd name="T12" fmla="*/ 405538 w 9388"/>
                                <a:gd name="T13" fmla="*/ 0 h 20"/>
                                <a:gd name="T14" fmla="*/ 735821 w 9388"/>
                                <a:gd name="T15" fmla="*/ 6033 h 20"/>
                                <a:gd name="T16" fmla="*/ 602035 w 9388"/>
                                <a:gd name="T17" fmla="*/ 6033 h 20"/>
                                <a:gd name="T18" fmla="*/ 932318 w 9388"/>
                                <a:gd name="T19" fmla="*/ 0 h 20"/>
                                <a:gd name="T20" fmla="*/ 806894 w 9388"/>
                                <a:gd name="T21" fmla="*/ 12065 h 20"/>
                                <a:gd name="T22" fmla="*/ 1007573 w 9388"/>
                                <a:gd name="T23" fmla="*/ 0 h 20"/>
                                <a:gd name="T24" fmla="*/ 1132997 w 9388"/>
                                <a:gd name="T25" fmla="*/ 12065 h 20"/>
                                <a:gd name="T26" fmla="*/ 1007573 w 9388"/>
                                <a:gd name="T27" fmla="*/ 0 h 20"/>
                                <a:gd name="T28" fmla="*/ 1337856 w 9388"/>
                                <a:gd name="T29" fmla="*/ 6033 h 20"/>
                                <a:gd name="T30" fmla="*/ 1204070 w 9388"/>
                                <a:gd name="T31" fmla="*/ 6033 h 20"/>
                                <a:gd name="T32" fmla="*/ 1534354 w 9388"/>
                                <a:gd name="T33" fmla="*/ 0 h 20"/>
                                <a:gd name="T34" fmla="*/ 1408930 w 9388"/>
                                <a:gd name="T35" fmla="*/ 12065 h 20"/>
                                <a:gd name="T36" fmla="*/ 1609608 w 9388"/>
                                <a:gd name="T37" fmla="*/ 0 h 20"/>
                                <a:gd name="T38" fmla="*/ 1735032 w 9388"/>
                                <a:gd name="T39" fmla="*/ 12065 h 20"/>
                                <a:gd name="T40" fmla="*/ 1609608 w 9388"/>
                                <a:gd name="T41" fmla="*/ 0 h 20"/>
                                <a:gd name="T42" fmla="*/ 1939891 w 9388"/>
                                <a:gd name="T43" fmla="*/ 6033 h 20"/>
                                <a:gd name="T44" fmla="*/ 1806106 w 9388"/>
                                <a:gd name="T45" fmla="*/ 6033 h 20"/>
                                <a:gd name="T46" fmla="*/ 2136389 w 9388"/>
                                <a:gd name="T47" fmla="*/ 0 h 20"/>
                                <a:gd name="T48" fmla="*/ 2010965 w 9388"/>
                                <a:gd name="T49" fmla="*/ 12065 h 20"/>
                                <a:gd name="T50" fmla="*/ 2211643 w 9388"/>
                                <a:gd name="T51" fmla="*/ 0 h 20"/>
                                <a:gd name="T52" fmla="*/ 2337067 w 9388"/>
                                <a:gd name="T53" fmla="*/ 12065 h 20"/>
                                <a:gd name="T54" fmla="*/ 2211643 w 9388"/>
                                <a:gd name="T55" fmla="*/ 0 h 20"/>
                                <a:gd name="T56" fmla="*/ 2541926 w 9388"/>
                                <a:gd name="T57" fmla="*/ 6033 h 20"/>
                                <a:gd name="T58" fmla="*/ 2408141 w 9388"/>
                                <a:gd name="T59" fmla="*/ 6033 h 20"/>
                                <a:gd name="T60" fmla="*/ 2738424 w 9388"/>
                                <a:gd name="T61" fmla="*/ 0 h 20"/>
                                <a:gd name="T62" fmla="*/ 2613000 w 9388"/>
                                <a:gd name="T63" fmla="*/ 12065 h 20"/>
                                <a:gd name="T64" fmla="*/ 2813678 w 9388"/>
                                <a:gd name="T65" fmla="*/ 0 h 20"/>
                                <a:gd name="T66" fmla="*/ 2939102 w 9388"/>
                                <a:gd name="T67" fmla="*/ 12065 h 20"/>
                                <a:gd name="T68" fmla="*/ 2813678 w 9388"/>
                                <a:gd name="T69" fmla="*/ 0 h 20"/>
                                <a:gd name="T70" fmla="*/ 3143962 w 9388"/>
                                <a:gd name="T71" fmla="*/ 6033 h 20"/>
                                <a:gd name="T72" fmla="*/ 3010176 w 9388"/>
                                <a:gd name="T73" fmla="*/ 6033 h 20"/>
                                <a:gd name="T74" fmla="*/ 3340459 w 9388"/>
                                <a:gd name="T75" fmla="*/ 0 h 20"/>
                                <a:gd name="T76" fmla="*/ 3215035 w 9388"/>
                                <a:gd name="T77" fmla="*/ 12065 h 20"/>
                                <a:gd name="T78" fmla="*/ 3415714 w 9388"/>
                                <a:gd name="T79" fmla="*/ 0 h 20"/>
                                <a:gd name="T80" fmla="*/ 3541138 w 9388"/>
                                <a:gd name="T81" fmla="*/ 12065 h 20"/>
                                <a:gd name="T82" fmla="*/ 3415714 w 9388"/>
                                <a:gd name="T83" fmla="*/ 0 h 20"/>
                                <a:gd name="T84" fmla="*/ 3745997 w 9388"/>
                                <a:gd name="T85" fmla="*/ 6033 h 20"/>
                                <a:gd name="T86" fmla="*/ 3612211 w 9388"/>
                                <a:gd name="T87" fmla="*/ 6033 h 20"/>
                                <a:gd name="T88" fmla="*/ 3920754 w 9388"/>
                                <a:gd name="T89" fmla="*/ 0 h 20"/>
                                <a:gd name="T90" fmla="*/ 3817070 w 9388"/>
                                <a:gd name="T91" fmla="*/ 12065 h 2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9388" h="20">
                                  <a:moveTo>
                                    <a:pt x="10" y="0"/>
                                  </a:moveTo>
                                  <a:lnTo>
                                    <a:pt x="310" y="0"/>
                                  </a:lnTo>
                                  <a:cubicBezTo>
                                    <a:pt x="316" y="0"/>
                                    <a:pt x="320" y="5"/>
                                    <a:pt x="320" y="10"/>
                                  </a:cubicBezTo>
                                  <a:cubicBezTo>
                                    <a:pt x="320" y="16"/>
                                    <a:pt x="316" y="20"/>
                                    <a:pt x="310" y="20"/>
                                  </a:cubicBezTo>
                                  <a:lnTo>
                                    <a:pt x="10" y="20"/>
                                  </a:lnTo>
                                  <a:cubicBezTo>
                                    <a:pt x="4" y="20"/>
                                    <a:pt x="0" y="16"/>
                                    <a:pt x="0" y="10"/>
                                  </a:cubicBezTo>
                                  <a:cubicBezTo>
                                    <a:pt x="0" y="5"/>
                                    <a:pt x="4" y="0"/>
                                    <a:pt x="10" y="0"/>
                                  </a:cubicBezTo>
                                  <a:close/>
                                  <a:moveTo>
                                    <a:pt x="490" y="0"/>
                                  </a:moveTo>
                                  <a:lnTo>
                                    <a:pt x="790" y="0"/>
                                  </a:lnTo>
                                  <a:cubicBezTo>
                                    <a:pt x="796" y="0"/>
                                    <a:pt x="800" y="5"/>
                                    <a:pt x="800" y="10"/>
                                  </a:cubicBezTo>
                                  <a:cubicBezTo>
                                    <a:pt x="800" y="16"/>
                                    <a:pt x="796" y="20"/>
                                    <a:pt x="790" y="20"/>
                                  </a:cubicBezTo>
                                  <a:lnTo>
                                    <a:pt x="490" y="20"/>
                                  </a:lnTo>
                                  <a:cubicBezTo>
                                    <a:pt x="484" y="20"/>
                                    <a:pt x="480" y="16"/>
                                    <a:pt x="480" y="10"/>
                                  </a:cubicBezTo>
                                  <a:cubicBezTo>
                                    <a:pt x="480" y="5"/>
                                    <a:pt x="484" y="0"/>
                                    <a:pt x="490" y="0"/>
                                  </a:cubicBezTo>
                                  <a:close/>
                                  <a:moveTo>
                                    <a:pt x="970" y="0"/>
                                  </a:moveTo>
                                  <a:lnTo>
                                    <a:pt x="1270" y="0"/>
                                  </a:lnTo>
                                  <a:cubicBezTo>
                                    <a:pt x="1276" y="0"/>
                                    <a:pt x="1280" y="5"/>
                                    <a:pt x="1280" y="10"/>
                                  </a:cubicBezTo>
                                  <a:cubicBezTo>
                                    <a:pt x="1280" y="16"/>
                                    <a:pt x="1276" y="20"/>
                                    <a:pt x="1270" y="20"/>
                                  </a:cubicBezTo>
                                  <a:lnTo>
                                    <a:pt x="970" y="20"/>
                                  </a:lnTo>
                                  <a:cubicBezTo>
                                    <a:pt x="964" y="20"/>
                                    <a:pt x="960" y="16"/>
                                    <a:pt x="960" y="10"/>
                                  </a:cubicBezTo>
                                  <a:cubicBezTo>
                                    <a:pt x="960" y="5"/>
                                    <a:pt x="964" y="0"/>
                                    <a:pt x="970" y="0"/>
                                  </a:cubicBezTo>
                                  <a:close/>
                                  <a:moveTo>
                                    <a:pt x="1450" y="0"/>
                                  </a:moveTo>
                                  <a:lnTo>
                                    <a:pt x="1750" y="0"/>
                                  </a:lnTo>
                                  <a:cubicBezTo>
                                    <a:pt x="1756" y="0"/>
                                    <a:pt x="1760" y="5"/>
                                    <a:pt x="1760" y="10"/>
                                  </a:cubicBezTo>
                                  <a:cubicBezTo>
                                    <a:pt x="1760" y="16"/>
                                    <a:pt x="1756" y="20"/>
                                    <a:pt x="1750" y="20"/>
                                  </a:cubicBezTo>
                                  <a:lnTo>
                                    <a:pt x="1450" y="20"/>
                                  </a:lnTo>
                                  <a:cubicBezTo>
                                    <a:pt x="1444" y="20"/>
                                    <a:pt x="1440" y="16"/>
                                    <a:pt x="1440" y="10"/>
                                  </a:cubicBezTo>
                                  <a:cubicBezTo>
                                    <a:pt x="1440" y="5"/>
                                    <a:pt x="1444" y="0"/>
                                    <a:pt x="1450" y="0"/>
                                  </a:cubicBezTo>
                                  <a:close/>
                                  <a:moveTo>
                                    <a:pt x="1930" y="0"/>
                                  </a:moveTo>
                                  <a:lnTo>
                                    <a:pt x="2230" y="0"/>
                                  </a:lnTo>
                                  <a:cubicBezTo>
                                    <a:pt x="2236" y="0"/>
                                    <a:pt x="2240" y="5"/>
                                    <a:pt x="2240" y="10"/>
                                  </a:cubicBezTo>
                                  <a:cubicBezTo>
                                    <a:pt x="2240" y="16"/>
                                    <a:pt x="2236" y="20"/>
                                    <a:pt x="2230" y="20"/>
                                  </a:cubicBezTo>
                                  <a:lnTo>
                                    <a:pt x="1930" y="20"/>
                                  </a:lnTo>
                                  <a:cubicBezTo>
                                    <a:pt x="1924" y="20"/>
                                    <a:pt x="1920" y="16"/>
                                    <a:pt x="1920" y="10"/>
                                  </a:cubicBezTo>
                                  <a:cubicBezTo>
                                    <a:pt x="1920" y="5"/>
                                    <a:pt x="1924" y="0"/>
                                    <a:pt x="1930" y="0"/>
                                  </a:cubicBezTo>
                                  <a:close/>
                                  <a:moveTo>
                                    <a:pt x="2410" y="0"/>
                                  </a:moveTo>
                                  <a:lnTo>
                                    <a:pt x="2710" y="0"/>
                                  </a:lnTo>
                                  <a:cubicBezTo>
                                    <a:pt x="2716" y="0"/>
                                    <a:pt x="2720" y="5"/>
                                    <a:pt x="2720" y="10"/>
                                  </a:cubicBezTo>
                                  <a:cubicBezTo>
                                    <a:pt x="2720" y="16"/>
                                    <a:pt x="2716" y="20"/>
                                    <a:pt x="2710" y="20"/>
                                  </a:cubicBezTo>
                                  <a:lnTo>
                                    <a:pt x="2410" y="20"/>
                                  </a:lnTo>
                                  <a:cubicBezTo>
                                    <a:pt x="2404" y="20"/>
                                    <a:pt x="2400" y="16"/>
                                    <a:pt x="2400" y="10"/>
                                  </a:cubicBezTo>
                                  <a:cubicBezTo>
                                    <a:pt x="2400" y="5"/>
                                    <a:pt x="2404" y="0"/>
                                    <a:pt x="2410" y="0"/>
                                  </a:cubicBezTo>
                                  <a:close/>
                                  <a:moveTo>
                                    <a:pt x="2890" y="0"/>
                                  </a:moveTo>
                                  <a:lnTo>
                                    <a:pt x="3190" y="0"/>
                                  </a:lnTo>
                                  <a:cubicBezTo>
                                    <a:pt x="3196" y="0"/>
                                    <a:pt x="3200" y="5"/>
                                    <a:pt x="3200" y="10"/>
                                  </a:cubicBezTo>
                                  <a:cubicBezTo>
                                    <a:pt x="3200" y="16"/>
                                    <a:pt x="3196" y="20"/>
                                    <a:pt x="3190" y="20"/>
                                  </a:cubicBezTo>
                                  <a:lnTo>
                                    <a:pt x="2890" y="20"/>
                                  </a:lnTo>
                                  <a:cubicBezTo>
                                    <a:pt x="2884" y="20"/>
                                    <a:pt x="2880" y="16"/>
                                    <a:pt x="2880" y="10"/>
                                  </a:cubicBezTo>
                                  <a:cubicBezTo>
                                    <a:pt x="2880" y="5"/>
                                    <a:pt x="2884" y="0"/>
                                    <a:pt x="2890" y="0"/>
                                  </a:cubicBezTo>
                                  <a:close/>
                                  <a:moveTo>
                                    <a:pt x="3370" y="0"/>
                                  </a:moveTo>
                                  <a:lnTo>
                                    <a:pt x="3670" y="0"/>
                                  </a:lnTo>
                                  <a:cubicBezTo>
                                    <a:pt x="3676" y="0"/>
                                    <a:pt x="3680" y="5"/>
                                    <a:pt x="3680" y="10"/>
                                  </a:cubicBezTo>
                                  <a:cubicBezTo>
                                    <a:pt x="3680" y="16"/>
                                    <a:pt x="3676" y="20"/>
                                    <a:pt x="3670" y="20"/>
                                  </a:cubicBezTo>
                                  <a:lnTo>
                                    <a:pt x="3370" y="20"/>
                                  </a:lnTo>
                                  <a:cubicBezTo>
                                    <a:pt x="3364" y="20"/>
                                    <a:pt x="3360" y="16"/>
                                    <a:pt x="3360" y="10"/>
                                  </a:cubicBezTo>
                                  <a:cubicBezTo>
                                    <a:pt x="3360" y="5"/>
                                    <a:pt x="3364" y="0"/>
                                    <a:pt x="3370" y="0"/>
                                  </a:cubicBezTo>
                                  <a:close/>
                                  <a:moveTo>
                                    <a:pt x="3850" y="0"/>
                                  </a:moveTo>
                                  <a:lnTo>
                                    <a:pt x="4150" y="0"/>
                                  </a:lnTo>
                                  <a:cubicBezTo>
                                    <a:pt x="4156" y="0"/>
                                    <a:pt x="4160" y="5"/>
                                    <a:pt x="4160" y="10"/>
                                  </a:cubicBezTo>
                                  <a:cubicBezTo>
                                    <a:pt x="4160" y="16"/>
                                    <a:pt x="4156" y="20"/>
                                    <a:pt x="4150" y="20"/>
                                  </a:cubicBezTo>
                                  <a:lnTo>
                                    <a:pt x="3850" y="20"/>
                                  </a:lnTo>
                                  <a:cubicBezTo>
                                    <a:pt x="3844" y="20"/>
                                    <a:pt x="3840" y="16"/>
                                    <a:pt x="3840" y="10"/>
                                  </a:cubicBezTo>
                                  <a:cubicBezTo>
                                    <a:pt x="3840" y="5"/>
                                    <a:pt x="3844" y="0"/>
                                    <a:pt x="3850" y="0"/>
                                  </a:cubicBezTo>
                                  <a:close/>
                                  <a:moveTo>
                                    <a:pt x="4330" y="0"/>
                                  </a:moveTo>
                                  <a:lnTo>
                                    <a:pt x="4630" y="0"/>
                                  </a:lnTo>
                                  <a:cubicBezTo>
                                    <a:pt x="4636" y="0"/>
                                    <a:pt x="4640" y="5"/>
                                    <a:pt x="4640" y="10"/>
                                  </a:cubicBezTo>
                                  <a:cubicBezTo>
                                    <a:pt x="4640" y="16"/>
                                    <a:pt x="4636" y="20"/>
                                    <a:pt x="4630" y="20"/>
                                  </a:cubicBezTo>
                                  <a:lnTo>
                                    <a:pt x="4330" y="20"/>
                                  </a:lnTo>
                                  <a:cubicBezTo>
                                    <a:pt x="4324" y="20"/>
                                    <a:pt x="4320" y="16"/>
                                    <a:pt x="4320" y="10"/>
                                  </a:cubicBezTo>
                                  <a:cubicBezTo>
                                    <a:pt x="4320" y="5"/>
                                    <a:pt x="4324" y="0"/>
                                    <a:pt x="4330" y="0"/>
                                  </a:cubicBezTo>
                                  <a:close/>
                                  <a:moveTo>
                                    <a:pt x="4810" y="0"/>
                                  </a:moveTo>
                                  <a:lnTo>
                                    <a:pt x="5110" y="0"/>
                                  </a:lnTo>
                                  <a:cubicBezTo>
                                    <a:pt x="5116" y="0"/>
                                    <a:pt x="5120" y="5"/>
                                    <a:pt x="5120" y="10"/>
                                  </a:cubicBezTo>
                                  <a:cubicBezTo>
                                    <a:pt x="5120" y="16"/>
                                    <a:pt x="5116" y="20"/>
                                    <a:pt x="5110" y="20"/>
                                  </a:cubicBezTo>
                                  <a:lnTo>
                                    <a:pt x="4810" y="20"/>
                                  </a:lnTo>
                                  <a:cubicBezTo>
                                    <a:pt x="4804" y="20"/>
                                    <a:pt x="4800" y="16"/>
                                    <a:pt x="4800" y="10"/>
                                  </a:cubicBezTo>
                                  <a:cubicBezTo>
                                    <a:pt x="4800" y="5"/>
                                    <a:pt x="4804" y="0"/>
                                    <a:pt x="4810" y="0"/>
                                  </a:cubicBezTo>
                                  <a:close/>
                                  <a:moveTo>
                                    <a:pt x="5290" y="0"/>
                                  </a:moveTo>
                                  <a:lnTo>
                                    <a:pt x="5590" y="0"/>
                                  </a:lnTo>
                                  <a:cubicBezTo>
                                    <a:pt x="5596" y="0"/>
                                    <a:pt x="5600" y="5"/>
                                    <a:pt x="5600" y="10"/>
                                  </a:cubicBezTo>
                                  <a:cubicBezTo>
                                    <a:pt x="5600" y="16"/>
                                    <a:pt x="5596" y="20"/>
                                    <a:pt x="5590" y="20"/>
                                  </a:cubicBezTo>
                                  <a:lnTo>
                                    <a:pt x="5290" y="20"/>
                                  </a:lnTo>
                                  <a:cubicBezTo>
                                    <a:pt x="5284" y="20"/>
                                    <a:pt x="5280" y="16"/>
                                    <a:pt x="5280" y="10"/>
                                  </a:cubicBezTo>
                                  <a:cubicBezTo>
                                    <a:pt x="5280" y="5"/>
                                    <a:pt x="5284" y="0"/>
                                    <a:pt x="5290" y="0"/>
                                  </a:cubicBezTo>
                                  <a:close/>
                                  <a:moveTo>
                                    <a:pt x="5770" y="0"/>
                                  </a:moveTo>
                                  <a:lnTo>
                                    <a:pt x="6070" y="0"/>
                                  </a:lnTo>
                                  <a:cubicBezTo>
                                    <a:pt x="6076" y="0"/>
                                    <a:pt x="6080" y="5"/>
                                    <a:pt x="6080" y="10"/>
                                  </a:cubicBezTo>
                                  <a:cubicBezTo>
                                    <a:pt x="6080" y="16"/>
                                    <a:pt x="6076" y="20"/>
                                    <a:pt x="6070" y="20"/>
                                  </a:cubicBezTo>
                                  <a:lnTo>
                                    <a:pt x="5770" y="20"/>
                                  </a:lnTo>
                                  <a:cubicBezTo>
                                    <a:pt x="5764" y="20"/>
                                    <a:pt x="5760" y="16"/>
                                    <a:pt x="5760" y="10"/>
                                  </a:cubicBezTo>
                                  <a:cubicBezTo>
                                    <a:pt x="5760" y="5"/>
                                    <a:pt x="5764" y="0"/>
                                    <a:pt x="5770" y="0"/>
                                  </a:cubicBezTo>
                                  <a:close/>
                                  <a:moveTo>
                                    <a:pt x="6250" y="0"/>
                                  </a:moveTo>
                                  <a:lnTo>
                                    <a:pt x="6550" y="0"/>
                                  </a:lnTo>
                                  <a:cubicBezTo>
                                    <a:pt x="6556" y="0"/>
                                    <a:pt x="6560" y="5"/>
                                    <a:pt x="6560" y="10"/>
                                  </a:cubicBezTo>
                                  <a:cubicBezTo>
                                    <a:pt x="6560" y="16"/>
                                    <a:pt x="6556" y="20"/>
                                    <a:pt x="6550" y="20"/>
                                  </a:cubicBezTo>
                                  <a:lnTo>
                                    <a:pt x="6250" y="20"/>
                                  </a:lnTo>
                                  <a:cubicBezTo>
                                    <a:pt x="6244" y="20"/>
                                    <a:pt x="6240" y="16"/>
                                    <a:pt x="6240" y="10"/>
                                  </a:cubicBezTo>
                                  <a:cubicBezTo>
                                    <a:pt x="6240" y="5"/>
                                    <a:pt x="6244" y="0"/>
                                    <a:pt x="6250" y="0"/>
                                  </a:cubicBezTo>
                                  <a:close/>
                                  <a:moveTo>
                                    <a:pt x="6730" y="0"/>
                                  </a:moveTo>
                                  <a:lnTo>
                                    <a:pt x="7030" y="0"/>
                                  </a:lnTo>
                                  <a:cubicBezTo>
                                    <a:pt x="7036" y="0"/>
                                    <a:pt x="7040" y="5"/>
                                    <a:pt x="7040" y="10"/>
                                  </a:cubicBezTo>
                                  <a:cubicBezTo>
                                    <a:pt x="7040" y="16"/>
                                    <a:pt x="7036" y="20"/>
                                    <a:pt x="7030" y="20"/>
                                  </a:cubicBezTo>
                                  <a:lnTo>
                                    <a:pt x="6730" y="20"/>
                                  </a:lnTo>
                                  <a:cubicBezTo>
                                    <a:pt x="6724" y="20"/>
                                    <a:pt x="6720" y="16"/>
                                    <a:pt x="6720" y="10"/>
                                  </a:cubicBezTo>
                                  <a:cubicBezTo>
                                    <a:pt x="6720" y="5"/>
                                    <a:pt x="6724" y="0"/>
                                    <a:pt x="6730" y="0"/>
                                  </a:cubicBezTo>
                                  <a:close/>
                                  <a:moveTo>
                                    <a:pt x="7210" y="0"/>
                                  </a:moveTo>
                                  <a:lnTo>
                                    <a:pt x="7510" y="0"/>
                                  </a:lnTo>
                                  <a:cubicBezTo>
                                    <a:pt x="7516" y="0"/>
                                    <a:pt x="7520" y="5"/>
                                    <a:pt x="7520" y="10"/>
                                  </a:cubicBezTo>
                                  <a:cubicBezTo>
                                    <a:pt x="7520" y="16"/>
                                    <a:pt x="7516" y="20"/>
                                    <a:pt x="7510" y="20"/>
                                  </a:cubicBezTo>
                                  <a:lnTo>
                                    <a:pt x="7210" y="20"/>
                                  </a:lnTo>
                                  <a:cubicBezTo>
                                    <a:pt x="7204" y="20"/>
                                    <a:pt x="7200" y="16"/>
                                    <a:pt x="7200" y="10"/>
                                  </a:cubicBezTo>
                                  <a:cubicBezTo>
                                    <a:pt x="7200" y="5"/>
                                    <a:pt x="7204" y="0"/>
                                    <a:pt x="7210" y="0"/>
                                  </a:cubicBezTo>
                                  <a:close/>
                                  <a:moveTo>
                                    <a:pt x="7690" y="0"/>
                                  </a:moveTo>
                                  <a:lnTo>
                                    <a:pt x="7990" y="0"/>
                                  </a:lnTo>
                                  <a:cubicBezTo>
                                    <a:pt x="7996" y="0"/>
                                    <a:pt x="8000" y="5"/>
                                    <a:pt x="8000" y="10"/>
                                  </a:cubicBezTo>
                                  <a:cubicBezTo>
                                    <a:pt x="8000" y="16"/>
                                    <a:pt x="7996" y="20"/>
                                    <a:pt x="7990" y="20"/>
                                  </a:cubicBezTo>
                                  <a:lnTo>
                                    <a:pt x="7690" y="20"/>
                                  </a:lnTo>
                                  <a:cubicBezTo>
                                    <a:pt x="7684" y="20"/>
                                    <a:pt x="7680" y="16"/>
                                    <a:pt x="7680" y="10"/>
                                  </a:cubicBezTo>
                                  <a:cubicBezTo>
                                    <a:pt x="7680" y="5"/>
                                    <a:pt x="7684" y="0"/>
                                    <a:pt x="7690" y="0"/>
                                  </a:cubicBezTo>
                                  <a:close/>
                                  <a:moveTo>
                                    <a:pt x="8170" y="0"/>
                                  </a:moveTo>
                                  <a:lnTo>
                                    <a:pt x="8470" y="0"/>
                                  </a:lnTo>
                                  <a:cubicBezTo>
                                    <a:pt x="8476" y="0"/>
                                    <a:pt x="8480" y="5"/>
                                    <a:pt x="8480" y="10"/>
                                  </a:cubicBezTo>
                                  <a:cubicBezTo>
                                    <a:pt x="8480" y="16"/>
                                    <a:pt x="8476" y="20"/>
                                    <a:pt x="8470" y="20"/>
                                  </a:cubicBezTo>
                                  <a:lnTo>
                                    <a:pt x="8170" y="20"/>
                                  </a:lnTo>
                                  <a:cubicBezTo>
                                    <a:pt x="8164" y="20"/>
                                    <a:pt x="8160" y="16"/>
                                    <a:pt x="8160" y="10"/>
                                  </a:cubicBezTo>
                                  <a:cubicBezTo>
                                    <a:pt x="8160" y="5"/>
                                    <a:pt x="8164" y="0"/>
                                    <a:pt x="8170" y="0"/>
                                  </a:cubicBezTo>
                                  <a:close/>
                                  <a:moveTo>
                                    <a:pt x="8650" y="0"/>
                                  </a:moveTo>
                                  <a:lnTo>
                                    <a:pt x="8950" y="0"/>
                                  </a:lnTo>
                                  <a:cubicBezTo>
                                    <a:pt x="8956" y="0"/>
                                    <a:pt x="8960" y="5"/>
                                    <a:pt x="8960" y="10"/>
                                  </a:cubicBezTo>
                                  <a:cubicBezTo>
                                    <a:pt x="8960" y="16"/>
                                    <a:pt x="8956" y="20"/>
                                    <a:pt x="8950" y="20"/>
                                  </a:cubicBezTo>
                                  <a:lnTo>
                                    <a:pt x="8650" y="20"/>
                                  </a:lnTo>
                                  <a:cubicBezTo>
                                    <a:pt x="8644" y="20"/>
                                    <a:pt x="8640" y="16"/>
                                    <a:pt x="8640" y="10"/>
                                  </a:cubicBezTo>
                                  <a:cubicBezTo>
                                    <a:pt x="8640" y="5"/>
                                    <a:pt x="8644" y="0"/>
                                    <a:pt x="8650" y="0"/>
                                  </a:cubicBezTo>
                                  <a:close/>
                                  <a:moveTo>
                                    <a:pt x="9130" y="0"/>
                                  </a:moveTo>
                                  <a:lnTo>
                                    <a:pt x="9378" y="0"/>
                                  </a:lnTo>
                                  <a:cubicBezTo>
                                    <a:pt x="9384" y="0"/>
                                    <a:pt x="9388" y="5"/>
                                    <a:pt x="9388" y="10"/>
                                  </a:cubicBezTo>
                                  <a:cubicBezTo>
                                    <a:pt x="9388" y="16"/>
                                    <a:pt x="9384" y="20"/>
                                    <a:pt x="9378" y="20"/>
                                  </a:cubicBezTo>
                                  <a:lnTo>
                                    <a:pt x="9130" y="20"/>
                                  </a:lnTo>
                                  <a:cubicBezTo>
                                    <a:pt x="9124" y="20"/>
                                    <a:pt x="9120" y="16"/>
                                    <a:pt x="9120" y="10"/>
                                  </a:cubicBezTo>
                                  <a:cubicBezTo>
                                    <a:pt x="9120" y="5"/>
                                    <a:pt x="9124" y="0"/>
                                    <a:pt x="9130" y="0"/>
                                  </a:cubicBezTo>
                                  <a:close/>
                                </a:path>
                              </a:pathLst>
                            </a:custGeom>
                            <a:solidFill>
                              <a:srgbClr val="000000"/>
                            </a:solidFill>
                            <a:ln w="635">
                              <a:solidFill>
                                <a:srgbClr val="000000"/>
                              </a:solidFill>
                              <a:round/>
                              <a:headEnd/>
                              <a:tailEnd/>
                            </a:ln>
                          </wps:spPr>
                          <wps:bodyPr rot="0" vert="horz" wrap="square" lIns="91440" tIns="45720" rIns="91440" bIns="45720" anchor="t" anchorCtr="0" upright="1">
                            <a:noAutofit/>
                          </wps:bodyPr>
                        </wps:wsp>
                        <wps:wsp>
                          <wps:cNvPr id="51" name="Line 16"/>
                          <wps:cNvCnPr>
                            <a:cxnSpLocks noChangeShapeType="1"/>
                          </wps:cNvCnPr>
                          <wps:spPr bwMode="auto">
                            <a:xfrm>
                              <a:off x="1748155" y="633730"/>
                              <a:ext cx="635" cy="577850"/>
                            </a:xfrm>
                            <a:prstGeom prst="line">
                              <a:avLst/>
                            </a:prstGeom>
                            <a:noFill/>
                            <a:ln w="8255" cap="rnd">
                              <a:solidFill>
                                <a:srgbClr val="000000"/>
                              </a:solidFill>
                              <a:round/>
                              <a:headEnd/>
                              <a:tailEnd/>
                            </a:ln>
                            <a:extLst>
                              <a:ext uri="{909E8E84-426E-40DD-AFC4-6F175D3DCCD1}">
                                <a14:hiddenFill xmlns:a14="http://schemas.microsoft.com/office/drawing/2010/main">
                                  <a:noFill/>
                                </a14:hiddenFill>
                              </a:ext>
                            </a:extLst>
                          </wps:spPr>
                          <wps:bodyPr/>
                        </wps:wsp>
                        <wps:wsp>
                          <wps:cNvPr id="52" name="Freeform 17"/>
                          <wps:cNvSpPr>
                            <a:spLocks noChangeArrowheads="1"/>
                          </wps:cNvSpPr>
                          <wps:spPr bwMode="auto">
                            <a:xfrm>
                              <a:off x="2047240" y="641350"/>
                              <a:ext cx="73025" cy="52705"/>
                            </a:xfrm>
                            <a:custGeom>
                              <a:avLst/>
                              <a:gdLst>
                                <a:gd name="T0" fmla="*/ 73025 w 115"/>
                                <a:gd name="T1" fmla="*/ 52705 h 83"/>
                                <a:gd name="T2" fmla="*/ 36195 w 115"/>
                                <a:gd name="T3" fmla="*/ 0 h 83"/>
                                <a:gd name="T4" fmla="*/ 0 w 115"/>
                                <a:gd name="T5" fmla="*/ 52705 h 83"/>
                                <a:gd name="T6" fmla="*/ 0 60000 65536"/>
                                <a:gd name="T7" fmla="*/ 0 60000 65536"/>
                                <a:gd name="T8" fmla="*/ 0 60000 65536"/>
                              </a:gdLst>
                              <a:ahLst/>
                              <a:cxnLst>
                                <a:cxn ang="T6">
                                  <a:pos x="T0" y="T1"/>
                                </a:cxn>
                                <a:cxn ang="T7">
                                  <a:pos x="T2" y="T3"/>
                                </a:cxn>
                                <a:cxn ang="T8">
                                  <a:pos x="T4" y="T5"/>
                                </a:cxn>
                              </a:cxnLst>
                              <a:rect l="0" t="0" r="r" b="b"/>
                              <a:pathLst>
                                <a:path w="115" h="83">
                                  <a:moveTo>
                                    <a:pt x="115" y="83"/>
                                  </a:moveTo>
                                  <a:lnTo>
                                    <a:pt x="57" y="0"/>
                                  </a:lnTo>
                                  <a:lnTo>
                                    <a:pt x="0" y="83"/>
                                  </a:lnTo>
                                </a:path>
                              </a:pathLst>
                            </a:cu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18"/>
                          <wps:cNvSpPr>
                            <a:spLocks noChangeArrowheads="1"/>
                          </wps:cNvSpPr>
                          <wps:spPr bwMode="auto">
                            <a:xfrm>
                              <a:off x="1711960" y="1166495"/>
                              <a:ext cx="73025" cy="52705"/>
                            </a:xfrm>
                            <a:custGeom>
                              <a:avLst/>
                              <a:gdLst>
                                <a:gd name="T0" fmla="*/ 0 w 115"/>
                                <a:gd name="T1" fmla="*/ 0 h 83"/>
                                <a:gd name="T2" fmla="*/ 36195 w 115"/>
                                <a:gd name="T3" fmla="*/ 52705 h 83"/>
                                <a:gd name="T4" fmla="*/ 73025 w 115"/>
                                <a:gd name="T5" fmla="*/ 0 h 83"/>
                                <a:gd name="T6" fmla="*/ 0 60000 65536"/>
                                <a:gd name="T7" fmla="*/ 0 60000 65536"/>
                                <a:gd name="T8" fmla="*/ 0 60000 65536"/>
                              </a:gdLst>
                              <a:ahLst/>
                              <a:cxnLst>
                                <a:cxn ang="T6">
                                  <a:pos x="T0" y="T1"/>
                                </a:cxn>
                                <a:cxn ang="T7">
                                  <a:pos x="T2" y="T3"/>
                                </a:cxn>
                                <a:cxn ang="T8">
                                  <a:pos x="T4" y="T5"/>
                                </a:cxn>
                              </a:cxnLst>
                              <a:rect l="0" t="0" r="r" b="b"/>
                              <a:pathLst>
                                <a:path w="115" h="83">
                                  <a:moveTo>
                                    <a:pt x="0" y="0"/>
                                  </a:moveTo>
                                  <a:lnTo>
                                    <a:pt x="57" y="83"/>
                                  </a:lnTo>
                                  <a:lnTo>
                                    <a:pt x="115" y="0"/>
                                  </a:lnTo>
                                </a:path>
                              </a:pathLst>
                            </a:cu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Line 19"/>
                          <wps:cNvCnPr>
                            <a:cxnSpLocks noChangeShapeType="1"/>
                          </wps:cNvCnPr>
                          <wps:spPr bwMode="auto">
                            <a:xfrm flipH="1">
                              <a:off x="956945" y="1628775"/>
                              <a:ext cx="486410" cy="635"/>
                            </a:xfrm>
                            <a:prstGeom prst="line">
                              <a:avLst/>
                            </a:prstGeom>
                            <a:noFill/>
                            <a:ln w="8255" cap="rnd">
                              <a:solidFill>
                                <a:srgbClr val="000000"/>
                              </a:solidFill>
                              <a:round/>
                              <a:headEnd/>
                              <a:tailEnd/>
                            </a:ln>
                            <a:extLst>
                              <a:ext uri="{909E8E84-426E-40DD-AFC4-6F175D3DCCD1}">
                                <a14:hiddenFill xmlns:a14="http://schemas.microsoft.com/office/drawing/2010/main">
                                  <a:noFill/>
                                </a14:hiddenFill>
                              </a:ext>
                            </a:extLst>
                          </wps:spPr>
                          <wps:bodyPr/>
                        </wps:wsp>
                        <wps:wsp>
                          <wps:cNvPr id="55" name="Freeform 20"/>
                          <wps:cNvSpPr>
                            <a:spLocks noEditPoints="1" noChangeArrowheads="1"/>
                          </wps:cNvSpPr>
                          <wps:spPr bwMode="auto">
                            <a:xfrm>
                              <a:off x="1155065" y="1289685"/>
                              <a:ext cx="8255" cy="567690"/>
                            </a:xfrm>
                            <a:custGeom>
                              <a:avLst/>
                              <a:gdLst>
                                <a:gd name="T0" fmla="*/ 8255 w 20"/>
                                <a:gd name="T1" fmla="*/ 6039 h 940"/>
                                <a:gd name="T2" fmla="*/ 8255 w 20"/>
                                <a:gd name="T3" fmla="*/ 90589 h 940"/>
                                <a:gd name="T4" fmla="*/ 4128 w 20"/>
                                <a:gd name="T5" fmla="*/ 96628 h 940"/>
                                <a:gd name="T6" fmla="*/ 0 w 20"/>
                                <a:gd name="T7" fmla="*/ 90589 h 940"/>
                                <a:gd name="T8" fmla="*/ 0 w 20"/>
                                <a:gd name="T9" fmla="*/ 6039 h 940"/>
                                <a:gd name="T10" fmla="*/ 4128 w 20"/>
                                <a:gd name="T11" fmla="*/ 0 h 940"/>
                                <a:gd name="T12" fmla="*/ 8255 w 20"/>
                                <a:gd name="T13" fmla="*/ 6039 h 940"/>
                                <a:gd name="T14" fmla="*/ 8255 w 20"/>
                                <a:gd name="T15" fmla="*/ 150981 h 940"/>
                                <a:gd name="T16" fmla="*/ 8255 w 20"/>
                                <a:gd name="T17" fmla="*/ 150981 h 940"/>
                                <a:gd name="T18" fmla="*/ 4128 w 20"/>
                                <a:gd name="T19" fmla="*/ 157021 h 940"/>
                                <a:gd name="T20" fmla="*/ 0 w 20"/>
                                <a:gd name="T21" fmla="*/ 150981 h 940"/>
                                <a:gd name="T22" fmla="*/ 0 w 20"/>
                                <a:gd name="T23" fmla="*/ 150981 h 940"/>
                                <a:gd name="T24" fmla="*/ 4128 w 20"/>
                                <a:gd name="T25" fmla="*/ 144942 h 940"/>
                                <a:gd name="T26" fmla="*/ 8255 w 20"/>
                                <a:gd name="T27" fmla="*/ 150981 h 940"/>
                                <a:gd name="T28" fmla="*/ 8255 w 20"/>
                                <a:gd name="T29" fmla="*/ 211374 h 940"/>
                                <a:gd name="T30" fmla="*/ 8255 w 20"/>
                                <a:gd name="T31" fmla="*/ 295924 h 940"/>
                                <a:gd name="T32" fmla="*/ 4128 w 20"/>
                                <a:gd name="T33" fmla="*/ 301963 h 940"/>
                                <a:gd name="T34" fmla="*/ 0 w 20"/>
                                <a:gd name="T35" fmla="*/ 295924 h 940"/>
                                <a:gd name="T36" fmla="*/ 0 w 20"/>
                                <a:gd name="T37" fmla="*/ 211374 h 940"/>
                                <a:gd name="T38" fmla="*/ 4128 w 20"/>
                                <a:gd name="T39" fmla="*/ 205335 h 940"/>
                                <a:gd name="T40" fmla="*/ 8255 w 20"/>
                                <a:gd name="T41" fmla="*/ 211374 h 940"/>
                                <a:gd name="T42" fmla="*/ 8255 w 20"/>
                                <a:gd name="T43" fmla="*/ 356316 h 940"/>
                                <a:gd name="T44" fmla="*/ 8255 w 20"/>
                                <a:gd name="T45" fmla="*/ 356316 h 940"/>
                                <a:gd name="T46" fmla="*/ 4128 w 20"/>
                                <a:gd name="T47" fmla="*/ 362355 h 940"/>
                                <a:gd name="T48" fmla="*/ 0 w 20"/>
                                <a:gd name="T49" fmla="*/ 356316 h 940"/>
                                <a:gd name="T50" fmla="*/ 0 w 20"/>
                                <a:gd name="T51" fmla="*/ 356316 h 940"/>
                                <a:gd name="T52" fmla="*/ 4128 w 20"/>
                                <a:gd name="T53" fmla="*/ 350277 h 940"/>
                                <a:gd name="T54" fmla="*/ 8255 w 20"/>
                                <a:gd name="T55" fmla="*/ 356316 h 940"/>
                                <a:gd name="T56" fmla="*/ 8255 w 20"/>
                                <a:gd name="T57" fmla="*/ 416709 h 940"/>
                                <a:gd name="T58" fmla="*/ 8255 w 20"/>
                                <a:gd name="T59" fmla="*/ 501258 h 940"/>
                                <a:gd name="T60" fmla="*/ 4128 w 20"/>
                                <a:gd name="T61" fmla="*/ 507297 h 940"/>
                                <a:gd name="T62" fmla="*/ 0 w 20"/>
                                <a:gd name="T63" fmla="*/ 501258 h 940"/>
                                <a:gd name="T64" fmla="*/ 0 w 20"/>
                                <a:gd name="T65" fmla="*/ 416709 h 940"/>
                                <a:gd name="T66" fmla="*/ 4128 w 20"/>
                                <a:gd name="T67" fmla="*/ 410669 h 940"/>
                                <a:gd name="T68" fmla="*/ 8255 w 20"/>
                                <a:gd name="T69" fmla="*/ 416709 h 940"/>
                                <a:gd name="T70" fmla="*/ 8255 w 20"/>
                                <a:gd name="T71" fmla="*/ 561651 h 940"/>
                                <a:gd name="T72" fmla="*/ 8255 w 20"/>
                                <a:gd name="T73" fmla="*/ 561651 h 940"/>
                                <a:gd name="T74" fmla="*/ 4128 w 20"/>
                                <a:gd name="T75" fmla="*/ 567690 h 940"/>
                                <a:gd name="T76" fmla="*/ 0 w 20"/>
                                <a:gd name="T77" fmla="*/ 561651 h 940"/>
                                <a:gd name="T78" fmla="*/ 0 w 20"/>
                                <a:gd name="T79" fmla="*/ 561651 h 940"/>
                                <a:gd name="T80" fmla="*/ 4128 w 20"/>
                                <a:gd name="T81" fmla="*/ 555611 h 940"/>
                                <a:gd name="T82" fmla="*/ 8255 w 20"/>
                                <a:gd name="T83" fmla="*/ 561651 h 940"/>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20" h="940">
                                  <a:moveTo>
                                    <a:pt x="20" y="10"/>
                                  </a:moveTo>
                                  <a:lnTo>
                                    <a:pt x="20" y="150"/>
                                  </a:lnTo>
                                  <a:cubicBezTo>
                                    <a:pt x="20" y="156"/>
                                    <a:pt x="16" y="160"/>
                                    <a:pt x="10" y="160"/>
                                  </a:cubicBezTo>
                                  <a:cubicBezTo>
                                    <a:pt x="5" y="160"/>
                                    <a:pt x="0" y="156"/>
                                    <a:pt x="0" y="150"/>
                                  </a:cubicBezTo>
                                  <a:lnTo>
                                    <a:pt x="0" y="10"/>
                                  </a:lnTo>
                                  <a:cubicBezTo>
                                    <a:pt x="0" y="5"/>
                                    <a:pt x="5" y="0"/>
                                    <a:pt x="10" y="0"/>
                                  </a:cubicBezTo>
                                  <a:cubicBezTo>
                                    <a:pt x="16" y="0"/>
                                    <a:pt x="20" y="5"/>
                                    <a:pt x="20" y="10"/>
                                  </a:cubicBezTo>
                                  <a:close/>
                                  <a:moveTo>
                                    <a:pt x="20" y="250"/>
                                  </a:moveTo>
                                  <a:lnTo>
                                    <a:pt x="20" y="250"/>
                                  </a:lnTo>
                                  <a:cubicBezTo>
                                    <a:pt x="20" y="256"/>
                                    <a:pt x="16" y="260"/>
                                    <a:pt x="10" y="260"/>
                                  </a:cubicBezTo>
                                  <a:cubicBezTo>
                                    <a:pt x="5" y="260"/>
                                    <a:pt x="0" y="256"/>
                                    <a:pt x="0" y="250"/>
                                  </a:cubicBezTo>
                                  <a:cubicBezTo>
                                    <a:pt x="0" y="245"/>
                                    <a:pt x="5" y="240"/>
                                    <a:pt x="10" y="240"/>
                                  </a:cubicBezTo>
                                  <a:cubicBezTo>
                                    <a:pt x="16" y="240"/>
                                    <a:pt x="20" y="245"/>
                                    <a:pt x="20" y="250"/>
                                  </a:cubicBezTo>
                                  <a:close/>
                                  <a:moveTo>
                                    <a:pt x="20" y="350"/>
                                  </a:moveTo>
                                  <a:lnTo>
                                    <a:pt x="20" y="490"/>
                                  </a:lnTo>
                                  <a:cubicBezTo>
                                    <a:pt x="20" y="496"/>
                                    <a:pt x="16" y="500"/>
                                    <a:pt x="10" y="500"/>
                                  </a:cubicBezTo>
                                  <a:cubicBezTo>
                                    <a:pt x="5" y="500"/>
                                    <a:pt x="0" y="496"/>
                                    <a:pt x="0" y="490"/>
                                  </a:cubicBezTo>
                                  <a:lnTo>
                                    <a:pt x="0" y="350"/>
                                  </a:lnTo>
                                  <a:cubicBezTo>
                                    <a:pt x="0" y="345"/>
                                    <a:pt x="5" y="340"/>
                                    <a:pt x="10" y="340"/>
                                  </a:cubicBezTo>
                                  <a:cubicBezTo>
                                    <a:pt x="16" y="340"/>
                                    <a:pt x="20" y="345"/>
                                    <a:pt x="20" y="350"/>
                                  </a:cubicBezTo>
                                  <a:close/>
                                  <a:moveTo>
                                    <a:pt x="20" y="590"/>
                                  </a:moveTo>
                                  <a:lnTo>
                                    <a:pt x="20" y="590"/>
                                  </a:lnTo>
                                  <a:cubicBezTo>
                                    <a:pt x="20" y="596"/>
                                    <a:pt x="16" y="600"/>
                                    <a:pt x="10" y="600"/>
                                  </a:cubicBezTo>
                                  <a:cubicBezTo>
                                    <a:pt x="5" y="600"/>
                                    <a:pt x="0" y="596"/>
                                    <a:pt x="0" y="590"/>
                                  </a:cubicBezTo>
                                  <a:cubicBezTo>
                                    <a:pt x="0" y="585"/>
                                    <a:pt x="5" y="580"/>
                                    <a:pt x="10" y="580"/>
                                  </a:cubicBezTo>
                                  <a:cubicBezTo>
                                    <a:pt x="16" y="580"/>
                                    <a:pt x="20" y="585"/>
                                    <a:pt x="20" y="590"/>
                                  </a:cubicBezTo>
                                  <a:close/>
                                  <a:moveTo>
                                    <a:pt x="20" y="690"/>
                                  </a:moveTo>
                                  <a:lnTo>
                                    <a:pt x="20" y="830"/>
                                  </a:lnTo>
                                  <a:cubicBezTo>
                                    <a:pt x="20" y="836"/>
                                    <a:pt x="16" y="840"/>
                                    <a:pt x="10" y="840"/>
                                  </a:cubicBezTo>
                                  <a:cubicBezTo>
                                    <a:pt x="5" y="840"/>
                                    <a:pt x="0" y="836"/>
                                    <a:pt x="0" y="830"/>
                                  </a:cubicBezTo>
                                  <a:lnTo>
                                    <a:pt x="0" y="690"/>
                                  </a:lnTo>
                                  <a:cubicBezTo>
                                    <a:pt x="0" y="685"/>
                                    <a:pt x="5" y="680"/>
                                    <a:pt x="10" y="680"/>
                                  </a:cubicBezTo>
                                  <a:cubicBezTo>
                                    <a:pt x="16" y="680"/>
                                    <a:pt x="20" y="685"/>
                                    <a:pt x="20" y="690"/>
                                  </a:cubicBezTo>
                                  <a:close/>
                                  <a:moveTo>
                                    <a:pt x="20" y="930"/>
                                  </a:moveTo>
                                  <a:lnTo>
                                    <a:pt x="20" y="930"/>
                                  </a:lnTo>
                                  <a:cubicBezTo>
                                    <a:pt x="20" y="936"/>
                                    <a:pt x="16" y="940"/>
                                    <a:pt x="10" y="940"/>
                                  </a:cubicBezTo>
                                  <a:cubicBezTo>
                                    <a:pt x="5" y="940"/>
                                    <a:pt x="0" y="936"/>
                                    <a:pt x="0" y="930"/>
                                  </a:cubicBezTo>
                                  <a:cubicBezTo>
                                    <a:pt x="0" y="925"/>
                                    <a:pt x="5" y="920"/>
                                    <a:pt x="10" y="920"/>
                                  </a:cubicBezTo>
                                  <a:cubicBezTo>
                                    <a:pt x="16" y="920"/>
                                    <a:pt x="20" y="925"/>
                                    <a:pt x="20" y="930"/>
                                  </a:cubicBezTo>
                                  <a:close/>
                                </a:path>
                              </a:pathLst>
                            </a:custGeom>
                            <a:solidFill>
                              <a:srgbClr val="000000"/>
                            </a:solidFill>
                            <a:ln w="635">
                              <a:solidFill>
                                <a:srgbClr val="000000"/>
                              </a:solidFill>
                              <a:round/>
                              <a:headEnd/>
                              <a:tailEnd/>
                            </a:ln>
                          </wps:spPr>
                          <wps:bodyPr rot="0" vert="horz" wrap="square" lIns="91440" tIns="45720" rIns="91440" bIns="45720" anchor="t" anchorCtr="0" upright="1">
                            <a:noAutofit/>
                          </wps:bodyPr>
                        </wps:wsp>
                        <wps:wsp>
                          <wps:cNvPr id="56" name="Rectangle 21"/>
                          <wps:cNvSpPr>
                            <a:spLocks noChangeArrowheads="1"/>
                          </wps:cNvSpPr>
                          <wps:spPr bwMode="auto">
                            <a:xfrm>
                              <a:off x="1082675" y="1857375"/>
                              <a:ext cx="14351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5065B" w14:textId="77777777" w:rsidR="00233FC5" w:rsidRDefault="00233FC5" w:rsidP="00157683">
                                <w:pPr>
                                  <w:rPr>
                                    <w:sz w:val="15"/>
                                    <w:szCs w:val="15"/>
                                  </w:rPr>
                                </w:pPr>
                                <w:r>
                                  <w:rPr>
                                    <w:rFonts w:ascii="宋体" w:cs="宋体" w:hint="eastAsia"/>
                                    <w:color w:val="000000"/>
                                    <w:kern w:val="0"/>
                                    <w:sz w:val="15"/>
                                    <w:szCs w:val="15"/>
                                  </w:rPr>
                                  <w:t>SNI</w:t>
                                </w:r>
                              </w:p>
                            </w:txbxContent>
                          </wps:txbx>
                          <wps:bodyPr rot="0" vert="horz" wrap="none" lIns="0" tIns="0" rIns="0" bIns="0" anchor="t" anchorCtr="0" upright="1">
                            <a:spAutoFit/>
                          </wps:bodyPr>
                        </wps:wsp>
                        <wps:wsp>
                          <wps:cNvPr id="57" name="Rectangle 22"/>
                          <wps:cNvSpPr>
                            <a:spLocks noChangeArrowheads="1"/>
                          </wps:cNvSpPr>
                          <wps:spPr bwMode="auto">
                            <a:xfrm>
                              <a:off x="3342005" y="1283335"/>
                              <a:ext cx="631825" cy="681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23"/>
                          <wps:cNvSpPr>
                            <a:spLocks noChangeArrowheads="1"/>
                          </wps:cNvSpPr>
                          <wps:spPr bwMode="auto">
                            <a:xfrm>
                              <a:off x="3342005" y="1283335"/>
                              <a:ext cx="631825" cy="681355"/>
                            </a:xfrm>
                            <a:prstGeom prst="rect">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24"/>
                          <wps:cNvSpPr>
                            <a:spLocks noChangeArrowheads="1"/>
                          </wps:cNvSpPr>
                          <wps:spPr bwMode="auto">
                            <a:xfrm>
                              <a:off x="3585845" y="1524635"/>
                              <a:ext cx="14351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B1CEE" w14:textId="77777777" w:rsidR="00233FC5" w:rsidRDefault="00233FC5" w:rsidP="00157683">
                                <w:pPr>
                                  <w:rPr>
                                    <w:sz w:val="15"/>
                                    <w:szCs w:val="15"/>
                                  </w:rPr>
                                </w:pPr>
                                <w:r>
                                  <w:rPr>
                                    <w:rFonts w:ascii="宋体" w:cs="宋体" w:hint="eastAsia"/>
                                    <w:color w:val="000000"/>
                                    <w:kern w:val="0"/>
                                    <w:sz w:val="15"/>
                                    <w:szCs w:val="15"/>
                                  </w:rPr>
                                  <w:t>ONU</w:t>
                                </w:r>
                              </w:p>
                              <w:p w14:paraId="68519E51" w14:textId="77777777" w:rsidR="00233FC5" w:rsidRDefault="00233FC5" w:rsidP="00157683">
                                <w:pPr>
                                  <w:rPr>
                                    <w:sz w:val="15"/>
                                    <w:szCs w:val="15"/>
                                  </w:rPr>
                                </w:pPr>
                              </w:p>
                            </w:txbxContent>
                          </wps:txbx>
                          <wps:bodyPr rot="0" vert="horz" wrap="none" lIns="0" tIns="0" rIns="0" bIns="0" anchor="t" anchorCtr="0" upright="1">
                            <a:spAutoFit/>
                          </wps:bodyPr>
                        </wps:wsp>
                        <wps:wsp>
                          <wps:cNvPr id="60" name="Rectangle 26"/>
                          <wps:cNvSpPr>
                            <a:spLocks noChangeArrowheads="1"/>
                          </wps:cNvSpPr>
                          <wps:spPr bwMode="auto">
                            <a:xfrm>
                              <a:off x="1207135" y="953770"/>
                              <a:ext cx="43688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08C93" w14:textId="77777777" w:rsidR="00233FC5" w:rsidRDefault="00233FC5" w:rsidP="00157683">
                                <w:pPr>
                                  <w:rPr>
                                    <w:rFonts w:ascii="宋体" w:hAnsi="宋体"/>
                                    <w:sz w:val="15"/>
                                    <w:szCs w:val="15"/>
                                  </w:rPr>
                                </w:pPr>
                                <w:r>
                                  <w:rPr>
                                    <w:rFonts w:ascii="宋体" w:hAnsi="宋体" w:hint="eastAsia"/>
                                    <w:sz w:val="15"/>
                                    <w:szCs w:val="15"/>
                                  </w:rPr>
                                  <w:t>订阅配置</w:t>
                                </w:r>
                              </w:p>
                              <w:p w14:paraId="056DA472" w14:textId="77777777" w:rsidR="00233FC5" w:rsidRDefault="00233FC5" w:rsidP="00157683">
                                <w:pPr>
                                  <w:rPr>
                                    <w:rFonts w:ascii="宋体" w:hAnsi="宋体"/>
                                    <w:sz w:val="15"/>
                                    <w:szCs w:val="15"/>
                                  </w:rPr>
                                </w:pPr>
                              </w:p>
                            </w:txbxContent>
                          </wps:txbx>
                          <wps:bodyPr rot="0" vert="horz" wrap="square" lIns="0" tIns="0" rIns="0" bIns="0" anchor="t" anchorCtr="0" upright="1">
                            <a:spAutoFit/>
                          </wps:bodyPr>
                        </wps:wsp>
                        <wps:wsp>
                          <wps:cNvPr id="61" name="Freeform 27"/>
                          <wps:cNvSpPr>
                            <a:spLocks noEditPoints="1" noChangeArrowheads="1"/>
                          </wps:cNvSpPr>
                          <wps:spPr bwMode="auto">
                            <a:xfrm>
                              <a:off x="4333240" y="1289685"/>
                              <a:ext cx="8255" cy="567690"/>
                            </a:xfrm>
                            <a:custGeom>
                              <a:avLst/>
                              <a:gdLst>
                                <a:gd name="T0" fmla="*/ 8255 w 20"/>
                                <a:gd name="T1" fmla="*/ 6039 h 940"/>
                                <a:gd name="T2" fmla="*/ 8255 w 20"/>
                                <a:gd name="T3" fmla="*/ 90589 h 940"/>
                                <a:gd name="T4" fmla="*/ 4128 w 20"/>
                                <a:gd name="T5" fmla="*/ 96628 h 940"/>
                                <a:gd name="T6" fmla="*/ 0 w 20"/>
                                <a:gd name="T7" fmla="*/ 90589 h 940"/>
                                <a:gd name="T8" fmla="*/ 0 w 20"/>
                                <a:gd name="T9" fmla="*/ 6039 h 940"/>
                                <a:gd name="T10" fmla="*/ 4128 w 20"/>
                                <a:gd name="T11" fmla="*/ 0 h 940"/>
                                <a:gd name="T12" fmla="*/ 8255 w 20"/>
                                <a:gd name="T13" fmla="*/ 6039 h 940"/>
                                <a:gd name="T14" fmla="*/ 8255 w 20"/>
                                <a:gd name="T15" fmla="*/ 150981 h 940"/>
                                <a:gd name="T16" fmla="*/ 8255 w 20"/>
                                <a:gd name="T17" fmla="*/ 150981 h 940"/>
                                <a:gd name="T18" fmla="*/ 4128 w 20"/>
                                <a:gd name="T19" fmla="*/ 157021 h 940"/>
                                <a:gd name="T20" fmla="*/ 0 w 20"/>
                                <a:gd name="T21" fmla="*/ 150981 h 940"/>
                                <a:gd name="T22" fmla="*/ 0 w 20"/>
                                <a:gd name="T23" fmla="*/ 150981 h 940"/>
                                <a:gd name="T24" fmla="*/ 4128 w 20"/>
                                <a:gd name="T25" fmla="*/ 144942 h 940"/>
                                <a:gd name="T26" fmla="*/ 8255 w 20"/>
                                <a:gd name="T27" fmla="*/ 150981 h 940"/>
                                <a:gd name="T28" fmla="*/ 8255 w 20"/>
                                <a:gd name="T29" fmla="*/ 211374 h 940"/>
                                <a:gd name="T30" fmla="*/ 8255 w 20"/>
                                <a:gd name="T31" fmla="*/ 295924 h 940"/>
                                <a:gd name="T32" fmla="*/ 4128 w 20"/>
                                <a:gd name="T33" fmla="*/ 301963 h 940"/>
                                <a:gd name="T34" fmla="*/ 0 w 20"/>
                                <a:gd name="T35" fmla="*/ 295924 h 940"/>
                                <a:gd name="T36" fmla="*/ 0 w 20"/>
                                <a:gd name="T37" fmla="*/ 211374 h 940"/>
                                <a:gd name="T38" fmla="*/ 4128 w 20"/>
                                <a:gd name="T39" fmla="*/ 205335 h 940"/>
                                <a:gd name="T40" fmla="*/ 8255 w 20"/>
                                <a:gd name="T41" fmla="*/ 211374 h 940"/>
                                <a:gd name="T42" fmla="*/ 8255 w 20"/>
                                <a:gd name="T43" fmla="*/ 356316 h 940"/>
                                <a:gd name="T44" fmla="*/ 8255 w 20"/>
                                <a:gd name="T45" fmla="*/ 356316 h 940"/>
                                <a:gd name="T46" fmla="*/ 4128 w 20"/>
                                <a:gd name="T47" fmla="*/ 362355 h 940"/>
                                <a:gd name="T48" fmla="*/ 0 w 20"/>
                                <a:gd name="T49" fmla="*/ 356316 h 940"/>
                                <a:gd name="T50" fmla="*/ 0 w 20"/>
                                <a:gd name="T51" fmla="*/ 356316 h 940"/>
                                <a:gd name="T52" fmla="*/ 4128 w 20"/>
                                <a:gd name="T53" fmla="*/ 350277 h 940"/>
                                <a:gd name="T54" fmla="*/ 8255 w 20"/>
                                <a:gd name="T55" fmla="*/ 356316 h 940"/>
                                <a:gd name="T56" fmla="*/ 8255 w 20"/>
                                <a:gd name="T57" fmla="*/ 416709 h 940"/>
                                <a:gd name="T58" fmla="*/ 8255 w 20"/>
                                <a:gd name="T59" fmla="*/ 501258 h 940"/>
                                <a:gd name="T60" fmla="*/ 4128 w 20"/>
                                <a:gd name="T61" fmla="*/ 507297 h 940"/>
                                <a:gd name="T62" fmla="*/ 0 w 20"/>
                                <a:gd name="T63" fmla="*/ 501258 h 940"/>
                                <a:gd name="T64" fmla="*/ 0 w 20"/>
                                <a:gd name="T65" fmla="*/ 416709 h 940"/>
                                <a:gd name="T66" fmla="*/ 4128 w 20"/>
                                <a:gd name="T67" fmla="*/ 410669 h 940"/>
                                <a:gd name="T68" fmla="*/ 8255 w 20"/>
                                <a:gd name="T69" fmla="*/ 416709 h 940"/>
                                <a:gd name="T70" fmla="*/ 8255 w 20"/>
                                <a:gd name="T71" fmla="*/ 561651 h 940"/>
                                <a:gd name="T72" fmla="*/ 8255 w 20"/>
                                <a:gd name="T73" fmla="*/ 561651 h 940"/>
                                <a:gd name="T74" fmla="*/ 4128 w 20"/>
                                <a:gd name="T75" fmla="*/ 567690 h 940"/>
                                <a:gd name="T76" fmla="*/ 0 w 20"/>
                                <a:gd name="T77" fmla="*/ 561651 h 940"/>
                                <a:gd name="T78" fmla="*/ 0 w 20"/>
                                <a:gd name="T79" fmla="*/ 561651 h 940"/>
                                <a:gd name="T80" fmla="*/ 4128 w 20"/>
                                <a:gd name="T81" fmla="*/ 555611 h 940"/>
                                <a:gd name="T82" fmla="*/ 8255 w 20"/>
                                <a:gd name="T83" fmla="*/ 561651 h 940"/>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20" h="940">
                                  <a:moveTo>
                                    <a:pt x="20" y="10"/>
                                  </a:moveTo>
                                  <a:lnTo>
                                    <a:pt x="20" y="150"/>
                                  </a:lnTo>
                                  <a:cubicBezTo>
                                    <a:pt x="20" y="156"/>
                                    <a:pt x="16" y="160"/>
                                    <a:pt x="10" y="160"/>
                                  </a:cubicBezTo>
                                  <a:cubicBezTo>
                                    <a:pt x="5" y="160"/>
                                    <a:pt x="0" y="156"/>
                                    <a:pt x="0" y="150"/>
                                  </a:cubicBezTo>
                                  <a:lnTo>
                                    <a:pt x="0" y="10"/>
                                  </a:lnTo>
                                  <a:cubicBezTo>
                                    <a:pt x="0" y="5"/>
                                    <a:pt x="5" y="0"/>
                                    <a:pt x="10" y="0"/>
                                  </a:cubicBezTo>
                                  <a:cubicBezTo>
                                    <a:pt x="16" y="0"/>
                                    <a:pt x="20" y="5"/>
                                    <a:pt x="20" y="10"/>
                                  </a:cubicBezTo>
                                  <a:close/>
                                  <a:moveTo>
                                    <a:pt x="20" y="250"/>
                                  </a:moveTo>
                                  <a:lnTo>
                                    <a:pt x="20" y="250"/>
                                  </a:lnTo>
                                  <a:cubicBezTo>
                                    <a:pt x="20" y="256"/>
                                    <a:pt x="16" y="260"/>
                                    <a:pt x="10" y="260"/>
                                  </a:cubicBezTo>
                                  <a:cubicBezTo>
                                    <a:pt x="5" y="260"/>
                                    <a:pt x="0" y="256"/>
                                    <a:pt x="0" y="250"/>
                                  </a:cubicBezTo>
                                  <a:cubicBezTo>
                                    <a:pt x="0" y="245"/>
                                    <a:pt x="5" y="240"/>
                                    <a:pt x="10" y="240"/>
                                  </a:cubicBezTo>
                                  <a:cubicBezTo>
                                    <a:pt x="16" y="240"/>
                                    <a:pt x="20" y="245"/>
                                    <a:pt x="20" y="250"/>
                                  </a:cubicBezTo>
                                  <a:close/>
                                  <a:moveTo>
                                    <a:pt x="20" y="350"/>
                                  </a:moveTo>
                                  <a:lnTo>
                                    <a:pt x="20" y="490"/>
                                  </a:lnTo>
                                  <a:cubicBezTo>
                                    <a:pt x="20" y="496"/>
                                    <a:pt x="16" y="500"/>
                                    <a:pt x="10" y="500"/>
                                  </a:cubicBezTo>
                                  <a:cubicBezTo>
                                    <a:pt x="5" y="500"/>
                                    <a:pt x="0" y="496"/>
                                    <a:pt x="0" y="490"/>
                                  </a:cubicBezTo>
                                  <a:lnTo>
                                    <a:pt x="0" y="350"/>
                                  </a:lnTo>
                                  <a:cubicBezTo>
                                    <a:pt x="0" y="345"/>
                                    <a:pt x="5" y="340"/>
                                    <a:pt x="10" y="340"/>
                                  </a:cubicBezTo>
                                  <a:cubicBezTo>
                                    <a:pt x="16" y="340"/>
                                    <a:pt x="20" y="345"/>
                                    <a:pt x="20" y="350"/>
                                  </a:cubicBezTo>
                                  <a:close/>
                                  <a:moveTo>
                                    <a:pt x="20" y="590"/>
                                  </a:moveTo>
                                  <a:lnTo>
                                    <a:pt x="20" y="590"/>
                                  </a:lnTo>
                                  <a:cubicBezTo>
                                    <a:pt x="20" y="596"/>
                                    <a:pt x="16" y="600"/>
                                    <a:pt x="10" y="600"/>
                                  </a:cubicBezTo>
                                  <a:cubicBezTo>
                                    <a:pt x="5" y="600"/>
                                    <a:pt x="0" y="596"/>
                                    <a:pt x="0" y="590"/>
                                  </a:cubicBezTo>
                                  <a:cubicBezTo>
                                    <a:pt x="0" y="585"/>
                                    <a:pt x="5" y="580"/>
                                    <a:pt x="10" y="580"/>
                                  </a:cubicBezTo>
                                  <a:cubicBezTo>
                                    <a:pt x="16" y="580"/>
                                    <a:pt x="20" y="585"/>
                                    <a:pt x="20" y="590"/>
                                  </a:cubicBezTo>
                                  <a:close/>
                                  <a:moveTo>
                                    <a:pt x="20" y="690"/>
                                  </a:moveTo>
                                  <a:lnTo>
                                    <a:pt x="20" y="830"/>
                                  </a:lnTo>
                                  <a:cubicBezTo>
                                    <a:pt x="20" y="836"/>
                                    <a:pt x="16" y="840"/>
                                    <a:pt x="10" y="840"/>
                                  </a:cubicBezTo>
                                  <a:cubicBezTo>
                                    <a:pt x="5" y="840"/>
                                    <a:pt x="0" y="836"/>
                                    <a:pt x="0" y="830"/>
                                  </a:cubicBezTo>
                                  <a:lnTo>
                                    <a:pt x="0" y="690"/>
                                  </a:lnTo>
                                  <a:cubicBezTo>
                                    <a:pt x="0" y="685"/>
                                    <a:pt x="5" y="680"/>
                                    <a:pt x="10" y="680"/>
                                  </a:cubicBezTo>
                                  <a:cubicBezTo>
                                    <a:pt x="16" y="680"/>
                                    <a:pt x="20" y="685"/>
                                    <a:pt x="20" y="690"/>
                                  </a:cubicBezTo>
                                  <a:close/>
                                  <a:moveTo>
                                    <a:pt x="20" y="930"/>
                                  </a:moveTo>
                                  <a:lnTo>
                                    <a:pt x="20" y="930"/>
                                  </a:lnTo>
                                  <a:cubicBezTo>
                                    <a:pt x="20" y="936"/>
                                    <a:pt x="16" y="940"/>
                                    <a:pt x="10" y="940"/>
                                  </a:cubicBezTo>
                                  <a:cubicBezTo>
                                    <a:pt x="5" y="940"/>
                                    <a:pt x="0" y="936"/>
                                    <a:pt x="0" y="930"/>
                                  </a:cubicBezTo>
                                  <a:cubicBezTo>
                                    <a:pt x="0" y="925"/>
                                    <a:pt x="5" y="920"/>
                                    <a:pt x="10" y="920"/>
                                  </a:cubicBezTo>
                                  <a:cubicBezTo>
                                    <a:pt x="16" y="920"/>
                                    <a:pt x="20" y="925"/>
                                    <a:pt x="20" y="930"/>
                                  </a:cubicBezTo>
                                  <a:close/>
                                </a:path>
                              </a:pathLst>
                            </a:custGeom>
                            <a:solidFill>
                              <a:srgbClr val="000000"/>
                            </a:solidFill>
                            <a:ln w="635">
                              <a:solidFill>
                                <a:srgbClr val="000000"/>
                              </a:solidFill>
                              <a:round/>
                              <a:headEnd/>
                              <a:tailEnd/>
                            </a:ln>
                          </wps:spPr>
                          <wps:bodyPr rot="0" vert="horz" wrap="square" lIns="91440" tIns="45720" rIns="91440" bIns="45720" anchor="t" anchorCtr="0" upright="1">
                            <a:noAutofit/>
                          </wps:bodyPr>
                        </wps:wsp>
                        <wps:wsp>
                          <wps:cNvPr id="62" name="Rectangle 28"/>
                          <wps:cNvSpPr>
                            <a:spLocks noChangeArrowheads="1"/>
                          </wps:cNvSpPr>
                          <wps:spPr bwMode="auto">
                            <a:xfrm>
                              <a:off x="4271010" y="1857375"/>
                              <a:ext cx="14351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BFEBE" w14:textId="77777777" w:rsidR="00233FC5" w:rsidRDefault="00233FC5" w:rsidP="00157683">
                                <w:pPr>
                                  <w:rPr>
                                    <w:sz w:val="15"/>
                                    <w:szCs w:val="15"/>
                                  </w:rPr>
                                </w:pPr>
                                <w:r>
                                  <w:rPr>
                                    <w:rFonts w:ascii="宋体" w:cs="宋体" w:hint="eastAsia"/>
                                    <w:color w:val="000000"/>
                                    <w:kern w:val="0"/>
                                    <w:sz w:val="15"/>
                                    <w:szCs w:val="15"/>
                                  </w:rPr>
                                  <w:t>UNI</w:t>
                                </w:r>
                              </w:p>
                            </w:txbxContent>
                          </wps:txbx>
                          <wps:bodyPr rot="0" vert="horz" wrap="none" lIns="0" tIns="0" rIns="0" bIns="0" anchor="t" anchorCtr="0" upright="1">
                            <a:spAutoFit/>
                          </wps:bodyPr>
                        </wps:wsp>
                        <wps:wsp>
                          <wps:cNvPr id="63" name="Line 29"/>
                          <wps:cNvCnPr>
                            <a:cxnSpLocks noChangeShapeType="1"/>
                          </wps:cNvCnPr>
                          <wps:spPr bwMode="auto">
                            <a:xfrm>
                              <a:off x="3973830" y="1628775"/>
                              <a:ext cx="631825" cy="635"/>
                            </a:xfrm>
                            <a:prstGeom prst="line">
                              <a:avLst/>
                            </a:prstGeom>
                            <a:noFill/>
                            <a:ln w="8255" cap="rnd">
                              <a:solidFill>
                                <a:srgbClr val="000000"/>
                              </a:solidFill>
                              <a:round/>
                              <a:headEnd/>
                              <a:tailEnd/>
                            </a:ln>
                            <a:extLst>
                              <a:ext uri="{909E8E84-426E-40DD-AFC4-6F175D3DCCD1}">
                                <a14:hiddenFill xmlns:a14="http://schemas.microsoft.com/office/drawing/2010/main">
                                  <a:noFill/>
                                </a14:hiddenFill>
                              </a:ext>
                            </a:extLst>
                          </wps:spPr>
                          <wps:bodyPr/>
                        </wps:wsp>
                        <wps:wsp>
                          <wps:cNvPr id="64" name="Freeform 30"/>
                          <wps:cNvSpPr>
                            <a:spLocks noChangeArrowheads="1"/>
                          </wps:cNvSpPr>
                          <wps:spPr bwMode="auto">
                            <a:xfrm>
                              <a:off x="2727325" y="1411605"/>
                              <a:ext cx="215265" cy="424180"/>
                            </a:xfrm>
                            <a:custGeom>
                              <a:avLst/>
                              <a:gdLst>
                                <a:gd name="T0" fmla="*/ 0 w 339"/>
                                <a:gd name="T1" fmla="*/ 424180 h 668"/>
                                <a:gd name="T2" fmla="*/ 215265 w 339"/>
                                <a:gd name="T3" fmla="*/ 205105 h 668"/>
                                <a:gd name="T4" fmla="*/ 0 w 339"/>
                                <a:gd name="T5" fmla="*/ 0 h 668"/>
                                <a:gd name="T6" fmla="*/ 0 w 339"/>
                                <a:gd name="T7" fmla="*/ 424180 h 66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39" h="668">
                                  <a:moveTo>
                                    <a:pt x="0" y="668"/>
                                  </a:moveTo>
                                  <a:lnTo>
                                    <a:pt x="339" y="323"/>
                                  </a:lnTo>
                                  <a:lnTo>
                                    <a:pt x="0" y="0"/>
                                  </a:lnTo>
                                  <a:lnTo>
                                    <a:pt x="0" y="6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1"/>
                          <wps:cNvSpPr>
                            <a:spLocks noChangeArrowheads="1"/>
                          </wps:cNvSpPr>
                          <wps:spPr bwMode="auto">
                            <a:xfrm flipH="1">
                              <a:off x="2727325" y="1422400"/>
                              <a:ext cx="215265" cy="424180"/>
                            </a:xfrm>
                            <a:custGeom>
                              <a:avLst/>
                              <a:gdLst>
                                <a:gd name="T0" fmla="*/ 0 w 339"/>
                                <a:gd name="T1" fmla="*/ 424180 h 668"/>
                                <a:gd name="T2" fmla="*/ 215265 w 339"/>
                                <a:gd name="T3" fmla="*/ 205105 h 668"/>
                                <a:gd name="T4" fmla="*/ 0 w 339"/>
                                <a:gd name="T5" fmla="*/ 0 h 668"/>
                                <a:gd name="T6" fmla="*/ 0 w 339"/>
                                <a:gd name="T7" fmla="*/ 424180 h 66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39" h="668">
                                  <a:moveTo>
                                    <a:pt x="0" y="668"/>
                                  </a:moveTo>
                                  <a:lnTo>
                                    <a:pt x="339" y="323"/>
                                  </a:lnTo>
                                  <a:lnTo>
                                    <a:pt x="0" y="0"/>
                                  </a:lnTo>
                                  <a:lnTo>
                                    <a:pt x="0" y="668"/>
                                  </a:lnTo>
                                  <a:close/>
                                </a:path>
                              </a:pathLst>
                            </a:cu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Line 32"/>
                          <wps:cNvCnPr>
                            <a:cxnSpLocks noChangeShapeType="1"/>
                          </wps:cNvCnPr>
                          <wps:spPr bwMode="auto">
                            <a:xfrm>
                              <a:off x="2467610" y="1628775"/>
                              <a:ext cx="259715" cy="635"/>
                            </a:xfrm>
                            <a:prstGeom prst="line">
                              <a:avLst/>
                            </a:prstGeom>
                            <a:noFill/>
                            <a:ln w="8255" cap="rnd">
                              <a:solidFill>
                                <a:srgbClr val="000000"/>
                              </a:solidFill>
                              <a:round/>
                              <a:headEnd/>
                              <a:tailEnd/>
                            </a:ln>
                            <a:extLst>
                              <a:ext uri="{909E8E84-426E-40DD-AFC4-6F175D3DCCD1}">
                                <a14:hiddenFill xmlns:a14="http://schemas.microsoft.com/office/drawing/2010/main">
                                  <a:noFill/>
                                </a14:hiddenFill>
                              </a:ext>
                            </a:extLst>
                          </wps:spPr>
                          <wps:bodyPr/>
                        </wps:wsp>
                        <wps:wsp>
                          <wps:cNvPr id="67" name="Line 33"/>
                          <wps:cNvCnPr>
                            <a:cxnSpLocks noChangeShapeType="1"/>
                          </wps:cNvCnPr>
                          <wps:spPr bwMode="auto">
                            <a:xfrm>
                              <a:off x="2935605" y="1628775"/>
                              <a:ext cx="406400" cy="635"/>
                            </a:xfrm>
                            <a:prstGeom prst="line">
                              <a:avLst/>
                            </a:prstGeom>
                            <a:noFill/>
                            <a:ln w="8255" cap="rnd">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34"/>
                          <wps:cNvSpPr>
                            <a:spLocks noChangeArrowheads="1"/>
                          </wps:cNvSpPr>
                          <wps:spPr bwMode="auto">
                            <a:xfrm>
                              <a:off x="2759710" y="1219200"/>
                              <a:ext cx="14351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94941" w14:textId="77777777" w:rsidR="00233FC5" w:rsidRDefault="00233FC5" w:rsidP="00157683">
                                <w:pPr>
                                  <w:rPr>
                                    <w:sz w:val="15"/>
                                    <w:szCs w:val="15"/>
                                  </w:rPr>
                                </w:pPr>
                                <w:r>
                                  <w:rPr>
                                    <w:rFonts w:ascii="宋体" w:cs="宋体" w:hint="eastAsia"/>
                                    <w:color w:val="000000"/>
                                    <w:kern w:val="0"/>
                                    <w:sz w:val="15"/>
                                    <w:szCs w:val="15"/>
                                  </w:rPr>
                                  <w:t>ODN</w:t>
                                </w:r>
                              </w:p>
                              <w:p w14:paraId="3CDC0D3E" w14:textId="77777777" w:rsidR="00233FC5" w:rsidRDefault="00233FC5" w:rsidP="00157683">
                                <w:pPr>
                                  <w:rPr>
                                    <w:sz w:val="15"/>
                                    <w:szCs w:val="15"/>
                                  </w:rPr>
                                </w:pPr>
                              </w:p>
                            </w:txbxContent>
                          </wps:txbx>
                          <wps:bodyPr rot="0" vert="horz" wrap="none" lIns="0" tIns="0" rIns="0" bIns="0" anchor="t" anchorCtr="0" upright="1">
                            <a:spAutoFit/>
                          </wps:bodyPr>
                        </wps:wsp>
                        <wps:wsp>
                          <wps:cNvPr id="69" name="Line 16"/>
                          <wps:cNvCnPr>
                            <a:cxnSpLocks noChangeShapeType="1"/>
                          </wps:cNvCnPr>
                          <wps:spPr bwMode="auto">
                            <a:xfrm>
                              <a:off x="2083435" y="633730"/>
                              <a:ext cx="635" cy="577850"/>
                            </a:xfrm>
                            <a:prstGeom prst="line">
                              <a:avLst/>
                            </a:prstGeom>
                            <a:noFill/>
                            <a:ln w="8255" cap="rnd">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26"/>
                          <wps:cNvSpPr>
                            <a:spLocks noChangeArrowheads="1"/>
                          </wps:cNvSpPr>
                          <wps:spPr bwMode="auto">
                            <a:xfrm>
                              <a:off x="2120265" y="953770"/>
                              <a:ext cx="86614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E9026" w14:textId="77777777" w:rsidR="00233FC5" w:rsidRDefault="00233FC5" w:rsidP="00157683">
                                <w:pPr>
                                  <w:rPr>
                                    <w:rFonts w:ascii="宋体" w:hAnsi="宋体"/>
                                    <w:sz w:val="15"/>
                                    <w:szCs w:val="15"/>
                                  </w:rPr>
                                </w:pPr>
                                <w:r>
                                  <w:rPr>
                                    <w:rFonts w:ascii="宋体" w:hAnsi="宋体" w:hint="eastAsia"/>
                                    <w:sz w:val="15"/>
                                    <w:szCs w:val="15"/>
                                  </w:rPr>
                                  <w:t>t</w:t>
                                </w:r>
                                <w:r>
                                  <w:rPr>
                                    <w:rFonts w:ascii="宋体" w:hAnsi="宋体"/>
                                    <w:sz w:val="15"/>
                                    <w:szCs w:val="15"/>
                                  </w:rPr>
                                  <w:t>elemetry</w:t>
                                </w:r>
                                <w:r>
                                  <w:rPr>
                                    <w:rFonts w:ascii="宋体" w:hAnsi="宋体" w:hint="eastAsia"/>
                                    <w:sz w:val="15"/>
                                    <w:szCs w:val="15"/>
                                  </w:rPr>
                                  <w:t>数据上报</w:t>
                                </w:r>
                              </w:p>
                              <w:p w14:paraId="42CCD0B4" w14:textId="77777777" w:rsidR="00233FC5" w:rsidRDefault="00233FC5" w:rsidP="00157683">
                                <w:pPr>
                                  <w:rPr>
                                    <w:rFonts w:ascii="宋体" w:hAnsi="宋体"/>
                                    <w:sz w:val="15"/>
                                    <w:szCs w:val="15"/>
                                  </w:rPr>
                                </w:pPr>
                              </w:p>
                            </w:txbxContent>
                          </wps:txbx>
                          <wps:bodyPr rot="0" vert="horz" wrap="square" lIns="0" tIns="0" rIns="0" bIns="0" anchor="t" anchorCtr="0" upright="1">
                            <a:spAutoFit/>
                          </wps:bodyPr>
                        </wps:wsp>
                      </wpc:wpc>
                    </a:graphicData>
                  </a:graphic>
                </wp:inline>
              </w:drawing>
            </mc:Choice>
            <mc:Fallback>
              <w:pict>
                <v:group w14:anchorId="2323752E" id="画布 71" o:spid="_x0000_s1034" editas="canvas" style="width:427.2pt;height:178.5pt;mso-position-horizontal-relative:char;mso-position-vertical-relative:line" coordsize="5425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">
                  <v:shape id="_x0000_s1035" type="#_x0000_t75" style="position:absolute;width:54254;height:22669;visibility:visible;mso-wrap-style:square">
                    <v:fill o:detectmouseclick="t"/>
                    <v:path o:connecttype="none"/>
                  </v:shape>
                  <v:rect id="Rectangle 7" o:spid="_x0000_s1036" style="position:absolute;left:9563;top:1206;width:34131;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" stroked="f"/>
                  <v:rect id="Rectangle 8" o:spid="_x0000_s1037" style="position:absolute;left:10058;top:1206;width:34131;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" filled="f" strokeweight=".65pt">
                    <v:stroke joinstyle="round" endcap="round"/>
                  </v:rect>
                  <v:rect id="Rectangle 10" o:spid="_x0000_s1038" style="position:absolute;left:24384;top:2838;width:476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6D106908" w14:textId="77777777" w:rsidR="00233FC5" w:rsidRDefault="00233FC5" w:rsidP="00157683">
                          <w:pPr>
                            <w:jc w:val="center"/>
                            <w:rPr>
                              <w:rFonts w:ascii="宋体" w:hAnsi="宋体"/>
                              <w:sz w:val="15"/>
                              <w:szCs w:val="15"/>
                            </w:rPr>
                          </w:pPr>
                          <w:r>
                            <w:rPr>
                              <w:rFonts w:ascii="宋体" w:hAnsi="宋体" w:hint="eastAsia"/>
                              <w:sz w:val="15"/>
                              <w:szCs w:val="15"/>
                            </w:rPr>
                            <w:t>采集控制器</w:t>
                          </w:r>
                        </w:p>
                      </w:txbxContent>
                    </v:textbox>
                  </v:rect>
                  <v:rect id="Rectangle 12" o:spid="_x0000_s1039" style="position:absolute;left:14662;top:12115;width:10014;height:8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" stroked="f"/>
                  <v:rect id="Rectangle 13" o:spid="_x0000_s1040" style="position:absolute;left:14662;top:12115;width:10014;height:8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" filled="f" strokeweight=".65pt">
                    <v:stroke joinstyle="round" endcap="round"/>
                  </v:rect>
                  <v:rect id="Rectangle 14" o:spid="_x0000_s1041" style="position:absolute;left:18948;top:15246;width:1435;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208C436C" w14:textId="77777777" w:rsidR="00233FC5" w:rsidRDefault="00233FC5" w:rsidP="00157683">
                          <w:pPr>
                            <w:rPr>
                              <w:sz w:val="15"/>
                              <w:szCs w:val="15"/>
                            </w:rPr>
                          </w:pPr>
                          <w:r>
                            <w:rPr>
                              <w:rFonts w:ascii="宋体" w:cs="宋体" w:hint="eastAsia"/>
                              <w:color w:val="000000"/>
                              <w:kern w:val="0"/>
                              <w:sz w:val="15"/>
                              <w:szCs w:val="15"/>
                            </w:rPr>
                            <w:t>OLT</w:t>
                          </w:r>
                        </w:p>
                        <w:p w14:paraId="40034912" w14:textId="77777777" w:rsidR="00233FC5" w:rsidRDefault="00233FC5" w:rsidP="00157683">
                          <w:pPr>
                            <w:rPr>
                              <w:sz w:val="15"/>
                              <w:szCs w:val="15"/>
                            </w:rPr>
                          </w:pPr>
                        </w:p>
                      </w:txbxContent>
                    </v:textbox>
                  </v:rect>
                  <v:shape id="Freeform 15" o:spid="_x0000_s1042" style="position:absolute;left:6724;top:9150;width:39250;height:121;visibility:visible;mso-wrap-style:square;v-text-anchor:top" coordsize="93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" path="m10,l310,v6,,10,5,10,10c320,16,316,20,310,20l10,20c4,20,,16,,10,,5,4,,10,xm490,l790,v6,,10,5,10,10c800,16,796,20,790,20r-300,c484,20,480,16,480,10,480,5,484,,490,xm970,r300,c1276,,1280,5,1280,10v,6,-4,10,-10,10l970,20v-6,,-10,-4,-10,-10c960,5,964,,970,xm1450,r300,c1756,,1760,5,1760,10v,6,-4,10,-10,10l1450,20v-6,,-10,-4,-10,-10c1440,5,1444,,1450,xm1930,r300,c2236,,2240,5,2240,10v,6,-4,10,-10,10l1930,20v-6,,-10,-4,-10,-10c1920,5,1924,,1930,xm2410,r300,c2716,,2720,5,2720,10v,6,-4,10,-10,10l2410,20v-6,,-10,-4,-10,-10c2400,5,2404,,2410,xm2890,r300,c3196,,3200,5,3200,10v,6,-4,10,-10,10l2890,20v-6,,-10,-4,-10,-10c2880,5,2884,,2890,xm3370,r300,c3676,,3680,5,3680,10v,6,-4,10,-10,10l3370,20v-6,,-10,-4,-10,-10c3360,5,3364,,3370,xm3850,r300,c4156,,4160,5,4160,10v,6,-4,10,-10,10l3850,20v-6,,-10,-4,-10,-10c3840,5,3844,,3850,xm4330,r300,c4636,,4640,5,4640,10v,6,-4,10,-10,10l4330,20v-6,,-10,-4,-10,-10c4320,5,4324,,4330,xm4810,r300,c5116,,5120,5,5120,10v,6,-4,10,-10,10l4810,20v-6,,-10,-4,-10,-10c4800,5,4804,,4810,xm5290,r300,c5596,,5600,5,5600,10v,6,-4,10,-10,10l5290,20v-6,,-10,-4,-10,-10c5280,5,5284,,5290,xm5770,r300,c6076,,6080,5,6080,10v,6,-4,10,-10,10l5770,20v-6,,-10,-4,-10,-10c5760,5,5764,,5770,xm6250,r300,c6556,,6560,5,6560,10v,6,-4,10,-10,10l6250,20v-6,,-10,-4,-10,-10c6240,5,6244,,6250,xm6730,r300,c7036,,7040,5,7040,10v,6,-4,10,-10,10l6730,20v-6,,-10,-4,-10,-10c6720,5,6724,,6730,xm7210,r300,c7516,,7520,5,7520,10v,6,-4,10,-10,10l7210,20v-6,,-10,-4,-10,-10c7200,5,7204,,7210,xm7690,r300,c7996,,8000,5,8000,10v,6,-4,10,-10,10l7690,20v-6,,-10,-4,-10,-10c7680,5,7684,,7690,xm8170,r300,c8476,,8480,5,8480,10v,6,-4,10,-10,10l8170,20v-6,,-10,-4,-10,-10c8160,5,8164,,8170,xm8650,r300,c8956,,8960,5,8960,10v,6,-4,10,-10,10l8650,20v-6,,-10,-4,-10,-10c8640,5,8644,,8650,xm9130,r248,c9384,,9388,5,9388,10v,6,-4,10,-10,10l9130,20v-6,,-10,-4,-10,-10c9120,5,9124,,9130,xe" fillcolor="black" strokeweight=".05pt">
                    <v:path o:connecttype="custom" o:connectlocs="55933250,3639407;0,3639407;138084715,0;85647450,7278211;169547325,0;221984591,7278211;169547325,0;307632041,3639407;251698790,3639407;389783505,0;337346240,7278211;421246116,0;473683381,7278211;421246116,0;559330831,3639407;503397580,3639407;641482714,0;589045448,7278211;672944906,0;725382171,7278211;672944906,0;811029621,3639407;755096789,3639407;893181504,0;840744239,7278211;924643696,0;977080961,7278211;924643696,0;1062728411,3639407;1006795579,3639407;1144880294,0;1092443029,7278211;1176342486,0;1228779752,7278211;1176342486,0;1314427620,3639407;1258494369,3639407;1396579084,0;1344141819,7278211;1428041695,0;1480478960,7278211;1428041695,0;1566126410,3639407;1510193159,3639407;1639188816,0;1595840609,7278211" o:connectangles="0,0,0,0,0,0,0,0,0,0,0,0,0,0,0,0,0,0,0,0,0,0,0,0,0,0,0,0,0,0,0,0,0,0,0,0,0,0,0,0,0,0,0,0,0,0"/>
                    <o:lock v:ext="edit" verticies="t"/>
                  </v:shape>
                  <v:line id="Line 16" o:spid="_x0000_s1043" style="position:absolute;visibility:visible;mso-wrap-style:square" from="17481,6337" to="17487,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" strokeweight=".65pt">
                    <v:stroke endcap="round"/>
                  </v:line>
                  <v:shape id="Freeform 17" o:spid="_x0000_s1044" style="position:absolute;left:20472;top:6413;width:730;height:527;visibility:visible;mso-wrap-style:square;v-text-anchor:top" coordsize="11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" path="m115,83l57,,,83e" filled="f" strokeweight=".65pt">
                    <v:stroke endcap="round"/>
                    <v:path o:connecttype="custom" o:connectlocs="46370875,33467675;22983825,0;0,33467675" o:connectangles="0,0,0"/>
                  </v:shape>
                  <v:shape id="Freeform 18" o:spid="_x0000_s1045" style="position:absolute;left:17119;top:11664;width:730;height:528;visibility:visible;mso-wrap-style:square;v-text-anchor:top" coordsize="11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" path="m,l57,83,115,e" filled="f" strokeweight=".65pt">
                    <v:stroke endcap="round"/>
                    <v:path o:connecttype="custom" o:connectlocs="0,0;22983825,33467675;46370875,0" o:connectangles="0,0,0"/>
                  </v:shape>
                  <v:line id="Line 19" o:spid="_x0000_s1046" style="position:absolute;flip:x;visibility:visible;mso-wrap-style:square" from="9569,16287" to="14433,16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" strokeweight=".65pt">
                    <v:stroke endcap="round"/>
                  </v:line>
                  <v:shape id="Freeform 20" o:spid="_x0000_s1047" style="position:absolute;left:11550;top:12896;width:83;height:5677;visibility:visible;mso-wrap-style:square;v-text-anchor:top" coordsize="2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" path="m20,10r,140c20,156,16,160,10,160,5,160,,156,,150l,10c,5,5,,10,v6,,10,5,10,10xm20,250r,c20,256,16,260,10,260,5,260,,256,,250v,-5,5,-10,10,-10c16,240,20,245,20,250xm20,350r,140c20,496,16,500,10,500,5,500,,496,,490l,350v,-5,5,-10,10,-10c16,340,20,345,20,350xm20,590r,c20,596,16,600,10,600,5,600,,596,,590v,-5,5,-10,10,-10c16,580,20,585,20,590xm20,690r,140c20,836,16,840,10,840,5,840,,836,,830l,690v,-5,5,-10,10,-10c16,680,20,685,20,690xm20,930r,c20,936,16,940,10,940,5,940,,936,,930v,-5,5,-10,10,-10c16,920,20,925,20,930xe" fillcolor="black" strokeweight=".05pt">
                    <v:path o:connecttype="custom" o:connectlocs="3407251,3647106;3407251,54709010;1703832,58356116;0,54709010;0,3647106;1703832,0;3407251,3647106;3407251,91181281;3407251,91181281;1703832,94828991;0,91181281;0,91181281;1703832,87534174;3407251,91181281;3407251,127654155;3407251,178716059;1703832,182363165;0,178716059;0,127654155;1703832,124007049;3407251,127654155;3407251,215188330;3407251,215188330;1703832,218835436;0,215188330;0,215188330;1703832,211541224;3407251,215188330;3407251,251661204;3407251,302722504;1703832,306369611;0,302722504;0,251661204;1703832,248013494;3407251,251661204;3407251,339195379;3407251,339195379;1703832,342842485;0,339195379;0,339195379;1703832,335547669;3407251,339195379" o:connectangles="0,0,0,0,0,0,0,0,0,0,0,0,0,0,0,0,0,0,0,0,0,0,0,0,0,0,0,0,0,0,0,0,0,0,0,0,0,0,0,0,0,0"/>
                    <o:lock v:ext="edit" verticies="t"/>
                  </v:shape>
                  <v:rect id="Rectangle 21" o:spid="_x0000_s1048" style="position:absolute;left:10826;top:18573;width:143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6525065B" w14:textId="77777777" w:rsidR="00233FC5" w:rsidRDefault="00233FC5" w:rsidP="00157683">
                          <w:pPr>
                            <w:rPr>
                              <w:sz w:val="15"/>
                              <w:szCs w:val="15"/>
                            </w:rPr>
                          </w:pPr>
                          <w:r>
                            <w:rPr>
                              <w:rFonts w:ascii="宋体" w:cs="宋体" w:hint="eastAsia"/>
                              <w:color w:val="000000"/>
                              <w:kern w:val="0"/>
                              <w:sz w:val="15"/>
                              <w:szCs w:val="15"/>
                            </w:rPr>
                            <w:t>SNI</w:t>
                          </w:r>
                        </w:p>
                      </w:txbxContent>
                    </v:textbox>
                  </v:rect>
                  <v:rect id="Rectangle 22" o:spid="_x0000_s1049" style="position:absolute;left:33420;top:12833;width:6318;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" stroked="f"/>
                  <v:rect id="Rectangle 23" o:spid="_x0000_s1050" style="position:absolute;left:33420;top:12833;width:6318;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" filled="f" strokeweight=".65pt">
                    <v:stroke joinstyle="round" endcap="round"/>
                  </v:rect>
                  <v:rect id="Rectangle 24" o:spid="_x0000_s1051" style="position:absolute;left:35858;top:15246;width:1435;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1FBB1CEE" w14:textId="77777777" w:rsidR="00233FC5" w:rsidRDefault="00233FC5" w:rsidP="00157683">
                          <w:pPr>
                            <w:rPr>
                              <w:sz w:val="15"/>
                              <w:szCs w:val="15"/>
                            </w:rPr>
                          </w:pPr>
                          <w:r>
                            <w:rPr>
                              <w:rFonts w:ascii="宋体" w:cs="宋体" w:hint="eastAsia"/>
                              <w:color w:val="000000"/>
                              <w:kern w:val="0"/>
                              <w:sz w:val="15"/>
                              <w:szCs w:val="15"/>
                            </w:rPr>
                            <w:t>ONU</w:t>
                          </w:r>
                        </w:p>
                        <w:p w14:paraId="68519E51" w14:textId="77777777" w:rsidR="00233FC5" w:rsidRDefault="00233FC5" w:rsidP="00157683">
                          <w:pPr>
                            <w:rPr>
                              <w:sz w:val="15"/>
                              <w:szCs w:val="15"/>
                            </w:rPr>
                          </w:pPr>
                        </w:p>
                      </w:txbxContent>
                    </v:textbox>
                  </v:rect>
                  <v:rect id="Rectangle 26" o:spid="_x0000_s1052" style="position:absolute;left:12071;top:9537;width:4369;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" filled="f" stroked="f">
                    <v:textbox style="mso-fit-shape-to-text:t" inset="0,0,0,0">
                      <w:txbxContent>
                        <w:p w14:paraId="35908C93" w14:textId="77777777" w:rsidR="00233FC5" w:rsidRDefault="00233FC5" w:rsidP="00157683">
                          <w:pPr>
                            <w:rPr>
                              <w:rFonts w:ascii="宋体" w:hAnsi="宋体"/>
                              <w:sz w:val="15"/>
                              <w:szCs w:val="15"/>
                            </w:rPr>
                          </w:pPr>
                          <w:r>
                            <w:rPr>
                              <w:rFonts w:ascii="宋体" w:hAnsi="宋体" w:hint="eastAsia"/>
                              <w:sz w:val="15"/>
                              <w:szCs w:val="15"/>
                            </w:rPr>
                            <w:t>订阅配置</w:t>
                          </w:r>
                        </w:p>
                        <w:p w14:paraId="056DA472" w14:textId="77777777" w:rsidR="00233FC5" w:rsidRDefault="00233FC5" w:rsidP="00157683">
                          <w:pPr>
                            <w:rPr>
                              <w:rFonts w:ascii="宋体" w:hAnsi="宋体"/>
                              <w:sz w:val="15"/>
                              <w:szCs w:val="15"/>
                            </w:rPr>
                          </w:pPr>
                        </w:p>
                      </w:txbxContent>
                    </v:textbox>
                  </v:rect>
                  <v:shape id="Freeform 27" o:spid="_x0000_s1053" style="position:absolute;left:43332;top:12896;width:82;height:5677;visibility:visible;mso-wrap-style:square;v-text-anchor:top" coordsize="2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" path="m20,10r,140c20,156,16,160,10,160,5,160,,156,,150l,10c,5,5,,10,v6,,10,5,10,10xm20,250r,c20,256,16,260,10,260,5,260,,256,,250v,-5,5,-10,10,-10c16,240,20,245,20,250xm20,350r,140c20,496,16,500,10,500,5,500,,496,,490l,350v,-5,5,-10,10,-10c16,340,20,345,20,350xm20,590r,c20,596,16,600,10,600,5,600,,596,,590v,-5,5,-10,10,-10c16,580,20,585,20,590xm20,690r,140c20,836,16,840,10,840,5,840,,836,,830l,690v,-5,5,-10,10,-10c16,680,20,685,20,690xm20,930r,c20,936,16,940,10,940,5,940,,936,,930v,-5,5,-10,10,-10c16,920,20,925,20,930xe" fillcolor="black" strokeweight=".05pt">
                    <v:path o:connecttype="custom" o:connectlocs="3407251,3647106;3407251,54709010;1703832,58356116;0,54709010;0,3647106;1703832,0;3407251,3647106;3407251,91181281;3407251,91181281;1703832,94828991;0,91181281;0,91181281;1703832,87534174;3407251,91181281;3407251,127654155;3407251,178716059;1703832,182363165;0,178716059;0,127654155;1703832,124007049;3407251,127654155;3407251,215188330;3407251,215188330;1703832,218835436;0,215188330;0,215188330;1703832,211541224;3407251,215188330;3407251,251661204;3407251,302722504;1703832,306369611;0,302722504;0,251661204;1703832,248013494;3407251,251661204;3407251,339195379;3407251,339195379;1703832,342842485;0,339195379;0,339195379;1703832,335547669;3407251,339195379" o:connectangles="0,0,0,0,0,0,0,0,0,0,0,0,0,0,0,0,0,0,0,0,0,0,0,0,0,0,0,0,0,0,0,0,0,0,0,0,0,0,0,0,0,0"/>
                    <o:lock v:ext="edit" verticies="t"/>
                  </v:shape>
                  <v:rect id="Rectangle 28" o:spid="_x0000_s1054" style="position:absolute;left:42710;top:18573;width:143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6FEBFEBE" w14:textId="77777777" w:rsidR="00233FC5" w:rsidRDefault="00233FC5" w:rsidP="00157683">
                          <w:pPr>
                            <w:rPr>
                              <w:sz w:val="15"/>
                              <w:szCs w:val="15"/>
                            </w:rPr>
                          </w:pPr>
                          <w:r>
                            <w:rPr>
                              <w:rFonts w:ascii="宋体" w:cs="宋体" w:hint="eastAsia"/>
                              <w:color w:val="000000"/>
                              <w:kern w:val="0"/>
                              <w:sz w:val="15"/>
                              <w:szCs w:val="15"/>
                            </w:rPr>
                            <w:t>UNI</w:t>
                          </w:r>
                        </w:p>
                      </w:txbxContent>
                    </v:textbox>
                  </v:rect>
                  <v:line id="Line 29" o:spid="_x0000_s1055" style="position:absolute;visibility:visible;mso-wrap-style:square" from="39738,16287" to="46056,16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" strokeweight=".65pt">
                    <v:stroke endcap="round"/>
                  </v:line>
                  <v:shape id="Freeform 30" o:spid="_x0000_s1056" style="position:absolute;left:27273;top:14116;width:2152;height:4241;visibility:visible;mso-wrap-style:square;v-text-anchor:top" coordsize="33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" path="m,668l339,323,,,,668xe" stroked="f">
                    <v:path o:connecttype="custom" o:connectlocs="0,269354300;136693275,130241675;0,0;0,269354300" o:connectangles="0,0,0,0"/>
                  </v:shape>
                  <v:shape id="Freeform 31" o:spid="_x0000_s1057" style="position:absolute;left:27273;top:14224;width:2152;height:4241;flip:x;visibility:visible;mso-wrap-style:square;v-text-anchor:top" coordsize="33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" path="m,668l339,323,,,,668xe" filled="f" strokeweight=".65pt">
                    <v:stroke endcap="round"/>
                    <v:path o:connecttype="custom" o:connectlocs="0,269354300;136693275,130241675;0,0;0,269354300" o:connectangles="0,0,0,0"/>
                  </v:shape>
                  <v:line id="Line 32" o:spid="_x0000_s1058" style="position:absolute;visibility:visible;mso-wrap-style:square" from="24676,16287" to="27273,16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" strokeweight=".65pt">
                    <v:stroke endcap="round"/>
                  </v:line>
                  <v:line id="Line 33" o:spid="_x0000_s1059" style="position:absolute;visibility:visible;mso-wrap-style:square" from="29356,16287" to="33420,16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" strokeweight=".65pt">
                    <v:stroke endcap="round"/>
                  </v:line>
                  <v:rect id="Rectangle 34" o:spid="_x0000_s1060" style="position:absolute;left:27597;top:12192;width:1435;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14:paraId="3AD94941" w14:textId="77777777" w:rsidR="00233FC5" w:rsidRDefault="00233FC5" w:rsidP="00157683">
                          <w:pPr>
                            <w:rPr>
                              <w:sz w:val="15"/>
                              <w:szCs w:val="15"/>
                            </w:rPr>
                          </w:pPr>
                          <w:r>
                            <w:rPr>
                              <w:rFonts w:ascii="宋体" w:cs="宋体" w:hint="eastAsia"/>
                              <w:color w:val="000000"/>
                              <w:kern w:val="0"/>
                              <w:sz w:val="15"/>
                              <w:szCs w:val="15"/>
                            </w:rPr>
                            <w:t>ODN</w:t>
                          </w:r>
                        </w:p>
                        <w:p w14:paraId="3CDC0D3E" w14:textId="77777777" w:rsidR="00233FC5" w:rsidRDefault="00233FC5" w:rsidP="00157683">
                          <w:pPr>
                            <w:rPr>
                              <w:sz w:val="15"/>
                              <w:szCs w:val="15"/>
                            </w:rPr>
                          </w:pPr>
                        </w:p>
                      </w:txbxContent>
                    </v:textbox>
                  </v:rect>
                  <v:line id="Line 16" o:spid="_x0000_s1061" style="position:absolute;visibility:visible;mso-wrap-style:square" from="20834,6337" to="20840,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" strokeweight=".65pt">
                    <v:stroke endcap="round"/>
                  </v:line>
                  <v:rect id="Rectangle 26" o:spid="_x0000_s1062" style="position:absolute;left:21202;top:9537;width:8662;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" filled="f" stroked="f">
                    <v:textbox style="mso-fit-shape-to-text:t" inset="0,0,0,0">
                      <w:txbxContent>
                        <w:p w14:paraId="2C5E9026" w14:textId="77777777" w:rsidR="00233FC5" w:rsidRDefault="00233FC5" w:rsidP="00157683">
                          <w:pPr>
                            <w:rPr>
                              <w:rFonts w:ascii="宋体" w:hAnsi="宋体"/>
                              <w:sz w:val="15"/>
                              <w:szCs w:val="15"/>
                            </w:rPr>
                          </w:pPr>
                          <w:r>
                            <w:rPr>
                              <w:rFonts w:ascii="宋体" w:hAnsi="宋体" w:hint="eastAsia"/>
                              <w:sz w:val="15"/>
                              <w:szCs w:val="15"/>
                            </w:rPr>
                            <w:t>t</w:t>
                          </w:r>
                          <w:r>
                            <w:rPr>
                              <w:rFonts w:ascii="宋体" w:hAnsi="宋体"/>
                              <w:sz w:val="15"/>
                              <w:szCs w:val="15"/>
                            </w:rPr>
                            <w:t>elemetry</w:t>
                          </w:r>
                          <w:r>
                            <w:rPr>
                              <w:rFonts w:ascii="宋体" w:hAnsi="宋体" w:hint="eastAsia"/>
                              <w:sz w:val="15"/>
                              <w:szCs w:val="15"/>
                            </w:rPr>
                            <w:t>数据上报</w:t>
                          </w:r>
                        </w:p>
                        <w:p w14:paraId="42CCD0B4" w14:textId="77777777" w:rsidR="00233FC5" w:rsidRDefault="00233FC5" w:rsidP="00157683">
                          <w:pPr>
                            <w:rPr>
                              <w:rFonts w:ascii="宋体" w:hAnsi="宋体"/>
                              <w:sz w:val="15"/>
                              <w:szCs w:val="15"/>
                            </w:rPr>
                          </w:pPr>
                        </w:p>
                      </w:txbxContent>
                    </v:textbox>
                  </v:rect>
                  <w10:anchorlock/>
                </v:group>
              </w:pict>
            </mc:Fallback>
          </mc:AlternateContent>
        </w:r>
      </w:ins>
    </w:p>
    <w:p w14:paraId="6C104A7C" w14:textId="31FB9DB7" w:rsidR="00C925AD" w:rsidRDefault="00C925AD" w:rsidP="00C925AD">
      <w:pPr>
        <w:pStyle w:val="af8"/>
        <w:widowControl/>
        <w:autoSpaceDE w:val="0"/>
        <w:autoSpaceDN w:val="0"/>
        <w:adjustRightInd w:val="0"/>
        <w:snapToGrid w:val="0"/>
        <w:spacing w:beforeLines="50" w:before="156" w:afterLines="50" w:after="156"/>
        <w:jc w:val="center"/>
        <w:rPr>
          <w:rFonts w:ascii="黑体" w:hAnsi="黑体" w:cs="Times New Roman"/>
          <w:bCs/>
          <w:kern w:val="0"/>
          <w:sz w:val="21"/>
        </w:rPr>
      </w:pPr>
      <w:r w:rsidRPr="004E3F6B">
        <w:rPr>
          <w:rFonts w:ascii="黑体" w:hAnsi="黑体" w:cs="Times New Roman" w:hint="eastAsia"/>
          <w:bCs/>
          <w:kern w:val="0"/>
          <w:sz w:val="21"/>
        </w:rPr>
        <w:t>图1</w:t>
      </w:r>
      <w:r w:rsidRPr="004E3F6B">
        <w:rPr>
          <w:rFonts w:ascii="黑体" w:hAnsi="黑体" w:cs="Times New Roman"/>
          <w:bCs/>
          <w:kern w:val="0"/>
          <w:sz w:val="21"/>
        </w:rPr>
        <w:t xml:space="preserve"> </w:t>
      </w:r>
      <w:ins w:id="360" w:author="作者" w:date="2021-03-15T10:58:00Z">
        <w:r w:rsidR="00157683">
          <w:rPr>
            <w:rFonts w:ascii="黑体" w:hAnsi="黑体" w:cs="Times New Roman" w:hint="eastAsia"/>
            <w:bCs/>
            <w:kern w:val="0"/>
            <w:sz w:val="21"/>
          </w:rPr>
          <w:t>OLT支持</w:t>
        </w:r>
      </w:ins>
      <w:r w:rsidRPr="004E3F6B">
        <w:rPr>
          <w:rFonts w:ascii="黑体" w:hAnsi="黑体" w:cs="Times New Roman" w:hint="eastAsia"/>
          <w:bCs/>
          <w:kern w:val="0"/>
          <w:sz w:val="21"/>
        </w:rPr>
        <w:t>telemetry</w:t>
      </w:r>
      <w:ins w:id="361" w:author="作者" w:date="2021-03-15T10:58:00Z">
        <w:r w:rsidR="00157683">
          <w:rPr>
            <w:rFonts w:ascii="黑体" w:hAnsi="黑体" w:cs="Times New Roman" w:hint="eastAsia"/>
            <w:bCs/>
            <w:kern w:val="0"/>
            <w:sz w:val="21"/>
          </w:rPr>
          <w:t>采集的系统架构</w:t>
        </w:r>
      </w:ins>
      <w:del w:id="362" w:author="作者" w:date="2021-03-15T10:58:00Z">
        <w:r w:rsidRPr="004E3F6B" w:rsidDel="00157683">
          <w:rPr>
            <w:rFonts w:ascii="黑体" w:hAnsi="黑体" w:cs="Times New Roman" w:hint="eastAsia"/>
            <w:bCs/>
            <w:kern w:val="0"/>
            <w:sz w:val="21"/>
          </w:rPr>
          <w:delText>应用场景</w:delText>
        </w:r>
      </w:del>
    </w:p>
    <w:p w14:paraId="2EE725B7" w14:textId="0CBC9F1D" w:rsidR="00C54764" w:rsidRDefault="00633649" w:rsidP="00C54764">
      <w:pPr>
        <w:pStyle w:val="a0"/>
        <w:spacing w:before="312" w:after="312"/>
      </w:pPr>
      <w:del w:id="363" w:author="作者" w:date="2021-03-15T10:58:00Z">
        <w:r w:rsidDel="00157683">
          <w:rPr>
            <w:rFonts w:hint="eastAsia"/>
          </w:rPr>
          <w:delText>基于t</w:delText>
        </w:r>
        <w:r w:rsidR="00C54764" w:rsidDel="00157683">
          <w:rPr>
            <w:rFonts w:hint="eastAsia"/>
          </w:rPr>
          <w:delText>elemetry</w:delText>
        </w:r>
        <w:r w:rsidDel="00157683">
          <w:rPr>
            <w:rFonts w:hint="eastAsia"/>
          </w:rPr>
          <w:delText>接口</w:delText>
        </w:r>
      </w:del>
      <w:bookmarkStart w:id="364" w:name="_Toc66886068"/>
      <w:r>
        <w:rPr>
          <w:rFonts w:hint="eastAsia"/>
        </w:rPr>
        <w:t>采集功能要求</w:t>
      </w:r>
      <w:bookmarkEnd w:id="364"/>
    </w:p>
    <w:p w14:paraId="354A2168" w14:textId="5397F60A" w:rsidR="00633649" w:rsidRDefault="00633649" w:rsidP="00633649">
      <w:pPr>
        <w:pStyle w:val="a1"/>
        <w:spacing w:before="156" w:after="156"/>
        <w:ind w:left="2"/>
      </w:pPr>
      <w:bookmarkStart w:id="365" w:name="_Toc66886069"/>
      <w:r>
        <w:rPr>
          <w:rFonts w:hint="eastAsia"/>
        </w:rPr>
        <w:t>总体要求</w:t>
      </w:r>
      <w:bookmarkEnd w:id="365"/>
    </w:p>
    <w:p w14:paraId="07C6C93C" w14:textId="7E086112" w:rsidR="00633649" w:rsidRPr="00633649" w:rsidRDefault="00157683" w:rsidP="00633649">
      <w:pPr>
        <w:pStyle w:val="aff3"/>
      </w:pPr>
      <w:ins w:id="366" w:author="作者" w:date="2021-03-15T11:00:00Z">
        <w:r>
          <w:rPr>
            <w:rFonts w:hint="eastAsia"/>
          </w:rPr>
          <w:t>接入网设备支持</w:t>
        </w:r>
      </w:ins>
      <w:r w:rsidR="00633649">
        <w:rPr>
          <w:rFonts w:hint="eastAsia"/>
        </w:rPr>
        <w:t>基于telemetry接口的采集功能按照不同的配置和上报方式分为3种模式，分别为：NET</w:t>
      </w:r>
      <w:r w:rsidR="00633649">
        <w:t>CONF</w:t>
      </w:r>
      <w:r w:rsidR="00633649">
        <w:rPr>
          <w:rFonts w:hint="eastAsia"/>
        </w:rPr>
        <w:t>配置及gRPC上报模式、NETCONF配置及UDP上报模式、gRPC订阅及gRPC上报模式。接入网设备应</w:t>
      </w:r>
      <w:ins w:id="367" w:author="作者" w:date="2021-03-15T11:14:00Z">
        <w:r w:rsidR="00F74DD7">
          <w:rPr>
            <w:rFonts w:hint="eastAsia"/>
          </w:rPr>
          <w:t>至少</w:t>
        </w:r>
      </w:ins>
      <w:r w:rsidR="00633649">
        <w:rPr>
          <w:rFonts w:hint="eastAsia"/>
        </w:rPr>
        <w:t>支持NET</w:t>
      </w:r>
      <w:r w:rsidR="00633649">
        <w:t>CONF</w:t>
      </w:r>
      <w:r w:rsidR="00633649">
        <w:rPr>
          <w:rFonts w:hint="eastAsia"/>
        </w:rPr>
        <w:t>配置及gRPC上报模式、NETCONF配置及UDP上报模式</w:t>
      </w:r>
      <w:ins w:id="368" w:author="作者" w:date="2021-03-15T11:15:00Z">
        <w:r w:rsidR="00F74DD7">
          <w:rPr>
            <w:rFonts w:hint="eastAsia"/>
          </w:rPr>
          <w:t>中的一种</w:t>
        </w:r>
      </w:ins>
      <w:del w:id="369" w:author="作者" w:date="2021-03-15T11:15:00Z">
        <w:r w:rsidR="00633649" w:rsidDel="00F74DD7">
          <w:rPr>
            <w:rFonts w:hint="eastAsia"/>
          </w:rPr>
          <w:delText>两者之一</w:delText>
        </w:r>
      </w:del>
      <w:r w:rsidR="00633649">
        <w:rPr>
          <w:rFonts w:hint="eastAsia"/>
        </w:rPr>
        <w:t>，可选支持gRPC订阅及gRPC上报模式。</w:t>
      </w:r>
    </w:p>
    <w:p w14:paraId="104BE6AE" w14:textId="49E416BE" w:rsidR="00B35623" w:rsidRDefault="00724F81">
      <w:pPr>
        <w:pStyle w:val="a1"/>
        <w:spacing w:before="156" w:after="156"/>
        <w:ind w:left="2"/>
      </w:pPr>
      <w:bookmarkStart w:id="370" w:name="_Toc66886070"/>
      <w:r>
        <w:rPr>
          <w:rFonts w:hint="eastAsia"/>
        </w:rPr>
        <w:t>N</w:t>
      </w:r>
      <w:r>
        <w:t>ETCONF</w:t>
      </w:r>
      <w:r w:rsidR="00446328">
        <w:rPr>
          <w:rFonts w:hint="eastAsia"/>
        </w:rPr>
        <w:t>配置及gRPC上报模式</w:t>
      </w:r>
      <w:bookmarkEnd w:id="370"/>
    </w:p>
    <w:p w14:paraId="7F5624FD" w14:textId="0511CC34" w:rsidR="00C3629C" w:rsidRPr="007A0D46" w:rsidRDefault="00C21E81">
      <w:pPr>
        <w:pStyle w:val="aff3"/>
        <w:rPr>
          <w:rFonts w:hAnsi="宋体" w:cs="宋体"/>
          <w:szCs w:val="21"/>
        </w:rPr>
      </w:pPr>
      <w:r w:rsidRPr="007A0D46">
        <w:rPr>
          <w:rFonts w:hAnsi="宋体" w:cs="宋体" w:hint="eastAsia"/>
          <w:szCs w:val="21"/>
        </w:rPr>
        <w:t>采集控制器包含控制模块和采集模块。其中，控制模块应支持</w:t>
      </w:r>
      <w:r w:rsidR="00C3629C" w:rsidRPr="007A0D46">
        <w:rPr>
          <w:rFonts w:hAnsi="宋体" w:cs="宋体" w:hint="eastAsia"/>
          <w:szCs w:val="21"/>
        </w:rPr>
        <w:t>通过</w:t>
      </w:r>
      <w:r w:rsidR="000A5C9A" w:rsidRPr="007A0D46">
        <w:rPr>
          <w:rFonts w:hAnsi="宋体" w:cs="宋体" w:hint="eastAsia"/>
          <w:szCs w:val="21"/>
        </w:rPr>
        <w:t>NETCONF</w:t>
      </w:r>
      <w:r w:rsidR="00C3629C" w:rsidRPr="007A0D46">
        <w:rPr>
          <w:rFonts w:hAnsi="宋体" w:cs="宋体" w:hint="eastAsia"/>
          <w:szCs w:val="21"/>
        </w:rPr>
        <w:t>协议</w:t>
      </w:r>
      <w:r w:rsidR="00BD6E10" w:rsidRPr="007A0D46">
        <w:rPr>
          <w:rFonts w:hAnsi="宋体" w:cs="宋体" w:hint="eastAsia"/>
          <w:szCs w:val="21"/>
        </w:rPr>
        <w:t>，并</w:t>
      </w:r>
      <w:r w:rsidR="00C3629C" w:rsidRPr="007A0D46">
        <w:rPr>
          <w:rFonts w:hAnsi="宋体" w:cs="宋体" w:hint="eastAsia"/>
          <w:szCs w:val="21"/>
        </w:rPr>
        <w:t>基于</w:t>
      </w:r>
      <w:r w:rsidR="009746C1" w:rsidRPr="007A0D46">
        <w:rPr>
          <w:rFonts w:hAnsi="宋体" w:cs="宋体" w:hint="eastAsia"/>
          <w:szCs w:val="21"/>
        </w:rPr>
        <w:t>配置</w:t>
      </w:r>
      <w:r w:rsidR="00BD6E10" w:rsidRPr="007A0D46">
        <w:rPr>
          <w:rFonts w:hAnsi="宋体" w:cs="宋体" w:hint="eastAsia"/>
          <w:szCs w:val="21"/>
        </w:rPr>
        <w:t>数据模型</w:t>
      </w:r>
      <w:r w:rsidR="00C3629C" w:rsidRPr="007A0D46">
        <w:rPr>
          <w:rFonts w:hAnsi="宋体" w:cs="宋体"/>
          <w:szCs w:val="21"/>
        </w:rPr>
        <w:t>an</w:t>
      </w:r>
      <w:r w:rsidR="00C3629C" w:rsidRPr="007A0D46">
        <w:rPr>
          <w:rFonts w:hAnsi="宋体" w:cs="宋体" w:hint="eastAsia"/>
          <w:szCs w:val="21"/>
        </w:rPr>
        <w:t>-telemetry.yang下发数据采集配置</w:t>
      </w:r>
      <w:r w:rsidR="00BD6E10" w:rsidRPr="007A0D46">
        <w:rPr>
          <w:rFonts w:hAnsi="宋体" w:cs="宋体" w:hint="eastAsia"/>
          <w:szCs w:val="21"/>
        </w:rPr>
        <w:t>；</w:t>
      </w:r>
      <w:r w:rsidR="00C3629C" w:rsidRPr="007A0D46">
        <w:rPr>
          <w:rFonts w:hAnsi="宋体" w:cs="宋体" w:hint="eastAsia"/>
          <w:szCs w:val="21"/>
        </w:rPr>
        <w:t>OLT设备</w:t>
      </w:r>
      <w:r w:rsidR="00BD6E10" w:rsidRPr="007A0D46">
        <w:rPr>
          <w:rFonts w:hAnsi="宋体" w:cs="宋体" w:hint="eastAsia"/>
          <w:szCs w:val="21"/>
        </w:rPr>
        <w:t>应支持</w:t>
      </w:r>
      <w:r w:rsidR="00C3629C" w:rsidRPr="007A0D46">
        <w:rPr>
          <w:rFonts w:hAnsi="宋体" w:cs="宋体" w:hint="eastAsia"/>
          <w:szCs w:val="21"/>
        </w:rPr>
        <w:t>作为gRPC的</w:t>
      </w:r>
      <w:r w:rsidR="005F4ADC">
        <w:rPr>
          <w:rFonts w:hAnsi="宋体" w:cs="宋体" w:hint="eastAsia"/>
          <w:szCs w:val="21"/>
        </w:rPr>
        <w:t>客户</w:t>
      </w:r>
      <w:r w:rsidR="00C3629C" w:rsidRPr="007A0D46">
        <w:rPr>
          <w:rFonts w:hAnsi="宋体" w:cs="宋体" w:hint="eastAsia"/>
          <w:szCs w:val="21"/>
        </w:rPr>
        <w:t>端</w:t>
      </w:r>
      <w:r w:rsidR="00BD6E10" w:rsidRPr="007A0D46">
        <w:rPr>
          <w:rFonts w:hAnsi="宋体" w:cs="宋体" w:hint="eastAsia"/>
          <w:szCs w:val="21"/>
        </w:rPr>
        <w:t>，并</w:t>
      </w:r>
      <w:r w:rsidR="00C3629C" w:rsidRPr="007A0D46">
        <w:rPr>
          <w:rFonts w:hAnsi="宋体" w:cs="宋体" w:hint="eastAsia"/>
          <w:szCs w:val="21"/>
        </w:rPr>
        <w:t>基于grpc-dialout.proto、telemetry.proto和</w:t>
      </w:r>
      <w:r w:rsidR="004D62C5">
        <w:rPr>
          <w:rFonts w:hAnsi="宋体" w:cs="宋体" w:hint="eastAsia"/>
          <w:szCs w:val="21"/>
        </w:rPr>
        <w:t>本文件表</w:t>
      </w:r>
      <w:r w:rsidR="00B43C97">
        <w:rPr>
          <w:rFonts w:hAnsi="宋体" w:cs="宋体" w:hint="eastAsia"/>
          <w:szCs w:val="21"/>
        </w:rPr>
        <w:t>6</w:t>
      </w:r>
      <w:r w:rsidR="004D62C5">
        <w:rPr>
          <w:rFonts w:hAnsi="宋体" w:cs="宋体" w:hint="eastAsia"/>
          <w:szCs w:val="21"/>
        </w:rPr>
        <w:t>中涉及的采集数据模型进</w:t>
      </w:r>
      <w:r w:rsidR="00C3629C" w:rsidRPr="007A0D46">
        <w:rPr>
          <w:rFonts w:hAnsi="宋体" w:cs="宋体" w:hint="eastAsia"/>
          <w:szCs w:val="21"/>
        </w:rPr>
        <w:t>行数据封装并上报</w:t>
      </w:r>
      <w:ins w:id="371" w:author="作者" w:date="2021-03-15T11:16:00Z">
        <w:r w:rsidR="008B2461">
          <w:rPr>
            <w:rFonts w:hAnsi="宋体" w:cs="宋体" w:hint="eastAsia"/>
            <w:szCs w:val="21"/>
          </w:rPr>
          <w:t>，如图2所示</w:t>
        </w:r>
      </w:ins>
      <w:r w:rsidR="00C3629C" w:rsidRPr="007A0D46">
        <w:rPr>
          <w:rFonts w:hAnsi="宋体" w:cs="宋体" w:hint="eastAsia"/>
          <w:szCs w:val="21"/>
        </w:rPr>
        <w:t>。</w:t>
      </w:r>
      <w:r w:rsidR="00BD6E10" w:rsidRPr="007A0D46">
        <w:rPr>
          <w:rFonts w:hAnsi="宋体" w:cs="宋体" w:hint="eastAsia"/>
          <w:szCs w:val="21"/>
        </w:rPr>
        <w:t>相关数据模型在本</w:t>
      </w:r>
      <w:r w:rsidR="009746C1" w:rsidRPr="007A0D46">
        <w:rPr>
          <w:rFonts w:hAnsi="宋体" w:cs="宋体" w:hint="eastAsia"/>
          <w:szCs w:val="21"/>
        </w:rPr>
        <w:t>文件</w:t>
      </w:r>
      <w:r w:rsidR="00BD6E10" w:rsidRPr="007A0D46">
        <w:rPr>
          <w:rFonts w:hAnsi="宋体" w:cs="宋体" w:hint="eastAsia"/>
          <w:szCs w:val="21"/>
        </w:rPr>
        <w:t>附录</w:t>
      </w:r>
      <w:r w:rsidR="009746C1" w:rsidRPr="007A0D46">
        <w:rPr>
          <w:rFonts w:hAnsi="宋体" w:cs="宋体" w:hint="eastAsia"/>
          <w:szCs w:val="21"/>
        </w:rPr>
        <w:t>A、附录B</w:t>
      </w:r>
      <w:r w:rsidR="00BD6E10" w:rsidRPr="007A0D46">
        <w:rPr>
          <w:rFonts w:hAnsi="宋体" w:cs="宋体" w:hint="eastAsia"/>
          <w:szCs w:val="21"/>
        </w:rPr>
        <w:t>中进行定义。</w:t>
      </w:r>
    </w:p>
    <w:p w14:paraId="1105AB53" w14:textId="77777777" w:rsidR="007C5EC5" w:rsidRPr="007C5EC5" w:rsidRDefault="007C5EC5" w:rsidP="00446328">
      <w:pPr>
        <w:pStyle w:val="aff3"/>
        <w:rPr>
          <w:rFonts w:hAnsi="宋体" w:cs="宋体"/>
          <w:szCs w:val="21"/>
        </w:rPr>
      </w:pPr>
    </w:p>
    <w:p w14:paraId="35A22AD1" w14:textId="2C0E2FB9" w:rsidR="00F70533" w:rsidRDefault="00F70533" w:rsidP="000A5C9A">
      <w:pPr>
        <w:pStyle w:val="aff3"/>
        <w:ind w:firstLineChars="0" w:firstLine="0"/>
        <w:jc w:val="center"/>
        <w:rPr>
          <w:rFonts w:cs="宋体"/>
          <w:szCs w:val="21"/>
        </w:rPr>
      </w:pPr>
      <w:r w:rsidRPr="00F70533">
        <w:rPr>
          <w:rFonts w:cs="宋体"/>
          <w:noProof/>
          <w:szCs w:val="21"/>
        </w:rPr>
        <w:lastRenderedPageBreak/>
        <mc:AlternateContent>
          <mc:Choice Requires="wpg">
            <w:drawing>
              <wp:inline distT="0" distB="0" distL="0" distR="0" wp14:anchorId="37498DB2" wp14:editId="4859A01B">
                <wp:extent cx="3135600" cy="2886994"/>
                <wp:effectExtent l="19050" t="0" r="46355" b="27940"/>
                <wp:docPr id="34" name="组合 2"/>
                <wp:cNvGraphicFramePr/>
                <a:graphic xmlns:a="http://schemas.openxmlformats.org/drawingml/2006/main">
                  <a:graphicData uri="http://schemas.microsoft.com/office/word/2010/wordprocessingGroup">
                    <wpg:wgp>
                      <wpg:cNvGrpSpPr/>
                      <wpg:grpSpPr>
                        <a:xfrm>
                          <a:off x="0" y="0"/>
                          <a:ext cx="3135600" cy="2886994"/>
                          <a:chOff x="0" y="0"/>
                          <a:chExt cx="2869486" cy="2461211"/>
                        </a:xfrm>
                      </wpg:grpSpPr>
                      <wps:wsp>
                        <wps:cNvPr id="35" name="云形 35"/>
                        <wps:cNvSpPr/>
                        <wps:spPr>
                          <a:xfrm>
                            <a:off x="0" y="0"/>
                            <a:ext cx="2869486" cy="852861"/>
                          </a:xfrm>
                          <a:prstGeom prst="cloud">
                            <a:avLst/>
                          </a:prstGeom>
                          <a:ln w="12700"/>
                        </wps:spPr>
                        <wps:style>
                          <a:lnRef idx="2">
                            <a:schemeClr val="dk1"/>
                          </a:lnRef>
                          <a:fillRef idx="1">
                            <a:schemeClr val="lt1"/>
                          </a:fillRef>
                          <a:effectRef idx="0">
                            <a:schemeClr val="dk1"/>
                          </a:effectRef>
                          <a:fontRef idx="minor">
                            <a:schemeClr val="dk1"/>
                          </a:fontRef>
                        </wps:style>
                        <wps:bodyPr rtlCol="0" anchor="ctr"/>
                      </wps:wsp>
                      <wps:wsp>
                        <wps:cNvPr id="36" name="矩形 36"/>
                        <wps:cNvSpPr/>
                        <wps:spPr>
                          <a:xfrm>
                            <a:off x="612624" y="176776"/>
                            <a:ext cx="1674627" cy="504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153DF8C" w14:textId="77777777" w:rsidR="00233FC5" w:rsidRPr="00446328" w:rsidRDefault="00233FC5" w:rsidP="00F70533">
                              <w:pPr>
                                <w:jc w:val="center"/>
                                <w:rPr>
                                  <w:rFonts w:ascii="宋体" w:hAnsi="宋体"/>
                                  <w:kern w:val="0"/>
                                  <w:sz w:val="15"/>
                                  <w:szCs w:val="15"/>
                                </w:rPr>
                              </w:pPr>
                              <w:r w:rsidRPr="00446328">
                                <w:rPr>
                                  <w:rFonts w:ascii="宋体" w:hAnsi="宋体" w:cstheme="minorBidi" w:hint="eastAsia"/>
                                  <w:color w:val="000000" w:themeColor="dark1"/>
                                  <w:kern w:val="24"/>
                                  <w:sz w:val="15"/>
                                  <w:szCs w:val="15"/>
                                </w:rPr>
                                <w:t>采集控制器</w:t>
                              </w:r>
                            </w:p>
                          </w:txbxContent>
                        </wps:txbx>
                        <wps:bodyPr rot="0" spcFirstLastPara="0" vert="horz" wrap="square" lIns="91440" tIns="45720" rIns="91440" bIns="45720" numCol="1" spcCol="0" rtlCol="0" fromWordArt="0" anchor="t" anchorCtr="0" forceAA="0" compatLnSpc="1">
                          <a:noAutofit/>
                        </wps:bodyPr>
                      </wps:wsp>
                      <wps:wsp>
                        <wps:cNvPr id="37" name="矩形 37"/>
                        <wps:cNvSpPr/>
                        <wps:spPr>
                          <a:xfrm>
                            <a:off x="740244" y="2111338"/>
                            <a:ext cx="1419918" cy="349873"/>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9B3C44A" w14:textId="77777777" w:rsidR="00233FC5" w:rsidRPr="00446328" w:rsidRDefault="00233FC5" w:rsidP="00F70533">
                              <w:pPr>
                                <w:jc w:val="center"/>
                                <w:rPr>
                                  <w:rFonts w:ascii="宋体" w:hAnsi="宋体"/>
                                  <w:kern w:val="0"/>
                                  <w:sz w:val="15"/>
                                  <w:szCs w:val="15"/>
                                </w:rPr>
                              </w:pPr>
                              <w:r w:rsidRPr="00446328">
                                <w:rPr>
                                  <w:rFonts w:ascii="宋体" w:hAnsi="宋体"/>
                                  <w:color w:val="000000" w:themeColor="dark1"/>
                                  <w:sz w:val="15"/>
                                  <w:szCs w:val="15"/>
                                </w:rPr>
                                <w:t>OLT</w:t>
                              </w:r>
                            </w:p>
                          </w:txbxContent>
                        </wps:txbx>
                        <wps:bodyPr rot="0" spcFirstLastPara="0" vert="horz" wrap="square" lIns="91440" tIns="45720" rIns="91440" bIns="45720" numCol="1" spcCol="0" rtlCol="0" fromWordArt="0" anchor="ctr" anchorCtr="0" forceAA="0" compatLnSpc="1">
                          <a:noAutofit/>
                        </wps:bodyPr>
                      </wps:wsp>
                      <wps:wsp>
                        <wps:cNvPr id="38" name="矩形 38"/>
                        <wps:cNvSpPr/>
                        <wps:spPr>
                          <a:xfrm>
                            <a:off x="715051" y="422718"/>
                            <a:ext cx="720000" cy="216000"/>
                          </a:xfrm>
                          <a:prstGeom prst="rect">
                            <a:avLst/>
                          </a:prstGeom>
                          <a:ln w="12700">
                            <a:prstDash val="sysDash"/>
                          </a:ln>
                        </wps:spPr>
                        <wps:style>
                          <a:lnRef idx="2">
                            <a:schemeClr val="dk1"/>
                          </a:lnRef>
                          <a:fillRef idx="1">
                            <a:schemeClr val="lt1"/>
                          </a:fillRef>
                          <a:effectRef idx="0">
                            <a:schemeClr val="dk1"/>
                          </a:effectRef>
                          <a:fontRef idx="minor">
                            <a:schemeClr val="dk1"/>
                          </a:fontRef>
                        </wps:style>
                        <wps:txbx>
                          <w:txbxContent>
                            <w:p w14:paraId="607E4131" w14:textId="77777777" w:rsidR="00233FC5" w:rsidRPr="00446328" w:rsidRDefault="00233FC5" w:rsidP="00F70533">
                              <w:pPr>
                                <w:jc w:val="center"/>
                                <w:rPr>
                                  <w:rFonts w:ascii="宋体" w:hAnsi="宋体"/>
                                  <w:kern w:val="0"/>
                                  <w:sz w:val="15"/>
                                  <w:szCs w:val="15"/>
                                </w:rPr>
                              </w:pPr>
                              <w:r w:rsidRPr="00446328">
                                <w:rPr>
                                  <w:rFonts w:ascii="宋体" w:hAnsi="宋体" w:hint="eastAsia"/>
                                  <w:color w:val="000000" w:themeColor="dark1"/>
                                  <w:sz w:val="15"/>
                                  <w:szCs w:val="15"/>
                                </w:rPr>
                                <w:t>控制模块</w:t>
                              </w:r>
                            </w:p>
                          </w:txbxContent>
                        </wps:txbx>
                        <wps:bodyPr rot="0" spcFirstLastPara="0" vert="horz" wrap="square" lIns="91440" tIns="45720" rIns="91440" bIns="45720" numCol="1" spcCol="0" rtlCol="0" fromWordArt="0" anchor="ctr" anchorCtr="0" forceAA="0" compatLnSpc="1">
                          <a:noAutofit/>
                        </wps:bodyPr>
                      </wps:wsp>
                      <wps:wsp>
                        <wps:cNvPr id="39" name="矩形 39"/>
                        <wps:cNvSpPr/>
                        <wps:spPr>
                          <a:xfrm>
                            <a:off x="1493696" y="422718"/>
                            <a:ext cx="720000" cy="216000"/>
                          </a:xfrm>
                          <a:prstGeom prst="rect">
                            <a:avLst/>
                          </a:prstGeom>
                          <a:ln w="12700">
                            <a:prstDash val="sysDash"/>
                          </a:ln>
                        </wps:spPr>
                        <wps:style>
                          <a:lnRef idx="2">
                            <a:schemeClr val="dk1"/>
                          </a:lnRef>
                          <a:fillRef idx="1">
                            <a:schemeClr val="lt1"/>
                          </a:fillRef>
                          <a:effectRef idx="0">
                            <a:schemeClr val="dk1"/>
                          </a:effectRef>
                          <a:fontRef idx="minor">
                            <a:schemeClr val="dk1"/>
                          </a:fontRef>
                        </wps:style>
                        <wps:txbx>
                          <w:txbxContent>
                            <w:p w14:paraId="6697EDBC" w14:textId="77777777" w:rsidR="00233FC5" w:rsidRPr="00446328" w:rsidRDefault="00233FC5" w:rsidP="00F70533">
                              <w:pPr>
                                <w:jc w:val="center"/>
                                <w:rPr>
                                  <w:rFonts w:ascii="宋体" w:hAnsi="宋体"/>
                                  <w:kern w:val="0"/>
                                  <w:sz w:val="15"/>
                                  <w:szCs w:val="15"/>
                                </w:rPr>
                              </w:pPr>
                              <w:r w:rsidRPr="00446328">
                                <w:rPr>
                                  <w:rFonts w:ascii="宋体" w:hAnsi="宋体" w:hint="eastAsia"/>
                                  <w:color w:val="000000" w:themeColor="dark1"/>
                                  <w:sz w:val="15"/>
                                  <w:szCs w:val="15"/>
                                </w:rPr>
                                <w:t>采集模块</w:t>
                              </w:r>
                            </w:p>
                          </w:txbxContent>
                        </wps:txbx>
                        <wps:bodyPr rot="0" spcFirstLastPara="0" vert="horz" wrap="square" lIns="91440" tIns="45720" rIns="91440" bIns="45720" numCol="1" spcCol="0" rtlCol="0" fromWordArt="0" anchor="ctr" anchorCtr="0" forceAA="0" compatLnSpc="1">
                          <a:noAutofit/>
                        </wps:bodyPr>
                      </wps:wsp>
                      <wps:wsp>
                        <wps:cNvPr id="40" name="文本框 20"/>
                        <wps:cNvSpPr txBox="1"/>
                        <wps:spPr>
                          <a:xfrm>
                            <a:off x="262062" y="928113"/>
                            <a:ext cx="914665" cy="868864"/>
                          </a:xfrm>
                          <a:prstGeom prst="rect">
                            <a:avLst/>
                          </a:prstGeom>
                          <a:solidFill>
                            <a:schemeClr val="lt1"/>
                          </a:solidFill>
                          <a:ln w="6350">
                            <a:noFill/>
                          </a:ln>
                        </wps:spPr>
                        <wps:txbx>
                          <w:txbxContent>
                            <w:p w14:paraId="6D882594" w14:textId="77777777" w:rsidR="00233FC5" w:rsidRPr="00446328" w:rsidRDefault="00233FC5" w:rsidP="00F70533">
                              <w:pPr>
                                <w:jc w:val="right"/>
                                <w:rPr>
                                  <w:rFonts w:ascii="宋体" w:hAnsi="宋体"/>
                                  <w:kern w:val="0"/>
                                  <w:sz w:val="15"/>
                                  <w:szCs w:val="15"/>
                                </w:rPr>
                              </w:pPr>
                              <w:r w:rsidRPr="00446328">
                                <w:rPr>
                                  <w:rFonts w:ascii="宋体" w:hAnsi="宋体" w:hint="eastAsia"/>
                                  <w:color w:val="000000" w:themeColor="text1"/>
                                  <w:sz w:val="15"/>
                                  <w:szCs w:val="15"/>
                                </w:rPr>
                                <w:t>采集配置协议：</w:t>
                              </w:r>
                            </w:p>
                            <w:p w14:paraId="1B168844" w14:textId="77777777" w:rsidR="00233FC5" w:rsidRPr="00446328" w:rsidRDefault="00233FC5" w:rsidP="00F70533">
                              <w:pPr>
                                <w:jc w:val="right"/>
                                <w:rPr>
                                  <w:rFonts w:ascii="宋体" w:hAnsi="宋体"/>
                                  <w:sz w:val="15"/>
                                  <w:szCs w:val="15"/>
                                </w:rPr>
                              </w:pPr>
                              <w:r w:rsidRPr="00446328">
                                <w:rPr>
                                  <w:rFonts w:ascii="宋体" w:hAnsi="宋体"/>
                                  <w:color w:val="000000" w:themeColor="text1"/>
                                  <w:sz w:val="15"/>
                                  <w:szCs w:val="15"/>
                                </w:rPr>
                                <w:t>NETCONF</w:t>
                              </w:r>
                            </w:p>
                            <w:p w14:paraId="4A7668F3" w14:textId="77777777" w:rsidR="00233FC5" w:rsidRPr="00446328" w:rsidRDefault="00233FC5" w:rsidP="00F70533">
                              <w:pPr>
                                <w:jc w:val="right"/>
                                <w:rPr>
                                  <w:rFonts w:ascii="宋体" w:hAnsi="宋体"/>
                                  <w:sz w:val="15"/>
                                  <w:szCs w:val="15"/>
                                </w:rPr>
                              </w:pPr>
                              <w:r w:rsidRPr="00446328">
                                <w:rPr>
                                  <w:rFonts w:ascii="宋体" w:hAnsi="宋体" w:hint="eastAsia"/>
                                  <w:color w:val="000000" w:themeColor="text1"/>
                                  <w:sz w:val="15"/>
                                  <w:szCs w:val="15"/>
                                </w:rPr>
                                <w:t>数据模型：</w:t>
                              </w:r>
                            </w:p>
                            <w:p w14:paraId="3BA520B9" w14:textId="77777777" w:rsidR="00233FC5" w:rsidRPr="00446328" w:rsidRDefault="00233FC5" w:rsidP="00F70533">
                              <w:pPr>
                                <w:jc w:val="right"/>
                                <w:rPr>
                                  <w:rFonts w:ascii="宋体" w:hAnsi="宋体"/>
                                  <w:sz w:val="15"/>
                                  <w:szCs w:val="15"/>
                                </w:rPr>
                              </w:pPr>
                              <w:r w:rsidRPr="00446328">
                                <w:rPr>
                                  <w:rFonts w:ascii="宋体" w:hAnsi="宋体"/>
                                  <w:color w:val="000000" w:themeColor="text1"/>
                                  <w:sz w:val="15"/>
                                  <w:szCs w:val="15"/>
                                </w:rPr>
                                <w:t>an-telemetry.yang</w:t>
                              </w:r>
                            </w:p>
                          </w:txbxContent>
                        </wps:txbx>
                        <wps:bodyPr rot="0" spcFirstLastPara="0" vert="horz" wrap="none" lIns="91440" tIns="45720" rIns="91440" bIns="45720" numCol="1" spcCol="0" rtlCol="0" fromWordArt="0" anchor="t" anchorCtr="0" forceAA="0" compatLnSpc="1">
                          <a:noAutofit/>
                        </wps:bodyPr>
                      </wps:wsp>
                      <wps:wsp>
                        <wps:cNvPr id="41" name="文本框 20"/>
                        <wps:cNvSpPr txBox="1"/>
                        <wps:spPr>
                          <a:xfrm>
                            <a:off x="1633187" y="890254"/>
                            <a:ext cx="1088997" cy="1118425"/>
                          </a:xfrm>
                          <a:prstGeom prst="rect">
                            <a:avLst/>
                          </a:prstGeom>
                          <a:noFill/>
                          <a:ln w="6350">
                            <a:noFill/>
                          </a:ln>
                        </wps:spPr>
                        <wps:txbx>
                          <w:txbxContent>
                            <w:p w14:paraId="48E52901" w14:textId="77777777" w:rsidR="00233FC5" w:rsidRPr="00446328" w:rsidRDefault="00233FC5" w:rsidP="00F70533">
                              <w:pPr>
                                <w:rPr>
                                  <w:rFonts w:ascii="宋体" w:hAnsi="宋体"/>
                                  <w:kern w:val="0"/>
                                  <w:sz w:val="15"/>
                                  <w:szCs w:val="15"/>
                                </w:rPr>
                              </w:pPr>
                              <w:r w:rsidRPr="00446328">
                                <w:rPr>
                                  <w:rFonts w:ascii="宋体" w:hAnsi="宋体" w:hint="eastAsia"/>
                                  <w:color w:val="000000" w:themeColor="text1"/>
                                  <w:sz w:val="15"/>
                                  <w:szCs w:val="15"/>
                                </w:rPr>
                                <w:t>数据上报协议：</w:t>
                              </w:r>
                              <w:r w:rsidRPr="00446328">
                                <w:rPr>
                                  <w:rFonts w:ascii="宋体" w:hAnsi="宋体"/>
                                  <w:color w:val="000000" w:themeColor="text1"/>
                                  <w:sz w:val="15"/>
                                  <w:szCs w:val="15"/>
                                </w:rPr>
                                <w:t>gRPC</w:t>
                              </w:r>
                            </w:p>
                            <w:p w14:paraId="1A62F65D" w14:textId="77777777" w:rsidR="00233FC5" w:rsidRPr="00446328" w:rsidRDefault="00233FC5" w:rsidP="00F70533">
                              <w:pPr>
                                <w:rPr>
                                  <w:rFonts w:ascii="宋体" w:hAnsi="宋体"/>
                                  <w:sz w:val="15"/>
                                  <w:szCs w:val="15"/>
                                </w:rPr>
                              </w:pPr>
                              <w:r w:rsidRPr="00446328">
                                <w:rPr>
                                  <w:rFonts w:ascii="宋体" w:hAnsi="宋体" w:hint="eastAsia"/>
                                  <w:color w:val="000000" w:themeColor="text1"/>
                                  <w:sz w:val="15"/>
                                  <w:szCs w:val="15"/>
                                </w:rPr>
                                <w:t>编码：</w:t>
                              </w:r>
                              <w:r w:rsidRPr="00446328">
                                <w:rPr>
                                  <w:rFonts w:ascii="宋体" w:hAnsi="宋体"/>
                                  <w:color w:val="000000" w:themeColor="text1"/>
                                  <w:sz w:val="15"/>
                                  <w:szCs w:val="15"/>
                                </w:rPr>
                                <w:t>GPB</w:t>
                              </w:r>
                            </w:p>
                            <w:p w14:paraId="61920FF2" w14:textId="77777777" w:rsidR="00233FC5" w:rsidRPr="00446328" w:rsidRDefault="00233FC5" w:rsidP="00F70533">
                              <w:pPr>
                                <w:rPr>
                                  <w:rFonts w:ascii="宋体" w:hAnsi="宋体"/>
                                  <w:sz w:val="15"/>
                                  <w:szCs w:val="15"/>
                                </w:rPr>
                              </w:pPr>
                              <w:r w:rsidRPr="00446328">
                                <w:rPr>
                                  <w:rFonts w:ascii="宋体" w:hAnsi="宋体" w:hint="eastAsia"/>
                                  <w:color w:val="000000" w:themeColor="text1"/>
                                  <w:sz w:val="15"/>
                                  <w:szCs w:val="15"/>
                                </w:rPr>
                                <w:t>数据模型：</w:t>
                              </w:r>
                            </w:p>
                            <w:p w14:paraId="3B7A9FAA" w14:textId="77777777" w:rsidR="00233FC5" w:rsidRPr="00446328" w:rsidRDefault="00233FC5" w:rsidP="00F70533">
                              <w:pPr>
                                <w:rPr>
                                  <w:rFonts w:ascii="宋体" w:hAnsi="宋体"/>
                                  <w:sz w:val="15"/>
                                  <w:szCs w:val="15"/>
                                </w:rPr>
                              </w:pPr>
                              <w:r w:rsidRPr="00446328">
                                <w:rPr>
                                  <w:rFonts w:ascii="宋体" w:hAnsi="宋体"/>
                                  <w:color w:val="000000" w:themeColor="text1"/>
                                  <w:sz w:val="15"/>
                                  <w:szCs w:val="15"/>
                                </w:rPr>
                                <w:t>- grpc-dialout.proto,</w:t>
                              </w:r>
                            </w:p>
                            <w:p w14:paraId="6A4C140C" w14:textId="77777777" w:rsidR="00233FC5" w:rsidRPr="00446328" w:rsidRDefault="00233FC5" w:rsidP="00F70533">
                              <w:pPr>
                                <w:wordWrap w:val="0"/>
                                <w:rPr>
                                  <w:rFonts w:ascii="宋体" w:hAnsi="宋体"/>
                                  <w:sz w:val="15"/>
                                  <w:szCs w:val="15"/>
                                </w:rPr>
                              </w:pPr>
                              <w:r w:rsidRPr="00446328">
                                <w:rPr>
                                  <w:rFonts w:ascii="宋体" w:hAnsi="宋体"/>
                                  <w:color w:val="000000" w:themeColor="text1"/>
                                  <w:sz w:val="15"/>
                                  <w:szCs w:val="15"/>
                                </w:rPr>
                                <w:t>- telemetry.proto</w:t>
                              </w:r>
                            </w:p>
                            <w:p w14:paraId="03AA01A8" w14:textId="77777777" w:rsidR="00233FC5" w:rsidRPr="00446328" w:rsidRDefault="00233FC5" w:rsidP="00F70533">
                              <w:pPr>
                                <w:wordWrap w:val="0"/>
                                <w:rPr>
                                  <w:rFonts w:ascii="宋体" w:hAnsi="宋体"/>
                                  <w:sz w:val="15"/>
                                  <w:szCs w:val="15"/>
                                </w:rPr>
                              </w:pPr>
                              <w:r w:rsidRPr="00446328">
                                <w:rPr>
                                  <w:rFonts w:ascii="宋体" w:hAnsi="宋体"/>
                                  <w:color w:val="000000" w:themeColor="text1"/>
                                  <w:sz w:val="15"/>
                                  <w:szCs w:val="15"/>
                                </w:rPr>
                                <w:t xml:space="preserve">- </w:t>
                              </w:r>
                              <w:r w:rsidRPr="00446328">
                                <w:rPr>
                                  <w:rFonts w:ascii="宋体" w:hAnsi="宋体" w:hint="eastAsia"/>
                                  <w:color w:val="000000" w:themeColor="text1"/>
                                  <w:sz w:val="15"/>
                                  <w:szCs w:val="15"/>
                                </w:rPr>
                                <w:t>采集数据模型</w:t>
                              </w:r>
                            </w:p>
                          </w:txbxContent>
                        </wps:txbx>
                        <wps:bodyPr rot="0" spcFirstLastPara="0" vert="horz" wrap="none" lIns="91440" tIns="45720" rIns="91440" bIns="45720" numCol="1" spcCol="0" rtlCol="0" fromWordArt="0" anchor="t" anchorCtr="0" forceAA="0" compatLnSpc="1">
                          <a:noAutofit/>
                        </wps:bodyPr>
                      </wps:wsp>
                      <wps:wsp>
                        <wps:cNvPr id="44" name="直接箭头连接符 44"/>
                        <wps:cNvCnPr/>
                        <wps:spPr>
                          <a:xfrm>
                            <a:off x="1261612" y="671338"/>
                            <a:ext cx="0" cy="144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flipV="1">
                            <a:off x="1633825" y="671338"/>
                            <a:ext cx="0" cy="144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7498DB2" id="组合 2" o:spid="_x0000_s1063" style="width:246.9pt;height:227.3pt;mso-position-horizontal-relative:char;mso-position-vertical-relative:line" coordsize="28694,24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">
                <v:shape id="云形 35" o:spid="_x0000_s1064" style="position:absolute;width:28694;height:852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311724,516790;143474,501056;460181,688981;386584,696503;1094523,771721;1050152,737369;1914784,686060;1897049,723747;2266960,453161;2482902,594041;2776361,303121;2680180,355951;2545606,107121;2550654,132075;1931456,78021;1980742,46197;1470678,93183;1494524,65741;929926,102501;1016276,129114;274129,311709;259051,283695" o:connectangles="0,0,0,0,0,0,0,0,0,0,0,0,0,0,0,0,0,0,0,0,0,0"/>
                </v:shape>
                <v:rect id="矩形 36" o:spid="_x0000_s1065" style="position:absolute;left:6126;top:1767;width:16746;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" fillcolor="white [3201]" strokecolor="black [3200]" strokeweight="1pt">
                  <v:textbox>
                    <w:txbxContent>
                      <w:p w14:paraId="1153DF8C" w14:textId="77777777" w:rsidR="00233FC5" w:rsidRPr="00446328" w:rsidRDefault="00233FC5" w:rsidP="00F70533">
                        <w:pPr>
                          <w:jc w:val="center"/>
                          <w:rPr>
                            <w:rFonts w:ascii="宋体" w:hAnsi="宋体"/>
                            <w:kern w:val="0"/>
                            <w:sz w:val="15"/>
                            <w:szCs w:val="15"/>
                          </w:rPr>
                        </w:pPr>
                        <w:r w:rsidRPr="00446328">
                          <w:rPr>
                            <w:rFonts w:ascii="宋体" w:hAnsi="宋体" w:cstheme="minorBidi" w:hint="eastAsia"/>
                            <w:color w:val="000000" w:themeColor="dark1"/>
                            <w:kern w:val="24"/>
                            <w:sz w:val="15"/>
                            <w:szCs w:val="15"/>
                          </w:rPr>
                          <w:t>采集控制器</w:t>
                        </w:r>
                      </w:p>
                    </w:txbxContent>
                  </v:textbox>
                </v:rect>
                <v:rect id="矩形 37" o:spid="_x0000_s1066" style="position:absolute;left:7402;top:21113;width:14199;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textbox>
                    <w:txbxContent>
                      <w:p w14:paraId="59B3C44A" w14:textId="77777777" w:rsidR="00233FC5" w:rsidRPr="00446328" w:rsidRDefault="00233FC5" w:rsidP="00F70533">
                        <w:pPr>
                          <w:jc w:val="center"/>
                          <w:rPr>
                            <w:rFonts w:ascii="宋体" w:hAnsi="宋体"/>
                            <w:kern w:val="0"/>
                            <w:sz w:val="15"/>
                            <w:szCs w:val="15"/>
                          </w:rPr>
                        </w:pPr>
                        <w:r w:rsidRPr="00446328">
                          <w:rPr>
                            <w:rFonts w:ascii="宋体" w:hAnsi="宋体"/>
                            <w:color w:val="000000" w:themeColor="dark1"/>
                            <w:sz w:val="15"/>
                            <w:szCs w:val="15"/>
                          </w:rPr>
                          <w:t>OLT</w:t>
                        </w:r>
                      </w:p>
                    </w:txbxContent>
                  </v:textbox>
                </v:rect>
                <v:rect id="矩形 38" o:spid="_x0000_s1067" style="position:absolute;left:7150;top:4227;width:720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" fillcolor="white [3201]" strokecolor="black [3200]" strokeweight="1pt">
                  <v:stroke dashstyle="3 1"/>
                  <v:textbox>
                    <w:txbxContent>
                      <w:p w14:paraId="607E4131" w14:textId="77777777" w:rsidR="00233FC5" w:rsidRPr="00446328" w:rsidRDefault="00233FC5" w:rsidP="00F70533">
                        <w:pPr>
                          <w:jc w:val="center"/>
                          <w:rPr>
                            <w:rFonts w:ascii="宋体" w:hAnsi="宋体"/>
                            <w:kern w:val="0"/>
                            <w:sz w:val="15"/>
                            <w:szCs w:val="15"/>
                          </w:rPr>
                        </w:pPr>
                        <w:r w:rsidRPr="00446328">
                          <w:rPr>
                            <w:rFonts w:ascii="宋体" w:hAnsi="宋体" w:hint="eastAsia"/>
                            <w:color w:val="000000" w:themeColor="dark1"/>
                            <w:sz w:val="15"/>
                            <w:szCs w:val="15"/>
                          </w:rPr>
                          <w:t>控制模块</w:t>
                        </w:r>
                      </w:p>
                    </w:txbxContent>
                  </v:textbox>
                </v:rect>
                <v:rect id="矩形 39" o:spid="_x0000_s1068" style="position:absolute;left:14936;top:4227;width:720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" fillcolor="white [3201]" strokecolor="black [3200]" strokeweight="1pt">
                  <v:stroke dashstyle="3 1"/>
                  <v:textbox>
                    <w:txbxContent>
                      <w:p w14:paraId="6697EDBC" w14:textId="77777777" w:rsidR="00233FC5" w:rsidRPr="00446328" w:rsidRDefault="00233FC5" w:rsidP="00F70533">
                        <w:pPr>
                          <w:jc w:val="center"/>
                          <w:rPr>
                            <w:rFonts w:ascii="宋体" w:hAnsi="宋体"/>
                            <w:kern w:val="0"/>
                            <w:sz w:val="15"/>
                            <w:szCs w:val="15"/>
                          </w:rPr>
                        </w:pPr>
                        <w:r w:rsidRPr="00446328">
                          <w:rPr>
                            <w:rFonts w:ascii="宋体" w:hAnsi="宋体" w:hint="eastAsia"/>
                            <w:color w:val="000000" w:themeColor="dark1"/>
                            <w:sz w:val="15"/>
                            <w:szCs w:val="15"/>
                          </w:rPr>
                          <w:t>采集模块</w:t>
                        </w:r>
                      </w:p>
                    </w:txbxContent>
                  </v:textbox>
                </v:rect>
                <v:shape id="文本框 20" o:spid="_x0000_s1069" type="#_x0000_t202" style="position:absolute;left:2620;top:9281;width:9147;height:86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" fillcolor="white [3201]" stroked="f" strokeweight=".5pt">
                  <v:textbox>
                    <w:txbxContent>
                      <w:p w14:paraId="6D882594" w14:textId="77777777" w:rsidR="00233FC5" w:rsidRPr="00446328" w:rsidRDefault="00233FC5" w:rsidP="00F70533">
                        <w:pPr>
                          <w:jc w:val="right"/>
                          <w:rPr>
                            <w:rFonts w:ascii="宋体" w:hAnsi="宋体"/>
                            <w:kern w:val="0"/>
                            <w:sz w:val="15"/>
                            <w:szCs w:val="15"/>
                          </w:rPr>
                        </w:pPr>
                        <w:r w:rsidRPr="00446328">
                          <w:rPr>
                            <w:rFonts w:ascii="宋体" w:hAnsi="宋体" w:hint="eastAsia"/>
                            <w:color w:val="000000" w:themeColor="text1"/>
                            <w:sz w:val="15"/>
                            <w:szCs w:val="15"/>
                          </w:rPr>
                          <w:t>采集配置协议：</w:t>
                        </w:r>
                      </w:p>
                      <w:p w14:paraId="1B168844" w14:textId="77777777" w:rsidR="00233FC5" w:rsidRPr="00446328" w:rsidRDefault="00233FC5" w:rsidP="00F70533">
                        <w:pPr>
                          <w:jc w:val="right"/>
                          <w:rPr>
                            <w:rFonts w:ascii="宋体" w:hAnsi="宋体"/>
                            <w:sz w:val="15"/>
                            <w:szCs w:val="15"/>
                          </w:rPr>
                        </w:pPr>
                        <w:r w:rsidRPr="00446328">
                          <w:rPr>
                            <w:rFonts w:ascii="宋体" w:hAnsi="宋体"/>
                            <w:color w:val="000000" w:themeColor="text1"/>
                            <w:sz w:val="15"/>
                            <w:szCs w:val="15"/>
                          </w:rPr>
                          <w:t>NETCONF</w:t>
                        </w:r>
                      </w:p>
                      <w:p w14:paraId="4A7668F3" w14:textId="77777777" w:rsidR="00233FC5" w:rsidRPr="00446328" w:rsidRDefault="00233FC5" w:rsidP="00F70533">
                        <w:pPr>
                          <w:jc w:val="right"/>
                          <w:rPr>
                            <w:rFonts w:ascii="宋体" w:hAnsi="宋体"/>
                            <w:sz w:val="15"/>
                            <w:szCs w:val="15"/>
                          </w:rPr>
                        </w:pPr>
                        <w:r w:rsidRPr="00446328">
                          <w:rPr>
                            <w:rFonts w:ascii="宋体" w:hAnsi="宋体" w:hint="eastAsia"/>
                            <w:color w:val="000000" w:themeColor="text1"/>
                            <w:sz w:val="15"/>
                            <w:szCs w:val="15"/>
                          </w:rPr>
                          <w:t>数据模型：</w:t>
                        </w:r>
                      </w:p>
                      <w:p w14:paraId="3BA520B9" w14:textId="77777777" w:rsidR="00233FC5" w:rsidRPr="00446328" w:rsidRDefault="00233FC5" w:rsidP="00F70533">
                        <w:pPr>
                          <w:jc w:val="right"/>
                          <w:rPr>
                            <w:rFonts w:ascii="宋体" w:hAnsi="宋体"/>
                            <w:sz w:val="15"/>
                            <w:szCs w:val="15"/>
                          </w:rPr>
                        </w:pPr>
                        <w:r w:rsidRPr="00446328">
                          <w:rPr>
                            <w:rFonts w:ascii="宋体" w:hAnsi="宋体"/>
                            <w:color w:val="000000" w:themeColor="text1"/>
                            <w:sz w:val="15"/>
                            <w:szCs w:val="15"/>
                          </w:rPr>
                          <w:t>an-telemetry.yang</w:t>
                        </w:r>
                      </w:p>
                    </w:txbxContent>
                  </v:textbox>
                </v:shape>
                <v:shape id="文本框 20" o:spid="_x0000_s1070" type="#_x0000_t202" style="position:absolute;left:16331;top:8902;width:10890;height:11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48E52901" w14:textId="77777777" w:rsidR="00233FC5" w:rsidRPr="00446328" w:rsidRDefault="00233FC5" w:rsidP="00F70533">
                        <w:pPr>
                          <w:rPr>
                            <w:rFonts w:ascii="宋体" w:hAnsi="宋体"/>
                            <w:kern w:val="0"/>
                            <w:sz w:val="15"/>
                            <w:szCs w:val="15"/>
                          </w:rPr>
                        </w:pPr>
                        <w:r w:rsidRPr="00446328">
                          <w:rPr>
                            <w:rFonts w:ascii="宋体" w:hAnsi="宋体" w:hint="eastAsia"/>
                            <w:color w:val="000000" w:themeColor="text1"/>
                            <w:sz w:val="15"/>
                            <w:szCs w:val="15"/>
                          </w:rPr>
                          <w:t>数据上报协议：</w:t>
                        </w:r>
                        <w:r w:rsidRPr="00446328">
                          <w:rPr>
                            <w:rFonts w:ascii="宋体" w:hAnsi="宋体"/>
                            <w:color w:val="000000" w:themeColor="text1"/>
                            <w:sz w:val="15"/>
                            <w:szCs w:val="15"/>
                          </w:rPr>
                          <w:t>gRPC</w:t>
                        </w:r>
                      </w:p>
                      <w:p w14:paraId="1A62F65D" w14:textId="77777777" w:rsidR="00233FC5" w:rsidRPr="00446328" w:rsidRDefault="00233FC5" w:rsidP="00F70533">
                        <w:pPr>
                          <w:rPr>
                            <w:rFonts w:ascii="宋体" w:hAnsi="宋体"/>
                            <w:sz w:val="15"/>
                            <w:szCs w:val="15"/>
                          </w:rPr>
                        </w:pPr>
                        <w:r w:rsidRPr="00446328">
                          <w:rPr>
                            <w:rFonts w:ascii="宋体" w:hAnsi="宋体" w:hint="eastAsia"/>
                            <w:color w:val="000000" w:themeColor="text1"/>
                            <w:sz w:val="15"/>
                            <w:szCs w:val="15"/>
                          </w:rPr>
                          <w:t>编码：</w:t>
                        </w:r>
                        <w:r w:rsidRPr="00446328">
                          <w:rPr>
                            <w:rFonts w:ascii="宋体" w:hAnsi="宋体"/>
                            <w:color w:val="000000" w:themeColor="text1"/>
                            <w:sz w:val="15"/>
                            <w:szCs w:val="15"/>
                          </w:rPr>
                          <w:t>GPB</w:t>
                        </w:r>
                      </w:p>
                      <w:p w14:paraId="61920FF2" w14:textId="77777777" w:rsidR="00233FC5" w:rsidRPr="00446328" w:rsidRDefault="00233FC5" w:rsidP="00F70533">
                        <w:pPr>
                          <w:rPr>
                            <w:rFonts w:ascii="宋体" w:hAnsi="宋体"/>
                            <w:sz w:val="15"/>
                            <w:szCs w:val="15"/>
                          </w:rPr>
                        </w:pPr>
                        <w:r w:rsidRPr="00446328">
                          <w:rPr>
                            <w:rFonts w:ascii="宋体" w:hAnsi="宋体" w:hint="eastAsia"/>
                            <w:color w:val="000000" w:themeColor="text1"/>
                            <w:sz w:val="15"/>
                            <w:szCs w:val="15"/>
                          </w:rPr>
                          <w:t>数据模型：</w:t>
                        </w:r>
                      </w:p>
                      <w:p w14:paraId="3B7A9FAA" w14:textId="77777777" w:rsidR="00233FC5" w:rsidRPr="00446328" w:rsidRDefault="00233FC5" w:rsidP="00F70533">
                        <w:pPr>
                          <w:rPr>
                            <w:rFonts w:ascii="宋体" w:hAnsi="宋体"/>
                            <w:sz w:val="15"/>
                            <w:szCs w:val="15"/>
                          </w:rPr>
                        </w:pPr>
                        <w:r w:rsidRPr="00446328">
                          <w:rPr>
                            <w:rFonts w:ascii="宋体" w:hAnsi="宋体"/>
                            <w:color w:val="000000" w:themeColor="text1"/>
                            <w:sz w:val="15"/>
                            <w:szCs w:val="15"/>
                          </w:rPr>
                          <w:t>- grpc-dialout.proto,</w:t>
                        </w:r>
                      </w:p>
                      <w:p w14:paraId="6A4C140C" w14:textId="77777777" w:rsidR="00233FC5" w:rsidRPr="00446328" w:rsidRDefault="00233FC5" w:rsidP="00F70533">
                        <w:pPr>
                          <w:wordWrap w:val="0"/>
                          <w:rPr>
                            <w:rFonts w:ascii="宋体" w:hAnsi="宋体"/>
                            <w:sz w:val="15"/>
                            <w:szCs w:val="15"/>
                          </w:rPr>
                        </w:pPr>
                        <w:r w:rsidRPr="00446328">
                          <w:rPr>
                            <w:rFonts w:ascii="宋体" w:hAnsi="宋体"/>
                            <w:color w:val="000000" w:themeColor="text1"/>
                            <w:sz w:val="15"/>
                            <w:szCs w:val="15"/>
                          </w:rPr>
                          <w:t>- telemetry.proto</w:t>
                        </w:r>
                      </w:p>
                      <w:p w14:paraId="03AA01A8" w14:textId="77777777" w:rsidR="00233FC5" w:rsidRPr="00446328" w:rsidRDefault="00233FC5" w:rsidP="00F70533">
                        <w:pPr>
                          <w:wordWrap w:val="0"/>
                          <w:rPr>
                            <w:rFonts w:ascii="宋体" w:hAnsi="宋体"/>
                            <w:sz w:val="15"/>
                            <w:szCs w:val="15"/>
                          </w:rPr>
                        </w:pPr>
                        <w:r w:rsidRPr="00446328">
                          <w:rPr>
                            <w:rFonts w:ascii="宋体" w:hAnsi="宋体"/>
                            <w:color w:val="000000" w:themeColor="text1"/>
                            <w:sz w:val="15"/>
                            <w:szCs w:val="15"/>
                          </w:rPr>
                          <w:t xml:space="preserve">- </w:t>
                        </w:r>
                        <w:r w:rsidRPr="00446328">
                          <w:rPr>
                            <w:rFonts w:ascii="宋体" w:hAnsi="宋体" w:hint="eastAsia"/>
                            <w:color w:val="000000" w:themeColor="text1"/>
                            <w:sz w:val="15"/>
                            <w:szCs w:val="15"/>
                          </w:rPr>
                          <w:t>采集数据模型</w:t>
                        </w:r>
                      </w:p>
                    </w:txbxContent>
                  </v:textbox>
                </v:shape>
                <v:shape id="直接箭头连接符 44" o:spid="_x0000_s1071" type="#_x0000_t32" style="position:absolute;left:12616;top:6713;width:0;height:14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fjxQAAANsAAAAPAAAAZHJzL2Rvd25yZXYueG1sRI9Pa8JA&#10;FMTvQr/D8gredGMV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BgssfjxQAAANsAAAAP&#10;AAAAAAAAAAAAAAAAAAcCAABkcnMvZG93bnJldi54bWxQSwUGAAAAAAMAAwC3AAAA+QIAAAAA&#10;" strokecolor="black [3213]" strokeweight=".5pt">
                  <v:stroke endarrow="block" joinstyle="miter"/>
                </v:shape>
                <v:shape id="直接箭头连接符 45" o:spid="_x0000_s1072" type="#_x0000_t32" style="position:absolute;left:16338;top:6713;width:0;height:14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" strokecolor="black [3213]" strokeweight=".5pt">
                  <v:stroke endarrow="block" joinstyle="miter"/>
                </v:shape>
                <w10:anchorlock/>
              </v:group>
            </w:pict>
          </mc:Fallback>
        </mc:AlternateContent>
      </w:r>
    </w:p>
    <w:p w14:paraId="51707C72" w14:textId="2CD6F047" w:rsidR="00530617" w:rsidRPr="00DB3AEE" w:rsidRDefault="00530617" w:rsidP="009F346B">
      <w:pPr>
        <w:pStyle w:val="af8"/>
        <w:widowControl/>
        <w:autoSpaceDE w:val="0"/>
        <w:autoSpaceDN w:val="0"/>
        <w:adjustRightInd w:val="0"/>
        <w:snapToGrid w:val="0"/>
        <w:spacing w:beforeLines="50" w:before="156" w:afterLines="50" w:after="156"/>
        <w:jc w:val="center"/>
        <w:rPr>
          <w:rFonts w:ascii="黑体" w:hAnsi="黑体" w:cs="Times New Roman"/>
          <w:bCs/>
          <w:kern w:val="0"/>
          <w:sz w:val="21"/>
        </w:rPr>
      </w:pPr>
      <w:r w:rsidRPr="00DB3AEE">
        <w:rPr>
          <w:rFonts w:ascii="黑体" w:hAnsi="黑体" w:cs="Times New Roman" w:hint="eastAsia"/>
          <w:bCs/>
          <w:kern w:val="0"/>
          <w:sz w:val="21"/>
        </w:rPr>
        <w:t>图</w:t>
      </w:r>
      <w:r w:rsidR="008F4593">
        <w:rPr>
          <w:rFonts w:ascii="黑体" w:hAnsi="黑体" w:cs="Times New Roman" w:hint="eastAsia"/>
          <w:bCs/>
          <w:kern w:val="0"/>
          <w:sz w:val="21"/>
        </w:rPr>
        <w:t>2</w:t>
      </w:r>
      <w:r w:rsidRPr="00DB3AEE">
        <w:rPr>
          <w:rFonts w:ascii="黑体" w:hAnsi="黑体" w:cs="Times New Roman"/>
          <w:bCs/>
          <w:kern w:val="0"/>
          <w:sz w:val="21"/>
        </w:rPr>
        <w:t xml:space="preserve"> </w:t>
      </w:r>
      <w:r w:rsidR="00724F81">
        <w:rPr>
          <w:rFonts w:ascii="黑体" w:hAnsi="黑体" w:cs="Times New Roman" w:hint="eastAsia"/>
          <w:bCs/>
          <w:kern w:val="0"/>
          <w:sz w:val="21"/>
        </w:rPr>
        <w:t>N</w:t>
      </w:r>
      <w:r w:rsidR="00724F81">
        <w:rPr>
          <w:rFonts w:ascii="黑体" w:hAnsi="黑体" w:cs="Times New Roman"/>
          <w:bCs/>
          <w:kern w:val="0"/>
          <w:sz w:val="21"/>
        </w:rPr>
        <w:t>ETCONF</w:t>
      </w:r>
      <w:r w:rsidRPr="00DB3AEE">
        <w:rPr>
          <w:rFonts w:ascii="黑体" w:hAnsi="黑体" w:cs="Times New Roman" w:hint="eastAsia"/>
          <w:bCs/>
          <w:kern w:val="0"/>
          <w:sz w:val="21"/>
        </w:rPr>
        <w:t>配置</w:t>
      </w:r>
      <w:r w:rsidR="009746C1" w:rsidRPr="00DB3AEE">
        <w:rPr>
          <w:rFonts w:ascii="黑体" w:hAnsi="黑体" w:cs="Times New Roman" w:hint="eastAsia"/>
          <w:bCs/>
          <w:kern w:val="0"/>
          <w:sz w:val="21"/>
        </w:rPr>
        <w:t>及</w:t>
      </w:r>
      <w:r w:rsidRPr="00DB3AEE">
        <w:rPr>
          <w:rFonts w:ascii="黑体" w:hAnsi="黑体" w:cs="Times New Roman" w:hint="eastAsia"/>
          <w:bCs/>
          <w:kern w:val="0"/>
          <w:sz w:val="21"/>
        </w:rPr>
        <w:t>gRPC上报模式示意图</w:t>
      </w:r>
    </w:p>
    <w:p w14:paraId="1491BF4A" w14:textId="1C09A883" w:rsidR="00C3629C" w:rsidRDefault="00BD6E10" w:rsidP="00864693">
      <w:pPr>
        <w:pStyle w:val="aff3"/>
        <w:rPr>
          <w:rFonts w:cs="宋体"/>
          <w:szCs w:val="21"/>
        </w:rPr>
      </w:pPr>
      <w:r w:rsidRPr="00743FD2">
        <w:rPr>
          <w:rFonts w:cs="宋体" w:hint="eastAsia"/>
          <w:szCs w:val="21"/>
        </w:rPr>
        <w:t>控制模块下发给OLT设备的</w:t>
      </w:r>
      <w:r w:rsidR="00C3629C" w:rsidRPr="00AF2C3C">
        <w:rPr>
          <w:rFonts w:cs="宋体" w:hint="eastAsia"/>
          <w:szCs w:val="21"/>
        </w:rPr>
        <w:t>配置报文应遵循</w:t>
      </w:r>
      <w:r w:rsidR="002D05DE" w:rsidRPr="00AF2C3C">
        <w:rPr>
          <w:rFonts w:cs="宋体" w:hint="eastAsia"/>
          <w:szCs w:val="21"/>
        </w:rPr>
        <w:t>IETF</w:t>
      </w:r>
      <w:r w:rsidR="007252EC" w:rsidRPr="00AF2C3C">
        <w:rPr>
          <w:rFonts w:cs="宋体"/>
          <w:szCs w:val="21"/>
        </w:rPr>
        <w:t xml:space="preserve"> </w:t>
      </w:r>
      <w:r w:rsidR="00C3629C" w:rsidRPr="00AF2C3C">
        <w:rPr>
          <w:rFonts w:cs="宋体" w:hint="eastAsia"/>
          <w:szCs w:val="21"/>
        </w:rPr>
        <w:t>RFC6241中</w:t>
      </w:r>
      <w:r w:rsidR="002D05DE" w:rsidRPr="00AF2C3C">
        <w:rPr>
          <w:rFonts w:cs="宋体" w:hint="eastAsia"/>
          <w:szCs w:val="21"/>
        </w:rPr>
        <w:t>NETCONF</w:t>
      </w:r>
      <w:r w:rsidR="00C3629C" w:rsidRPr="00AF2C3C">
        <w:rPr>
          <w:rFonts w:cs="宋体" w:hint="eastAsia"/>
          <w:szCs w:val="21"/>
        </w:rPr>
        <w:t>协议要求，其中OLT设备</w:t>
      </w:r>
      <w:r w:rsidRPr="00AF2C3C">
        <w:rPr>
          <w:rFonts w:cs="宋体" w:hint="eastAsia"/>
          <w:szCs w:val="21"/>
        </w:rPr>
        <w:t>应作为</w:t>
      </w:r>
      <w:r w:rsidR="000A5C9A" w:rsidRPr="00C57005">
        <w:rPr>
          <w:rFonts w:cs="宋体"/>
          <w:szCs w:val="21"/>
        </w:rPr>
        <w:t>NETCONF</w:t>
      </w:r>
      <w:r w:rsidR="00C3629C" w:rsidRPr="00C57005">
        <w:rPr>
          <w:rFonts w:cs="宋体" w:hint="eastAsia"/>
          <w:szCs w:val="21"/>
        </w:rPr>
        <w:t>服务</w:t>
      </w:r>
      <w:r w:rsidR="00DB03F3">
        <w:rPr>
          <w:rFonts w:cs="宋体" w:hint="eastAsia"/>
          <w:szCs w:val="21"/>
        </w:rPr>
        <w:t>器</w:t>
      </w:r>
      <w:r w:rsidR="00C3629C" w:rsidRPr="00AF2C3C">
        <w:rPr>
          <w:rFonts w:cs="宋体" w:hint="eastAsia"/>
          <w:szCs w:val="21"/>
        </w:rPr>
        <w:t>端，控制器</w:t>
      </w:r>
      <w:r w:rsidRPr="00AF2C3C">
        <w:rPr>
          <w:rFonts w:cs="宋体" w:hint="eastAsia"/>
          <w:szCs w:val="21"/>
        </w:rPr>
        <w:t>应作为</w:t>
      </w:r>
      <w:r w:rsidR="000A5C9A" w:rsidRPr="00C57005">
        <w:rPr>
          <w:rFonts w:cs="宋体"/>
          <w:szCs w:val="21"/>
        </w:rPr>
        <w:t>NETCONF</w:t>
      </w:r>
      <w:r w:rsidR="00C3629C" w:rsidRPr="00C57005">
        <w:rPr>
          <w:rFonts w:cs="宋体" w:hint="eastAsia"/>
          <w:szCs w:val="21"/>
        </w:rPr>
        <w:t>客户端。</w:t>
      </w:r>
      <w:r w:rsidR="00743FD2">
        <w:rPr>
          <w:rFonts w:cs="宋体" w:hint="eastAsia"/>
          <w:szCs w:val="21"/>
        </w:rPr>
        <w:t>协议分层及要求如</w:t>
      </w:r>
      <w:del w:id="372" w:author="作者" w:date="2021-03-15T11:17:00Z">
        <w:r w:rsidR="00743FD2" w:rsidDel="008B2461">
          <w:rPr>
            <w:rFonts w:cs="宋体" w:hint="eastAsia"/>
            <w:szCs w:val="21"/>
          </w:rPr>
          <w:delText>下</w:delText>
        </w:r>
      </w:del>
      <w:r w:rsidR="00743FD2">
        <w:rPr>
          <w:rFonts w:cs="宋体" w:hint="eastAsia"/>
          <w:szCs w:val="21"/>
        </w:rPr>
        <w:t>表</w:t>
      </w:r>
      <w:ins w:id="373" w:author="作者" w:date="2021-03-15T11:17:00Z">
        <w:r w:rsidR="008B2461">
          <w:rPr>
            <w:rFonts w:cs="宋体" w:hint="eastAsia"/>
            <w:szCs w:val="21"/>
          </w:rPr>
          <w:t>1</w:t>
        </w:r>
      </w:ins>
      <w:r w:rsidR="00743FD2">
        <w:rPr>
          <w:rFonts w:cs="宋体" w:hint="eastAsia"/>
          <w:szCs w:val="21"/>
        </w:rPr>
        <w:t>所示</w:t>
      </w:r>
      <w:r w:rsidR="00DB03F3">
        <w:rPr>
          <w:rFonts w:cs="宋体" w:hint="eastAsia"/>
          <w:szCs w:val="21"/>
        </w:rPr>
        <w:t>，</w:t>
      </w:r>
      <w:r>
        <w:rPr>
          <w:rFonts w:cs="宋体" w:hint="eastAsia"/>
          <w:szCs w:val="21"/>
        </w:rPr>
        <w:t>相关</w:t>
      </w:r>
      <w:r w:rsidR="00EE3E65">
        <w:rPr>
          <w:rFonts w:cs="宋体" w:hint="eastAsia"/>
          <w:szCs w:val="21"/>
        </w:rPr>
        <w:t>配置</w:t>
      </w:r>
      <w:r>
        <w:rPr>
          <w:rFonts w:cs="宋体" w:hint="eastAsia"/>
          <w:szCs w:val="21"/>
        </w:rPr>
        <w:t>数据模型在本</w:t>
      </w:r>
      <w:ins w:id="374" w:author="作者" w:date="2021-03-15T11:16:00Z">
        <w:r w:rsidR="008B2461">
          <w:rPr>
            <w:rFonts w:cs="宋体" w:hint="eastAsia"/>
            <w:szCs w:val="21"/>
          </w:rPr>
          <w:t>文件</w:t>
        </w:r>
      </w:ins>
      <w:del w:id="375" w:author="作者" w:date="2021-03-15T11:16:00Z">
        <w:r w:rsidDel="008B2461">
          <w:rPr>
            <w:rFonts w:cs="宋体" w:hint="eastAsia"/>
            <w:szCs w:val="21"/>
          </w:rPr>
          <w:delText>标准</w:delText>
        </w:r>
      </w:del>
      <w:r>
        <w:rPr>
          <w:rFonts w:cs="宋体" w:hint="eastAsia"/>
          <w:szCs w:val="21"/>
        </w:rPr>
        <w:t>附录</w:t>
      </w:r>
      <w:r w:rsidR="00EE3E65">
        <w:rPr>
          <w:rFonts w:cs="宋体" w:hint="eastAsia"/>
          <w:szCs w:val="21"/>
        </w:rPr>
        <w:t>A</w:t>
      </w:r>
      <w:r>
        <w:rPr>
          <w:rFonts w:cs="宋体" w:hint="eastAsia"/>
          <w:szCs w:val="21"/>
        </w:rPr>
        <w:t>中进行定义。</w:t>
      </w:r>
    </w:p>
    <w:p w14:paraId="2CCA4160" w14:textId="55E529CB" w:rsidR="00DB03F3" w:rsidRPr="0064693B" w:rsidRDefault="00DB03F3" w:rsidP="0064693B">
      <w:pPr>
        <w:pStyle w:val="affffffa"/>
        <w:tabs>
          <w:tab w:val="clear" w:pos="360"/>
        </w:tabs>
        <w:spacing w:before="156" w:after="156"/>
      </w:pPr>
      <w:r w:rsidRPr="00AF2C3C">
        <w:rPr>
          <w:rFonts w:hint="eastAsia"/>
        </w:rPr>
        <w:t>表1</w:t>
      </w:r>
      <w:r w:rsidRPr="00AF2C3C">
        <w:t xml:space="preserve"> </w:t>
      </w:r>
      <w:r w:rsidRPr="00AF2C3C">
        <w:rPr>
          <w:rFonts w:hint="eastAsia"/>
        </w:rPr>
        <w:t>NETCONF配置及gRPC上报模式配置报文的</w:t>
      </w:r>
      <w:r w:rsidRPr="0064693B">
        <w:rPr>
          <w:rFonts w:hint="eastAsia"/>
        </w:rPr>
        <w:t>协议分层及要求</w:t>
      </w:r>
    </w:p>
    <w:tbl>
      <w:tblPr>
        <w:tblStyle w:val="afffffff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939"/>
      </w:tblGrid>
      <w:tr w:rsidR="00743FD2" w14:paraId="766E941A" w14:textId="77777777" w:rsidTr="007A0D46">
        <w:trPr>
          <w:tblHeader/>
          <w:jc w:val="center"/>
        </w:trPr>
        <w:tc>
          <w:tcPr>
            <w:tcW w:w="2405" w:type="dxa"/>
            <w:vAlign w:val="center"/>
          </w:tcPr>
          <w:p w14:paraId="44E50DA6" w14:textId="27118688" w:rsidR="00743FD2" w:rsidRPr="007A0D46" w:rsidRDefault="00743FD2" w:rsidP="0064693B">
            <w:pPr>
              <w:widowControl/>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层次</w:t>
            </w:r>
          </w:p>
        </w:tc>
        <w:tc>
          <w:tcPr>
            <w:tcW w:w="6939" w:type="dxa"/>
            <w:vAlign w:val="center"/>
          </w:tcPr>
          <w:p w14:paraId="22497086" w14:textId="608B3F51" w:rsidR="00743FD2" w:rsidRPr="007A0D46" w:rsidRDefault="00743FD2" w:rsidP="0064693B">
            <w:pPr>
              <w:widowControl/>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要求</w:t>
            </w:r>
          </w:p>
        </w:tc>
      </w:tr>
      <w:tr w:rsidR="00743FD2" w14:paraId="2B608FE3" w14:textId="77777777" w:rsidTr="007A0D46">
        <w:trPr>
          <w:tblHeader/>
          <w:jc w:val="center"/>
        </w:trPr>
        <w:tc>
          <w:tcPr>
            <w:tcW w:w="2405" w:type="dxa"/>
            <w:vAlign w:val="center"/>
          </w:tcPr>
          <w:p w14:paraId="0B3497F8" w14:textId="5D00D180" w:rsidR="00743FD2" w:rsidRPr="007A0D46" w:rsidRDefault="00743FD2" w:rsidP="0064693B">
            <w:pPr>
              <w:widowControl/>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内容层</w:t>
            </w:r>
          </w:p>
        </w:tc>
        <w:tc>
          <w:tcPr>
            <w:tcW w:w="6939" w:type="dxa"/>
            <w:vAlign w:val="center"/>
          </w:tcPr>
          <w:p w14:paraId="7BB6B592" w14:textId="73AA7B68" w:rsidR="00743FD2" w:rsidRPr="007A0D46" w:rsidRDefault="00743FD2" w:rsidP="007963B2">
            <w:pPr>
              <w:widowControl/>
              <w:jc w:val="left"/>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应包含采集配置数据，通过YANG模型an-telemetry.yang进行采集配置数据建模，并通过其包含的sensor-path指定采集</w:t>
            </w:r>
            <w:r w:rsidR="00654A19">
              <w:rPr>
                <w:rFonts w:ascii="宋体" w:hAnsi="宋体" w:cs="Arial" w:hint="eastAsia"/>
                <w:color w:val="000000"/>
                <w:kern w:val="0"/>
                <w:sz w:val="18"/>
                <w:szCs w:val="18"/>
              </w:rPr>
              <w:t>项</w:t>
            </w:r>
            <w:ins w:id="376" w:author="作者" w:date="2021-03-15T11:17:00Z">
              <w:r w:rsidR="008B2461">
                <w:rPr>
                  <w:rFonts w:ascii="宋体" w:hAnsi="宋体" w:cs="Arial" w:hint="eastAsia"/>
                  <w:color w:val="000000"/>
                  <w:kern w:val="0"/>
                  <w:sz w:val="18"/>
                  <w:szCs w:val="18"/>
                </w:rPr>
                <w:t>，应符合IETF</w:t>
              </w:r>
              <w:r w:rsidR="008B2461">
                <w:rPr>
                  <w:rFonts w:ascii="宋体" w:hAnsi="宋体" w:cs="Arial"/>
                  <w:color w:val="000000"/>
                  <w:kern w:val="0"/>
                  <w:sz w:val="18"/>
                  <w:szCs w:val="18"/>
                </w:rPr>
                <w:t xml:space="preserve"> </w:t>
              </w:r>
              <w:r w:rsidR="008B2461">
                <w:rPr>
                  <w:rFonts w:ascii="宋体" w:hAnsi="宋体" w:cs="Arial" w:hint="eastAsia"/>
                  <w:color w:val="000000"/>
                  <w:kern w:val="0"/>
                  <w:sz w:val="18"/>
                  <w:szCs w:val="18"/>
                </w:rPr>
                <w:t>RFC</w:t>
              </w:r>
            </w:ins>
            <w:ins w:id="377" w:author="作者" w:date="2021-03-15T11:18:00Z">
              <w:r w:rsidR="008B2461">
                <w:rPr>
                  <w:rFonts w:ascii="宋体" w:hAnsi="宋体" w:cs="Arial" w:hint="eastAsia"/>
                  <w:color w:val="000000"/>
                  <w:kern w:val="0"/>
                  <w:sz w:val="18"/>
                  <w:szCs w:val="18"/>
                </w:rPr>
                <w:t>7950的规定</w:t>
              </w:r>
            </w:ins>
          </w:p>
        </w:tc>
      </w:tr>
      <w:tr w:rsidR="00743FD2" w14:paraId="036EE8EB" w14:textId="77777777" w:rsidTr="007A0D46">
        <w:trPr>
          <w:tblHeader/>
          <w:jc w:val="center"/>
        </w:trPr>
        <w:tc>
          <w:tcPr>
            <w:tcW w:w="2405" w:type="dxa"/>
            <w:vAlign w:val="center"/>
          </w:tcPr>
          <w:p w14:paraId="327CB608" w14:textId="564386C4" w:rsidR="00743FD2" w:rsidRPr="007A0D46" w:rsidRDefault="00743FD2" w:rsidP="0064693B">
            <w:pPr>
              <w:widowControl/>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操作层</w:t>
            </w:r>
          </w:p>
        </w:tc>
        <w:tc>
          <w:tcPr>
            <w:tcW w:w="6939" w:type="dxa"/>
            <w:vAlign w:val="center"/>
          </w:tcPr>
          <w:p w14:paraId="75601E14" w14:textId="706DF47C" w:rsidR="00743FD2" w:rsidRPr="007A0D46" w:rsidRDefault="00DB03F3" w:rsidP="007963B2">
            <w:pPr>
              <w:widowControl/>
              <w:jc w:val="left"/>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应支持NETCONF协议，实现NETCONF协议时，应符合IETF</w:t>
            </w:r>
            <w:r w:rsidRPr="007A0D46">
              <w:rPr>
                <w:rFonts w:ascii="宋体" w:hAnsi="宋体" w:cs="Arial"/>
                <w:color w:val="000000"/>
                <w:kern w:val="0"/>
                <w:sz w:val="18"/>
                <w:szCs w:val="18"/>
              </w:rPr>
              <w:t xml:space="preserve"> </w:t>
            </w:r>
            <w:r w:rsidRPr="007A0D46">
              <w:rPr>
                <w:rFonts w:ascii="宋体" w:hAnsi="宋体" w:cs="Arial" w:hint="eastAsia"/>
                <w:color w:val="000000"/>
                <w:kern w:val="0"/>
                <w:sz w:val="18"/>
                <w:szCs w:val="18"/>
              </w:rPr>
              <w:t>RFC6241的规定</w:t>
            </w:r>
          </w:p>
        </w:tc>
      </w:tr>
      <w:tr w:rsidR="00743FD2" w14:paraId="52824A29" w14:textId="77777777" w:rsidTr="007A0D46">
        <w:trPr>
          <w:tblHeader/>
          <w:jc w:val="center"/>
        </w:trPr>
        <w:tc>
          <w:tcPr>
            <w:tcW w:w="2405" w:type="dxa"/>
            <w:vAlign w:val="center"/>
          </w:tcPr>
          <w:p w14:paraId="50EA3864" w14:textId="68032AAE" w:rsidR="00743FD2" w:rsidRPr="007A0D46" w:rsidRDefault="00743FD2" w:rsidP="0064693B">
            <w:pPr>
              <w:widowControl/>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消息层</w:t>
            </w:r>
          </w:p>
        </w:tc>
        <w:tc>
          <w:tcPr>
            <w:tcW w:w="6939" w:type="dxa"/>
            <w:vAlign w:val="center"/>
          </w:tcPr>
          <w:p w14:paraId="448236EF" w14:textId="0B26DC80" w:rsidR="00743FD2" w:rsidRPr="007A0D46" w:rsidRDefault="00DB03F3" w:rsidP="007963B2">
            <w:pPr>
              <w:widowControl/>
              <w:jc w:val="left"/>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应支持NETCONF协议，实现NETCONF协议时，应符合IETF</w:t>
            </w:r>
            <w:r w:rsidRPr="007A0D46">
              <w:rPr>
                <w:rFonts w:ascii="宋体" w:hAnsi="宋体" w:cs="Arial"/>
                <w:color w:val="000000"/>
                <w:kern w:val="0"/>
                <w:sz w:val="18"/>
                <w:szCs w:val="18"/>
              </w:rPr>
              <w:t xml:space="preserve"> </w:t>
            </w:r>
            <w:r w:rsidRPr="007A0D46">
              <w:rPr>
                <w:rFonts w:ascii="宋体" w:hAnsi="宋体" w:cs="Arial" w:hint="eastAsia"/>
                <w:color w:val="000000"/>
                <w:kern w:val="0"/>
                <w:sz w:val="18"/>
                <w:szCs w:val="18"/>
              </w:rPr>
              <w:t>RFC6241的规定</w:t>
            </w:r>
          </w:p>
        </w:tc>
      </w:tr>
      <w:tr w:rsidR="00743FD2" w14:paraId="5991BB0D" w14:textId="77777777" w:rsidTr="007A0D46">
        <w:trPr>
          <w:tblHeader/>
          <w:jc w:val="center"/>
        </w:trPr>
        <w:tc>
          <w:tcPr>
            <w:tcW w:w="2405" w:type="dxa"/>
            <w:vAlign w:val="center"/>
          </w:tcPr>
          <w:p w14:paraId="6B63F0D7" w14:textId="40C7A967" w:rsidR="00743FD2" w:rsidRPr="007A0D46" w:rsidRDefault="00743FD2" w:rsidP="0064693B">
            <w:pPr>
              <w:widowControl/>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通信协议层</w:t>
            </w:r>
          </w:p>
        </w:tc>
        <w:tc>
          <w:tcPr>
            <w:tcW w:w="6939" w:type="dxa"/>
            <w:vAlign w:val="center"/>
          </w:tcPr>
          <w:p w14:paraId="741B6229" w14:textId="6CE5CA3A" w:rsidR="00743FD2" w:rsidRPr="007A0D46" w:rsidRDefault="00DB03F3" w:rsidP="007963B2">
            <w:pPr>
              <w:widowControl/>
              <w:jc w:val="left"/>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应支持NETCONF协议，实现NETCONF协议时，应符合IETF</w:t>
            </w:r>
            <w:r w:rsidRPr="007A0D46">
              <w:rPr>
                <w:rFonts w:ascii="宋体" w:hAnsi="宋体" w:cs="Arial"/>
                <w:color w:val="000000"/>
                <w:kern w:val="0"/>
                <w:sz w:val="18"/>
                <w:szCs w:val="18"/>
              </w:rPr>
              <w:t xml:space="preserve"> </w:t>
            </w:r>
            <w:r w:rsidRPr="007A0D46">
              <w:rPr>
                <w:rFonts w:ascii="宋体" w:hAnsi="宋体" w:cs="Arial" w:hint="eastAsia"/>
                <w:color w:val="000000"/>
                <w:kern w:val="0"/>
                <w:sz w:val="18"/>
                <w:szCs w:val="18"/>
              </w:rPr>
              <w:t>RFC6241的规定</w:t>
            </w:r>
          </w:p>
        </w:tc>
      </w:tr>
    </w:tbl>
    <w:p w14:paraId="478C249B" w14:textId="77777777" w:rsidR="007C5EC5" w:rsidRDefault="007C5EC5" w:rsidP="0064693B">
      <w:pPr>
        <w:pStyle w:val="aff3"/>
        <w:rPr>
          <w:rFonts w:cs="宋体"/>
          <w:szCs w:val="21"/>
        </w:rPr>
      </w:pPr>
    </w:p>
    <w:p w14:paraId="36643441" w14:textId="6E4D3878" w:rsidR="00C3629C" w:rsidRPr="00743FD2" w:rsidRDefault="00BD6E10" w:rsidP="0064693B">
      <w:pPr>
        <w:pStyle w:val="aff3"/>
        <w:rPr>
          <w:rFonts w:cs="宋体"/>
          <w:szCs w:val="21"/>
        </w:rPr>
      </w:pPr>
      <w:r w:rsidRPr="00743FD2">
        <w:rPr>
          <w:rFonts w:cs="宋体" w:hint="eastAsia"/>
          <w:szCs w:val="21"/>
        </w:rPr>
        <w:t>OLT设备</w:t>
      </w:r>
      <w:r w:rsidR="008B4D36">
        <w:rPr>
          <w:rFonts w:cs="宋体" w:hint="eastAsia"/>
          <w:szCs w:val="21"/>
        </w:rPr>
        <w:t>上报</w:t>
      </w:r>
      <w:r w:rsidRPr="00743FD2">
        <w:rPr>
          <w:rFonts w:cs="宋体" w:hint="eastAsia"/>
          <w:szCs w:val="21"/>
        </w:rPr>
        <w:t>给</w:t>
      </w:r>
      <w:r w:rsidRPr="00AF2C3C">
        <w:rPr>
          <w:rFonts w:cs="宋体" w:hint="eastAsia"/>
          <w:szCs w:val="21"/>
        </w:rPr>
        <w:t>采集模块的</w:t>
      </w:r>
      <w:r w:rsidR="009C3F19" w:rsidRPr="00AF2C3C">
        <w:rPr>
          <w:rFonts w:cs="宋体" w:hint="eastAsia"/>
          <w:szCs w:val="21"/>
        </w:rPr>
        <w:t>采集报文</w:t>
      </w:r>
      <w:r w:rsidRPr="00AF2C3C">
        <w:rPr>
          <w:rFonts w:cs="宋体" w:hint="eastAsia"/>
          <w:szCs w:val="21"/>
        </w:rPr>
        <w:t>应</w:t>
      </w:r>
      <w:r w:rsidR="009C3F19" w:rsidRPr="00AF2C3C">
        <w:rPr>
          <w:rFonts w:cs="宋体" w:hint="eastAsia"/>
          <w:szCs w:val="21"/>
        </w:rPr>
        <w:t>遵循gRPC协议</w:t>
      </w:r>
      <w:r w:rsidR="00281730">
        <w:rPr>
          <w:rFonts w:cs="宋体" w:hint="eastAsia"/>
          <w:szCs w:val="21"/>
        </w:rPr>
        <w:t>[</w:t>
      </w:r>
      <w:r w:rsidR="00281730">
        <w:rPr>
          <w:rFonts w:cs="宋体"/>
          <w:szCs w:val="21"/>
        </w:rPr>
        <w:t>1]</w:t>
      </w:r>
      <w:r w:rsidR="00E864F0">
        <w:rPr>
          <w:rFonts w:cs="宋体" w:hint="eastAsia"/>
          <w:szCs w:val="21"/>
        </w:rPr>
        <w:t>要求</w:t>
      </w:r>
      <w:r w:rsidR="009C3F19" w:rsidRPr="00C57005">
        <w:rPr>
          <w:rFonts w:cs="宋体" w:hint="eastAsia"/>
          <w:szCs w:val="21"/>
        </w:rPr>
        <w:t>，协议分层</w:t>
      </w:r>
      <w:r w:rsidR="00805B20" w:rsidRPr="00743FD2">
        <w:rPr>
          <w:rFonts w:cs="宋体" w:hint="eastAsia"/>
          <w:szCs w:val="21"/>
        </w:rPr>
        <w:t>及要求</w:t>
      </w:r>
      <w:r w:rsidR="009C3F19" w:rsidRPr="00743FD2">
        <w:rPr>
          <w:rFonts w:cs="宋体" w:hint="eastAsia"/>
          <w:szCs w:val="21"/>
        </w:rPr>
        <w:t>如</w:t>
      </w:r>
      <w:del w:id="378" w:author="作者" w:date="2021-03-15T11:18:00Z">
        <w:r w:rsidR="009C3F19" w:rsidRPr="00743FD2" w:rsidDel="008B2461">
          <w:rPr>
            <w:rFonts w:cs="宋体" w:hint="eastAsia"/>
            <w:szCs w:val="21"/>
          </w:rPr>
          <w:delText>下</w:delText>
        </w:r>
      </w:del>
      <w:r w:rsidR="009C3F19" w:rsidRPr="00743FD2">
        <w:rPr>
          <w:rFonts w:cs="宋体" w:hint="eastAsia"/>
          <w:szCs w:val="21"/>
        </w:rPr>
        <w:t>表</w:t>
      </w:r>
      <w:ins w:id="379" w:author="作者" w:date="2021-03-15T11:18:00Z">
        <w:r w:rsidR="008B2461">
          <w:rPr>
            <w:rFonts w:cs="宋体" w:hint="eastAsia"/>
            <w:szCs w:val="21"/>
          </w:rPr>
          <w:t>2</w:t>
        </w:r>
      </w:ins>
      <w:r w:rsidR="009C3F19" w:rsidRPr="00743FD2">
        <w:rPr>
          <w:rFonts w:cs="宋体" w:hint="eastAsia"/>
          <w:szCs w:val="21"/>
        </w:rPr>
        <w:t>所示：</w:t>
      </w:r>
    </w:p>
    <w:p w14:paraId="4601A09B" w14:textId="69BEC3B9" w:rsidR="00BD6E10" w:rsidRDefault="00EE3E65" w:rsidP="00EE3E65">
      <w:pPr>
        <w:pStyle w:val="affffffa"/>
        <w:tabs>
          <w:tab w:val="clear" w:pos="360"/>
        </w:tabs>
        <w:spacing w:before="156" w:after="156"/>
      </w:pPr>
      <w:r>
        <w:rPr>
          <w:rFonts w:hint="eastAsia"/>
        </w:rPr>
        <w:t>表</w:t>
      </w:r>
      <w:r w:rsidR="00DB03F3">
        <w:rPr>
          <w:rFonts w:hint="eastAsia"/>
        </w:rPr>
        <w:t>2</w:t>
      </w:r>
      <w:r>
        <w:t xml:space="preserve"> </w:t>
      </w:r>
      <w:r>
        <w:rPr>
          <w:rFonts w:hint="eastAsia"/>
        </w:rPr>
        <w:t>NETCONF配置及gRPC上报模式</w:t>
      </w:r>
      <w:r w:rsidR="00C66ADF">
        <w:rPr>
          <w:rFonts w:hint="eastAsia"/>
        </w:rPr>
        <w:t>采集</w:t>
      </w:r>
      <w:r>
        <w:rPr>
          <w:rFonts w:hint="eastAsia"/>
        </w:rPr>
        <w:t>报文的协议分层及要求</w:t>
      </w:r>
    </w:p>
    <w:tbl>
      <w:tblPr>
        <w:tblW w:w="5000" w:type="pct"/>
        <w:jc w:val="center"/>
        <w:tblBorders>
          <w:top w:val="outset" w:sz="6" w:space="0" w:color="686868"/>
          <w:left w:val="outset" w:sz="6" w:space="0" w:color="686868"/>
          <w:bottom w:val="outset" w:sz="6" w:space="0" w:color="686868"/>
          <w:right w:val="outset" w:sz="6" w:space="0" w:color="686868"/>
          <w:insideH w:val="outset" w:sz="6" w:space="0" w:color="auto"/>
          <w:insideV w:val="outset" w:sz="6" w:space="0" w:color="auto"/>
        </w:tblBorders>
        <w:shd w:val="clear" w:color="auto" w:fill="FFFFFF"/>
        <w:tblLayout w:type="fixed"/>
        <w:tblCellMar>
          <w:left w:w="0" w:type="dxa"/>
          <w:right w:w="0" w:type="dxa"/>
        </w:tblCellMar>
        <w:tblLook w:val="0000" w:firstRow="0" w:lastRow="0" w:firstColumn="0" w:lastColumn="0" w:noHBand="0" w:noVBand="0"/>
      </w:tblPr>
      <w:tblGrid>
        <w:gridCol w:w="1981"/>
        <w:gridCol w:w="1843"/>
        <w:gridCol w:w="5520"/>
      </w:tblGrid>
      <w:tr w:rsidR="000A5C9A" w:rsidRPr="00E90748" w14:paraId="0BD2D10E" w14:textId="77777777" w:rsidTr="00F70533">
        <w:trPr>
          <w:trHeight w:val="20"/>
          <w:tblHeader/>
          <w:jc w:val="center"/>
        </w:trPr>
        <w:tc>
          <w:tcPr>
            <w:tcW w:w="2046"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92" w:type="dxa"/>
              <w:right w:w="192" w:type="dxa"/>
            </w:tcMar>
          </w:tcPr>
          <w:p w14:paraId="3D356832" w14:textId="77777777" w:rsidR="000A5C9A" w:rsidRPr="007A0D46" w:rsidRDefault="000A5C9A" w:rsidP="000448CC">
            <w:pPr>
              <w:widowControl/>
              <w:jc w:val="center"/>
              <w:textAlignment w:val="baseline"/>
              <w:rPr>
                <w:rFonts w:ascii="宋体" w:hAnsi="宋体" w:cs="Arial"/>
                <w:color w:val="000000"/>
                <w:kern w:val="0"/>
                <w:sz w:val="18"/>
                <w:szCs w:val="18"/>
              </w:rPr>
            </w:pPr>
            <w:r w:rsidRPr="007A0D46">
              <w:rPr>
                <w:rFonts w:ascii="宋体" w:hAnsi="宋体" w:cs="Arial"/>
                <w:color w:val="000000"/>
                <w:kern w:val="0"/>
                <w:sz w:val="18"/>
                <w:szCs w:val="18"/>
              </w:rPr>
              <w:t>层次</w:t>
            </w:r>
          </w:p>
        </w:tc>
        <w:tc>
          <w:tcPr>
            <w:tcW w:w="2954" w:type="pct"/>
            <w:tcBorders>
              <w:top w:val="single" w:sz="4" w:space="0" w:color="auto"/>
              <w:left w:val="single" w:sz="4" w:space="0" w:color="auto"/>
              <w:bottom w:val="single" w:sz="4" w:space="0" w:color="auto"/>
              <w:right w:val="single" w:sz="4" w:space="0" w:color="auto"/>
            </w:tcBorders>
            <w:shd w:val="clear" w:color="auto" w:fill="auto"/>
            <w:tcMar>
              <w:top w:w="0" w:type="dxa"/>
              <w:left w:w="192" w:type="dxa"/>
              <w:right w:w="192" w:type="dxa"/>
            </w:tcMar>
          </w:tcPr>
          <w:p w14:paraId="44EB240D" w14:textId="77777777" w:rsidR="000A5C9A" w:rsidRPr="007A0D46" w:rsidRDefault="000A5C9A" w:rsidP="000448CC">
            <w:pPr>
              <w:widowControl/>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要求</w:t>
            </w:r>
          </w:p>
        </w:tc>
      </w:tr>
      <w:tr w:rsidR="000A5C9A" w:rsidRPr="00E90748" w14:paraId="7D6EF03A" w14:textId="77777777" w:rsidTr="00F70533">
        <w:trPr>
          <w:trHeight w:val="20"/>
          <w:jc w:val="center"/>
        </w:trPr>
        <w:tc>
          <w:tcPr>
            <w:tcW w:w="1060" w:type="pct"/>
            <w:vMerge w:val="restart"/>
            <w:tcBorders>
              <w:top w:val="single" w:sz="4" w:space="0" w:color="auto"/>
              <w:left w:val="single" w:sz="4" w:space="0" w:color="auto"/>
              <w:bottom w:val="single" w:sz="4" w:space="0" w:color="auto"/>
              <w:right w:val="single" w:sz="4" w:space="0" w:color="auto"/>
            </w:tcBorders>
            <w:shd w:val="clear" w:color="auto" w:fill="FFFFFF"/>
            <w:tcMar>
              <w:top w:w="96" w:type="dxa"/>
              <w:left w:w="192" w:type="dxa"/>
              <w:bottom w:w="96" w:type="dxa"/>
              <w:right w:w="192" w:type="dxa"/>
            </w:tcMar>
            <w:vAlign w:val="center"/>
          </w:tcPr>
          <w:p w14:paraId="31AAC0C2" w14:textId="77777777" w:rsidR="000A5C9A" w:rsidRPr="007A0D46" w:rsidRDefault="000A5C9A" w:rsidP="000448CC">
            <w:pPr>
              <w:widowControl/>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数据模型层</w:t>
            </w:r>
          </w:p>
          <w:p w14:paraId="7EB18E91" w14:textId="77777777" w:rsidR="000A5C9A" w:rsidRPr="007A0D46" w:rsidRDefault="000A5C9A" w:rsidP="000448CC">
            <w:pPr>
              <w:widowControl/>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说明：</w:t>
            </w:r>
          </w:p>
          <w:p w14:paraId="7CB74470" w14:textId="77777777" w:rsidR="000A5C9A" w:rsidRPr="007A0D46" w:rsidRDefault="000A5C9A" w:rsidP="000448CC">
            <w:pPr>
              <w:widowControl/>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数据模型层分为三层，分别在不同的“.proto”文件中定义</w:t>
            </w:r>
          </w:p>
        </w:tc>
        <w:tc>
          <w:tcPr>
            <w:tcW w:w="986" w:type="pct"/>
            <w:tcBorders>
              <w:top w:val="single" w:sz="4" w:space="0" w:color="auto"/>
              <w:left w:val="single" w:sz="4" w:space="0" w:color="auto"/>
              <w:bottom w:val="single" w:sz="4" w:space="0" w:color="auto"/>
              <w:right w:val="single" w:sz="4" w:space="0" w:color="auto"/>
            </w:tcBorders>
            <w:shd w:val="clear" w:color="auto" w:fill="FFFFFF"/>
            <w:vAlign w:val="center"/>
          </w:tcPr>
          <w:p w14:paraId="1DC96EF5" w14:textId="77777777" w:rsidR="000A5C9A" w:rsidRPr="007A0D46" w:rsidRDefault="000A5C9A" w:rsidP="000448CC">
            <w:pPr>
              <w:jc w:val="center"/>
              <w:textAlignment w:val="baseline"/>
              <w:rPr>
                <w:rFonts w:ascii="宋体" w:hAnsi="宋体" w:cs="Arial"/>
                <w:color w:val="000000"/>
                <w:kern w:val="0"/>
                <w:sz w:val="18"/>
                <w:szCs w:val="18"/>
              </w:rPr>
            </w:pPr>
            <w:r w:rsidRPr="007A0D46">
              <w:rPr>
                <w:rFonts w:ascii="宋体" w:hAnsi="宋体" w:cs="Arial" w:hint="eastAsia"/>
                <w:color w:val="000000"/>
                <w:sz w:val="18"/>
                <w:szCs w:val="18"/>
              </w:rPr>
              <w:t>业务数据层</w:t>
            </w:r>
          </w:p>
        </w:tc>
        <w:tc>
          <w:tcPr>
            <w:tcW w:w="2954" w:type="pct"/>
            <w:tcBorders>
              <w:top w:val="single" w:sz="4" w:space="0" w:color="auto"/>
              <w:left w:val="single" w:sz="4" w:space="0" w:color="auto"/>
              <w:bottom w:val="single" w:sz="4" w:space="0" w:color="auto"/>
              <w:right w:val="single" w:sz="4" w:space="0" w:color="auto"/>
            </w:tcBorders>
            <w:shd w:val="clear" w:color="auto" w:fill="FFFFFF"/>
            <w:tcMar>
              <w:top w:w="96" w:type="dxa"/>
              <w:left w:w="192" w:type="dxa"/>
              <w:bottom w:w="96" w:type="dxa"/>
              <w:right w:w="192" w:type="dxa"/>
            </w:tcMar>
          </w:tcPr>
          <w:p w14:paraId="7D31E018" w14:textId="44BEE5C0" w:rsidR="000A5C9A" w:rsidRPr="007A0D46" w:rsidRDefault="0089043F" w:rsidP="007963B2">
            <w:pPr>
              <w:pStyle w:val="afffffff3"/>
              <w:spacing w:before="0" w:beforeAutospacing="0" w:after="0" w:afterAutospacing="0"/>
              <w:textAlignment w:val="baseline"/>
              <w:rPr>
                <w:rFonts w:cs="Arial"/>
                <w:color w:val="000000"/>
                <w:sz w:val="18"/>
                <w:szCs w:val="18"/>
              </w:rPr>
            </w:pPr>
            <w:r w:rsidRPr="007A0D46">
              <w:rPr>
                <w:rFonts w:cs="Arial" w:hint="eastAsia"/>
                <w:color w:val="000000"/>
                <w:sz w:val="18"/>
                <w:szCs w:val="18"/>
              </w:rPr>
              <w:t>应符合</w:t>
            </w:r>
            <w:r w:rsidR="000A5C9A" w:rsidRPr="007A0D46">
              <w:rPr>
                <w:rFonts w:cs="Arial" w:hint="eastAsia"/>
                <w:color w:val="000000"/>
                <w:sz w:val="18"/>
                <w:szCs w:val="18"/>
              </w:rPr>
              <w:t>telemetry.proto文件中的sensor</w:t>
            </w:r>
            <w:r w:rsidRPr="007A0D46">
              <w:rPr>
                <w:rFonts w:cs="Arial"/>
                <w:color w:val="000000"/>
                <w:sz w:val="18"/>
                <w:szCs w:val="18"/>
              </w:rPr>
              <w:t>_</w:t>
            </w:r>
            <w:r w:rsidR="000A5C9A" w:rsidRPr="007A0D46">
              <w:rPr>
                <w:rFonts w:cs="Arial" w:hint="eastAsia"/>
                <w:color w:val="000000"/>
                <w:sz w:val="18"/>
                <w:szCs w:val="18"/>
              </w:rPr>
              <w:t>path字段定义，该字段取值来自不同的业务数据“.proto”文件</w:t>
            </w:r>
            <w:r w:rsidR="007963B2">
              <w:rPr>
                <w:rFonts w:cs="Arial" w:hint="eastAsia"/>
                <w:color w:val="000000"/>
                <w:sz w:val="18"/>
                <w:szCs w:val="18"/>
              </w:rPr>
              <w:t>。</w:t>
            </w:r>
            <w:r w:rsidR="000A5C9A" w:rsidRPr="007A0D46">
              <w:rPr>
                <w:rFonts w:cs="Arial" w:hint="eastAsia"/>
                <w:color w:val="000000"/>
                <w:sz w:val="18"/>
                <w:szCs w:val="18"/>
              </w:rPr>
              <w:t>0是有意义的数据，</w:t>
            </w:r>
            <w:del w:id="380" w:author="作者" w:date="2021-03-16T17:37:00Z">
              <w:r w:rsidR="000A5C9A" w:rsidRPr="007A0D46" w:rsidDel="00E515F6">
                <w:rPr>
                  <w:rFonts w:cs="Arial" w:hint="eastAsia"/>
                  <w:color w:val="000000"/>
                  <w:sz w:val="18"/>
                  <w:szCs w:val="18"/>
                </w:rPr>
                <w:delText>也</w:delText>
              </w:r>
            </w:del>
            <w:r w:rsidR="000A5C9A" w:rsidRPr="007A0D46">
              <w:rPr>
                <w:rFonts w:cs="Arial" w:hint="eastAsia"/>
                <w:color w:val="000000"/>
                <w:sz w:val="18"/>
                <w:szCs w:val="18"/>
              </w:rPr>
              <w:t>应上报。全F值表示因设备原因无法上报的数据值</w:t>
            </w:r>
          </w:p>
        </w:tc>
      </w:tr>
      <w:tr w:rsidR="000A5C9A" w:rsidRPr="00E90748" w14:paraId="52459EA9" w14:textId="77777777" w:rsidTr="00F70533">
        <w:trPr>
          <w:trHeight w:val="20"/>
          <w:jc w:val="center"/>
        </w:trPr>
        <w:tc>
          <w:tcPr>
            <w:tcW w:w="1060" w:type="pct"/>
            <w:vMerge/>
            <w:tcBorders>
              <w:top w:val="single" w:sz="4" w:space="0" w:color="auto"/>
              <w:left w:val="single" w:sz="4" w:space="0" w:color="auto"/>
              <w:bottom w:val="single" w:sz="4" w:space="0" w:color="auto"/>
              <w:right w:val="single" w:sz="4" w:space="0" w:color="auto"/>
            </w:tcBorders>
            <w:shd w:val="clear" w:color="auto" w:fill="FFFFFF"/>
            <w:tcMar>
              <w:top w:w="96" w:type="dxa"/>
              <w:left w:w="192" w:type="dxa"/>
              <w:bottom w:w="96" w:type="dxa"/>
              <w:right w:w="192" w:type="dxa"/>
            </w:tcMar>
            <w:vAlign w:val="center"/>
          </w:tcPr>
          <w:p w14:paraId="2402D67C" w14:textId="77777777" w:rsidR="000A5C9A" w:rsidRPr="00C57005" w:rsidRDefault="000A5C9A" w:rsidP="000448CC">
            <w:pPr>
              <w:jc w:val="center"/>
              <w:textAlignment w:val="baseline"/>
              <w:rPr>
                <w:rFonts w:ascii="宋体" w:hAnsi="宋体" w:cs="Arial"/>
                <w:color w:val="000000"/>
                <w:kern w:val="0"/>
                <w:sz w:val="18"/>
                <w:szCs w:val="18"/>
              </w:rPr>
            </w:pPr>
          </w:p>
        </w:tc>
        <w:tc>
          <w:tcPr>
            <w:tcW w:w="986" w:type="pct"/>
            <w:tcBorders>
              <w:top w:val="single" w:sz="4" w:space="0" w:color="auto"/>
              <w:left w:val="single" w:sz="4" w:space="0" w:color="auto"/>
              <w:bottom w:val="single" w:sz="4" w:space="0" w:color="auto"/>
              <w:right w:val="single" w:sz="4" w:space="0" w:color="auto"/>
            </w:tcBorders>
            <w:shd w:val="clear" w:color="auto" w:fill="FFFFFF"/>
            <w:vAlign w:val="center"/>
          </w:tcPr>
          <w:p w14:paraId="1BEB1ECD" w14:textId="60830287" w:rsidR="000A5C9A" w:rsidRPr="00C57005" w:rsidRDefault="000A5C9A" w:rsidP="000448CC">
            <w:pPr>
              <w:jc w:val="center"/>
              <w:textAlignment w:val="baseline"/>
              <w:rPr>
                <w:rFonts w:ascii="宋体" w:hAnsi="宋体" w:cs="Arial"/>
                <w:color w:val="000000"/>
                <w:kern w:val="0"/>
                <w:sz w:val="18"/>
                <w:szCs w:val="18"/>
              </w:rPr>
            </w:pPr>
            <w:del w:id="381" w:author="作者" w:date="2021-03-15T11:19:00Z">
              <w:r w:rsidRPr="00C57005" w:rsidDel="008B2461">
                <w:rPr>
                  <w:rFonts w:ascii="宋体" w:hAnsi="宋体" w:cs="Arial"/>
                  <w:color w:val="000000"/>
                  <w:sz w:val="18"/>
                  <w:szCs w:val="18"/>
                </w:rPr>
                <w:delText>T</w:delText>
              </w:r>
            </w:del>
            <w:ins w:id="382" w:author="作者" w:date="2021-03-15T11:19:00Z">
              <w:r w:rsidR="008B2461">
                <w:rPr>
                  <w:rFonts w:ascii="宋体" w:hAnsi="宋体" w:cs="Arial" w:hint="eastAsia"/>
                  <w:color w:val="000000"/>
                  <w:sz w:val="18"/>
                  <w:szCs w:val="18"/>
                </w:rPr>
                <w:t>t</w:t>
              </w:r>
            </w:ins>
            <w:r w:rsidRPr="00C57005">
              <w:rPr>
                <w:rFonts w:ascii="宋体" w:hAnsi="宋体" w:cs="Arial"/>
                <w:color w:val="000000"/>
                <w:sz w:val="18"/>
                <w:szCs w:val="18"/>
              </w:rPr>
              <w:t>elemetry</w:t>
            </w:r>
            <w:r w:rsidRPr="00C57005">
              <w:rPr>
                <w:rFonts w:ascii="宋体" w:hAnsi="宋体" w:cs="Arial" w:hint="eastAsia"/>
                <w:color w:val="000000"/>
                <w:sz w:val="18"/>
                <w:szCs w:val="18"/>
              </w:rPr>
              <w:t>层</w:t>
            </w:r>
          </w:p>
        </w:tc>
        <w:tc>
          <w:tcPr>
            <w:tcW w:w="2954" w:type="pct"/>
            <w:tcBorders>
              <w:top w:val="single" w:sz="4" w:space="0" w:color="auto"/>
              <w:left w:val="single" w:sz="4" w:space="0" w:color="auto"/>
              <w:bottom w:val="single" w:sz="4" w:space="0" w:color="auto"/>
              <w:right w:val="single" w:sz="4" w:space="0" w:color="auto"/>
            </w:tcBorders>
            <w:shd w:val="clear" w:color="auto" w:fill="FFFFFF"/>
            <w:tcMar>
              <w:top w:w="96" w:type="dxa"/>
              <w:left w:w="192" w:type="dxa"/>
              <w:bottom w:w="96" w:type="dxa"/>
              <w:right w:w="192" w:type="dxa"/>
            </w:tcMar>
          </w:tcPr>
          <w:p w14:paraId="26096A74" w14:textId="321C7324" w:rsidR="000A5C9A" w:rsidRPr="000F6891" w:rsidRDefault="0089043F" w:rsidP="007963B2">
            <w:pPr>
              <w:widowControl/>
              <w:jc w:val="left"/>
              <w:textAlignment w:val="baseline"/>
              <w:rPr>
                <w:rFonts w:ascii="宋体" w:hAnsi="宋体" w:cs="Arial"/>
                <w:color w:val="000000"/>
                <w:kern w:val="0"/>
                <w:sz w:val="18"/>
                <w:szCs w:val="18"/>
              </w:rPr>
            </w:pPr>
            <w:r w:rsidRPr="00C57005">
              <w:rPr>
                <w:rFonts w:ascii="宋体" w:hAnsi="宋体" w:cs="Arial" w:hint="eastAsia"/>
                <w:color w:val="000000"/>
                <w:sz w:val="18"/>
                <w:szCs w:val="18"/>
              </w:rPr>
              <w:t>应符合</w:t>
            </w:r>
            <w:r w:rsidR="000A5C9A" w:rsidRPr="00C57005">
              <w:rPr>
                <w:rFonts w:ascii="宋体" w:hAnsi="宋体" w:cs="Arial"/>
                <w:color w:val="000000"/>
                <w:sz w:val="18"/>
                <w:szCs w:val="18"/>
              </w:rPr>
              <w:t>telemetry.proto</w:t>
            </w:r>
            <w:r w:rsidR="000A5C9A" w:rsidRPr="00C57005">
              <w:rPr>
                <w:rFonts w:ascii="宋体" w:hAnsi="宋体" w:cs="Arial" w:hint="eastAsia"/>
                <w:color w:val="000000"/>
                <w:sz w:val="18"/>
                <w:szCs w:val="18"/>
              </w:rPr>
              <w:t>文件中</w:t>
            </w:r>
            <w:r w:rsidRPr="00C57005">
              <w:rPr>
                <w:rFonts w:ascii="宋体" w:hAnsi="宋体" w:cs="Arial" w:hint="eastAsia"/>
                <w:color w:val="000000"/>
                <w:sz w:val="18"/>
                <w:szCs w:val="18"/>
              </w:rPr>
              <w:t>的</w:t>
            </w:r>
            <w:r w:rsidR="000A5C9A" w:rsidRPr="00C57005">
              <w:rPr>
                <w:rFonts w:ascii="宋体" w:hAnsi="宋体" w:cs="Arial" w:hint="eastAsia"/>
                <w:color w:val="000000"/>
                <w:sz w:val="18"/>
                <w:szCs w:val="18"/>
              </w:rPr>
              <w:t>定义</w:t>
            </w:r>
            <w:r w:rsidRPr="00C57005">
              <w:rPr>
                <w:rFonts w:ascii="宋体" w:hAnsi="宋体" w:cs="Arial" w:hint="eastAsia"/>
                <w:color w:val="000000"/>
                <w:sz w:val="18"/>
                <w:szCs w:val="18"/>
              </w:rPr>
              <w:t>，文件</w:t>
            </w:r>
            <w:r w:rsidR="00F47B41">
              <w:rPr>
                <w:rFonts w:ascii="宋体" w:hAnsi="宋体" w:cs="Arial" w:hint="eastAsia"/>
                <w:color w:val="000000"/>
                <w:sz w:val="18"/>
                <w:szCs w:val="18"/>
              </w:rPr>
              <w:t>在本</w:t>
            </w:r>
            <w:del w:id="383" w:author="作者" w:date="2021-03-15T11:20:00Z">
              <w:r w:rsidR="00F47B41" w:rsidDel="008B2461">
                <w:rPr>
                  <w:rFonts w:ascii="宋体" w:hAnsi="宋体" w:cs="Arial" w:hint="eastAsia"/>
                  <w:color w:val="000000"/>
                  <w:sz w:val="18"/>
                  <w:szCs w:val="18"/>
                </w:rPr>
                <w:delText>标准</w:delText>
              </w:r>
            </w:del>
            <w:ins w:id="384" w:author="作者" w:date="2021-03-15T11:20:00Z">
              <w:r w:rsidR="008B2461">
                <w:rPr>
                  <w:rFonts w:ascii="宋体" w:hAnsi="宋体" w:cs="Arial" w:hint="eastAsia"/>
                  <w:color w:val="000000"/>
                  <w:sz w:val="18"/>
                  <w:szCs w:val="18"/>
                </w:rPr>
                <w:t>文件</w:t>
              </w:r>
            </w:ins>
            <w:r w:rsidRPr="000F6891">
              <w:rPr>
                <w:rFonts w:ascii="宋体" w:hAnsi="宋体" w:cs="Arial" w:hint="eastAsia"/>
                <w:color w:val="000000"/>
                <w:sz w:val="18"/>
                <w:szCs w:val="18"/>
              </w:rPr>
              <w:t>附录</w:t>
            </w:r>
            <w:r w:rsidR="004D62C5">
              <w:rPr>
                <w:rFonts w:ascii="宋体" w:hAnsi="宋体" w:cs="Arial" w:hint="eastAsia"/>
                <w:color w:val="000000"/>
                <w:sz w:val="18"/>
                <w:szCs w:val="18"/>
              </w:rPr>
              <w:t>B</w:t>
            </w:r>
            <w:r w:rsidR="00F47B41">
              <w:rPr>
                <w:rFonts w:ascii="宋体" w:hAnsi="宋体" w:cs="Arial" w:hint="eastAsia"/>
                <w:color w:val="000000"/>
                <w:sz w:val="18"/>
                <w:szCs w:val="18"/>
              </w:rPr>
              <w:t>中进行定义</w:t>
            </w:r>
          </w:p>
        </w:tc>
      </w:tr>
      <w:tr w:rsidR="000A5C9A" w:rsidRPr="00E90748" w14:paraId="4CF4BD61" w14:textId="77777777" w:rsidTr="00F70533">
        <w:trPr>
          <w:trHeight w:val="20"/>
          <w:jc w:val="center"/>
        </w:trPr>
        <w:tc>
          <w:tcPr>
            <w:tcW w:w="1060" w:type="pct"/>
            <w:vMerge/>
            <w:tcBorders>
              <w:top w:val="single" w:sz="4" w:space="0" w:color="auto"/>
              <w:left w:val="single" w:sz="4" w:space="0" w:color="auto"/>
              <w:bottom w:val="single" w:sz="4" w:space="0" w:color="auto"/>
              <w:right w:val="single" w:sz="4" w:space="0" w:color="auto"/>
            </w:tcBorders>
            <w:shd w:val="clear" w:color="auto" w:fill="FFFFFF"/>
            <w:tcMar>
              <w:top w:w="96" w:type="dxa"/>
              <w:left w:w="192" w:type="dxa"/>
              <w:bottom w:w="96" w:type="dxa"/>
              <w:right w:w="192" w:type="dxa"/>
            </w:tcMar>
            <w:vAlign w:val="center"/>
          </w:tcPr>
          <w:p w14:paraId="53E48DEA" w14:textId="77777777" w:rsidR="000A5C9A" w:rsidRPr="00C57005" w:rsidRDefault="000A5C9A" w:rsidP="000448CC">
            <w:pPr>
              <w:widowControl/>
              <w:jc w:val="center"/>
              <w:textAlignment w:val="baseline"/>
              <w:rPr>
                <w:rFonts w:ascii="宋体" w:hAnsi="宋体" w:cs="Arial"/>
                <w:color w:val="000000"/>
                <w:kern w:val="0"/>
                <w:sz w:val="18"/>
                <w:szCs w:val="18"/>
              </w:rPr>
            </w:pPr>
          </w:p>
        </w:tc>
        <w:tc>
          <w:tcPr>
            <w:tcW w:w="986" w:type="pct"/>
            <w:tcBorders>
              <w:top w:val="single" w:sz="4" w:space="0" w:color="auto"/>
              <w:left w:val="single" w:sz="4" w:space="0" w:color="auto"/>
              <w:bottom w:val="single" w:sz="4" w:space="0" w:color="auto"/>
              <w:right w:val="single" w:sz="4" w:space="0" w:color="auto"/>
            </w:tcBorders>
            <w:shd w:val="clear" w:color="auto" w:fill="FFFFFF"/>
            <w:vAlign w:val="center"/>
          </w:tcPr>
          <w:p w14:paraId="02251FA8" w14:textId="77777777" w:rsidR="000A5C9A" w:rsidRPr="00C57005" w:rsidRDefault="000A5C9A" w:rsidP="000448CC">
            <w:pPr>
              <w:widowControl/>
              <w:jc w:val="center"/>
              <w:textAlignment w:val="baseline"/>
              <w:rPr>
                <w:rFonts w:ascii="宋体" w:hAnsi="宋体" w:cs="Arial"/>
                <w:color w:val="000000"/>
                <w:kern w:val="0"/>
                <w:sz w:val="18"/>
                <w:szCs w:val="18"/>
              </w:rPr>
            </w:pPr>
            <w:r w:rsidRPr="00C57005">
              <w:rPr>
                <w:rFonts w:ascii="宋体" w:hAnsi="宋体" w:cs="Arial"/>
                <w:color w:val="000000"/>
                <w:kern w:val="0"/>
                <w:sz w:val="18"/>
                <w:szCs w:val="18"/>
              </w:rPr>
              <w:t>RPC</w:t>
            </w:r>
            <w:r w:rsidRPr="00C57005">
              <w:rPr>
                <w:rFonts w:ascii="宋体" w:hAnsi="宋体" w:cs="Arial" w:hint="eastAsia"/>
                <w:color w:val="000000"/>
                <w:kern w:val="0"/>
                <w:sz w:val="18"/>
                <w:szCs w:val="18"/>
              </w:rPr>
              <w:t>层</w:t>
            </w:r>
          </w:p>
        </w:tc>
        <w:tc>
          <w:tcPr>
            <w:tcW w:w="2954" w:type="pct"/>
            <w:tcBorders>
              <w:top w:val="single" w:sz="4" w:space="0" w:color="auto"/>
              <w:left w:val="single" w:sz="4" w:space="0" w:color="auto"/>
              <w:bottom w:val="single" w:sz="4" w:space="0" w:color="auto"/>
              <w:right w:val="single" w:sz="4" w:space="0" w:color="auto"/>
            </w:tcBorders>
            <w:shd w:val="clear" w:color="auto" w:fill="FFFFFF"/>
            <w:tcMar>
              <w:top w:w="96" w:type="dxa"/>
              <w:left w:w="192" w:type="dxa"/>
              <w:bottom w:w="96" w:type="dxa"/>
              <w:right w:w="192" w:type="dxa"/>
            </w:tcMar>
          </w:tcPr>
          <w:p w14:paraId="653C14BF" w14:textId="7B3D0A16" w:rsidR="000A5C9A" w:rsidRPr="00C57005" w:rsidRDefault="0089043F" w:rsidP="007963B2">
            <w:pPr>
              <w:widowControl/>
              <w:jc w:val="left"/>
              <w:textAlignment w:val="baseline"/>
              <w:rPr>
                <w:rFonts w:ascii="宋体" w:hAnsi="宋体" w:cs="Arial"/>
                <w:color w:val="000000"/>
                <w:kern w:val="0"/>
                <w:sz w:val="18"/>
                <w:szCs w:val="18"/>
              </w:rPr>
            </w:pPr>
            <w:r w:rsidRPr="00C57005">
              <w:rPr>
                <w:rFonts w:ascii="宋体" w:hAnsi="宋体" w:cs="Arial" w:hint="eastAsia"/>
                <w:color w:val="000000"/>
                <w:kern w:val="0"/>
                <w:sz w:val="18"/>
                <w:szCs w:val="18"/>
              </w:rPr>
              <w:t>应符合</w:t>
            </w:r>
            <w:r w:rsidR="000A5C9A" w:rsidRPr="00C57005">
              <w:rPr>
                <w:rFonts w:ascii="宋体" w:hAnsi="宋体" w:cs="Arial"/>
                <w:color w:val="000000"/>
                <w:kern w:val="0"/>
                <w:sz w:val="18"/>
                <w:szCs w:val="18"/>
              </w:rPr>
              <w:t>grpc-dialout.proto</w:t>
            </w:r>
            <w:r w:rsidR="000A5C9A" w:rsidRPr="00C57005">
              <w:rPr>
                <w:rFonts w:ascii="宋体" w:hAnsi="宋体" w:cs="Arial" w:hint="eastAsia"/>
                <w:color w:val="000000"/>
                <w:kern w:val="0"/>
                <w:sz w:val="18"/>
                <w:szCs w:val="18"/>
              </w:rPr>
              <w:t>文件中</w:t>
            </w:r>
            <w:r w:rsidRPr="00C57005">
              <w:rPr>
                <w:rFonts w:ascii="宋体" w:hAnsi="宋体" w:cs="Arial" w:hint="eastAsia"/>
                <w:color w:val="000000"/>
                <w:kern w:val="0"/>
                <w:sz w:val="18"/>
                <w:szCs w:val="18"/>
              </w:rPr>
              <w:t>的</w:t>
            </w:r>
            <w:r w:rsidR="000A5C9A" w:rsidRPr="00C57005">
              <w:rPr>
                <w:rFonts w:ascii="宋体" w:hAnsi="宋体" w:cs="Arial" w:hint="eastAsia"/>
                <w:color w:val="000000"/>
                <w:kern w:val="0"/>
                <w:sz w:val="18"/>
                <w:szCs w:val="18"/>
              </w:rPr>
              <w:t>定义</w:t>
            </w:r>
            <w:r w:rsidRPr="00C57005">
              <w:rPr>
                <w:rFonts w:ascii="宋体" w:hAnsi="宋体" w:cs="Arial" w:hint="eastAsia"/>
                <w:color w:val="000000"/>
                <w:kern w:val="0"/>
                <w:sz w:val="18"/>
                <w:szCs w:val="18"/>
              </w:rPr>
              <w:t>，</w:t>
            </w:r>
            <w:r w:rsidR="00F47B41" w:rsidRPr="002D30CF">
              <w:rPr>
                <w:rFonts w:ascii="宋体" w:hAnsi="宋体" w:cs="Arial" w:hint="eastAsia"/>
                <w:color w:val="000000"/>
                <w:sz w:val="18"/>
                <w:szCs w:val="18"/>
              </w:rPr>
              <w:t>文件</w:t>
            </w:r>
            <w:r w:rsidR="00F47B41">
              <w:rPr>
                <w:rFonts w:ascii="宋体" w:hAnsi="宋体" w:cs="Arial" w:hint="eastAsia"/>
                <w:color w:val="000000"/>
                <w:sz w:val="18"/>
                <w:szCs w:val="18"/>
              </w:rPr>
              <w:t>在本</w:t>
            </w:r>
            <w:del w:id="385" w:author="作者" w:date="2021-03-15T11:20:00Z">
              <w:r w:rsidR="00F47B41" w:rsidDel="008B2461">
                <w:rPr>
                  <w:rFonts w:ascii="宋体" w:hAnsi="宋体" w:cs="Arial" w:hint="eastAsia"/>
                  <w:color w:val="000000"/>
                  <w:sz w:val="18"/>
                  <w:szCs w:val="18"/>
                </w:rPr>
                <w:delText>标准</w:delText>
              </w:r>
            </w:del>
            <w:ins w:id="386" w:author="作者" w:date="2021-03-15T11:20:00Z">
              <w:r w:rsidR="008B2461">
                <w:rPr>
                  <w:rFonts w:ascii="宋体" w:hAnsi="宋体" w:cs="Arial" w:hint="eastAsia"/>
                  <w:color w:val="000000"/>
                  <w:sz w:val="18"/>
                  <w:szCs w:val="18"/>
                </w:rPr>
                <w:t>文件</w:t>
              </w:r>
            </w:ins>
            <w:r w:rsidR="00F47B41" w:rsidRPr="002D30CF">
              <w:rPr>
                <w:rFonts w:ascii="宋体" w:hAnsi="宋体" w:cs="Arial" w:hint="eastAsia"/>
                <w:color w:val="000000"/>
                <w:sz w:val="18"/>
                <w:szCs w:val="18"/>
              </w:rPr>
              <w:t>附录</w:t>
            </w:r>
            <w:r w:rsidR="004D62C5">
              <w:rPr>
                <w:rFonts w:ascii="宋体" w:hAnsi="宋体" w:cs="Arial" w:hint="eastAsia"/>
                <w:color w:val="000000"/>
                <w:sz w:val="18"/>
                <w:szCs w:val="18"/>
              </w:rPr>
              <w:t>B</w:t>
            </w:r>
            <w:r w:rsidR="00F47B41">
              <w:rPr>
                <w:rFonts w:ascii="宋体" w:hAnsi="宋体" w:cs="Arial" w:hint="eastAsia"/>
                <w:color w:val="000000"/>
                <w:sz w:val="18"/>
                <w:szCs w:val="18"/>
              </w:rPr>
              <w:t>中进行定义</w:t>
            </w:r>
          </w:p>
        </w:tc>
      </w:tr>
      <w:tr w:rsidR="000A5C9A" w:rsidRPr="00E90748" w14:paraId="7EA1DA92" w14:textId="77777777" w:rsidTr="00F70533">
        <w:trPr>
          <w:trHeight w:val="20"/>
          <w:jc w:val="center"/>
        </w:trPr>
        <w:tc>
          <w:tcPr>
            <w:tcW w:w="2046" w:type="pct"/>
            <w:gridSpan w:val="2"/>
            <w:tcBorders>
              <w:top w:val="single" w:sz="4" w:space="0" w:color="auto"/>
              <w:left w:val="single" w:sz="4" w:space="0" w:color="auto"/>
              <w:bottom w:val="single" w:sz="4" w:space="0" w:color="auto"/>
              <w:right w:val="single" w:sz="4" w:space="0" w:color="auto"/>
            </w:tcBorders>
            <w:shd w:val="clear" w:color="auto" w:fill="FFFFFF"/>
            <w:tcMar>
              <w:top w:w="96" w:type="dxa"/>
              <w:left w:w="192" w:type="dxa"/>
              <w:bottom w:w="96" w:type="dxa"/>
              <w:right w:w="192" w:type="dxa"/>
            </w:tcMar>
            <w:vAlign w:val="center"/>
          </w:tcPr>
          <w:p w14:paraId="6412027C" w14:textId="434396F9" w:rsidR="000A5C9A" w:rsidRPr="007A0D46" w:rsidRDefault="000A5C9A" w:rsidP="000448CC">
            <w:pPr>
              <w:widowControl/>
              <w:jc w:val="center"/>
              <w:textAlignment w:val="baseline"/>
              <w:rPr>
                <w:rFonts w:ascii="宋体" w:hAnsi="宋体" w:cs="Arial"/>
                <w:color w:val="000000"/>
                <w:kern w:val="0"/>
                <w:sz w:val="18"/>
                <w:szCs w:val="18"/>
              </w:rPr>
            </w:pPr>
            <w:del w:id="387" w:author="作者" w:date="2021-03-15T11:20:00Z">
              <w:r w:rsidRPr="007A0D46" w:rsidDel="008B2461">
                <w:rPr>
                  <w:rFonts w:ascii="宋体" w:hAnsi="宋体" w:cs="Arial" w:hint="eastAsia"/>
                  <w:color w:val="000000"/>
                  <w:kern w:val="0"/>
                  <w:sz w:val="18"/>
                  <w:szCs w:val="18"/>
                </w:rPr>
                <w:lastRenderedPageBreak/>
                <w:delText>G</w:delText>
              </w:r>
            </w:del>
            <w:ins w:id="388" w:author="作者" w:date="2021-03-15T11:20:00Z">
              <w:r w:rsidR="008B2461">
                <w:rPr>
                  <w:rFonts w:ascii="宋体" w:hAnsi="宋体" w:cs="Arial" w:hint="eastAsia"/>
                  <w:color w:val="000000"/>
                  <w:kern w:val="0"/>
                  <w:sz w:val="18"/>
                  <w:szCs w:val="18"/>
                </w:rPr>
                <w:t>g</w:t>
              </w:r>
            </w:ins>
            <w:r w:rsidRPr="007A0D46">
              <w:rPr>
                <w:rFonts w:ascii="宋体" w:hAnsi="宋体" w:cs="Arial" w:hint="eastAsia"/>
                <w:color w:val="000000"/>
                <w:kern w:val="0"/>
                <w:sz w:val="18"/>
                <w:szCs w:val="18"/>
              </w:rPr>
              <w:t>RPC层</w:t>
            </w:r>
          </w:p>
        </w:tc>
        <w:tc>
          <w:tcPr>
            <w:tcW w:w="2954" w:type="pct"/>
            <w:tcBorders>
              <w:top w:val="single" w:sz="4" w:space="0" w:color="auto"/>
              <w:left w:val="single" w:sz="4" w:space="0" w:color="auto"/>
              <w:bottom w:val="single" w:sz="4" w:space="0" w:color="auto"/>
              <w:right w:val="single" w:sz="4" w:space="0" w:color="auto"/>
            </w:tcBorders>
            <w:shd w:val="clear" w:color="auto" w:fill="FFFFFF"/>
            <w:tcMar>
              <w:top w:w="96" w:type="dxa"/>
              <w:left w:w="192" w:type="dxa"/>
              <w:bottom w:w="96" w:type="dxa"/>
              <w:right w:w="192" w:type="dxa"/>
            </w:tcMar>
          </w:tcPr>
          <w:p w14:paraId="21F63D7E" w14:textId="77777777" w:rsidR="000A5C9A" w:rsidRPr="007A0D46" w:rsidRDefault="0089043F" w:rsidP="007963B2">
            <w:pPr>
              <w:widowControl/>
              <w:jc w:val="left"/>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应支持双向数据流模式</w:t>
            </w:r>
          </w:p>
        </w:tc>
      </w:tr>
      <w:tr w:rsidR="000A5C9A" w:rsidRPr="000E689D" w14:paraId="59665F7F" w14:textId="77777777" w:rsidTr="00F70533">
        <w:trPr>
          <w:trHeight w:val="20"/>
          <w:jc w:val="center"/>
        </w:trPr>
        <w:tc>
          <w:tcPr>
            <w:tcW w:w="2046" w:type="pct"/>
            <w:gridSpan w:val="2"/>
            <w:tcBorders>
              <w:top w:val="single" w:sz="4" w:space="0" w:color="auto"/>
              <w:left w:val="single" w:sz="4" w:space="0" w:color="auto"/>
              <w:bottom w:val="single" w:sz="4" w:space="0" w:color="auto"/>
              <w:right w:val="single" w:sz="4" w:space="0" w:color="auto"/>
            </w:tcBorders>
            <w:shd w:val="clear" w:color="auto" w:fill="FFFFFF"/>
            <w:tcMar>
              <w:top w:w="96" w:type="dxa"/>
              <w:left w:w="192" w:type="dxa"/>
              <w:bottom w:w="96" w:type="dxa"/>
              <w:right w:w="192" w:type="dxa"/>
            </w:tcMar>
            <w:vAlign w:val="center"/>
          </w:tcPr>
          <w:p w14:paraId="224AFE0A" w14:textId="77777777" w:rsidR="000A5C9A" w:rsidRPr="007A0D46" w:rsidRDefault="0089043F" w:rsidP="000448CC">
            <w:pPr>
              <w:pStyle w:val="afffffff3"/>
              <w:spacing w:before="0" w:beforeAutospacing="0" w:after="0" w:afterAutospacing="0"/>
              <w:jc w:val="center"/>
              <w:textAlignment w:val="baseline"/>
              <w:rPr>
                <w:rFonts w:cs="Arial"/>
                <w:color w:val="000000"/>
                <w:sz w:val="18"/>
                <w:szCs w:val="18"/>
              </w:rPr>
            </w:pPr>
            <w:r w:rsidRPr="007A0D46">
              <w:rPr>
                <w:rFonts w:cs="Arial" w:hint="eastAsia"/>
                <w:color w:val="000000"/>
                <w:sz w:val="18"/>
                <w:szCs w:val="18"/>
              </w:rPr>
              <w:t>HTTP2层</w:t>
            </w:r>
          </w:p>
        </w:tc>
        <w:tc>
          <w:tcPr>
            <w:tcW w:w="2954" w:type="pct"/>
            <w:tcBorders>
              <w:top w:val="single" w:sz="4" w:space="0" w:color="auto"/>
              <w:left w:val="single" w:sz="4" w:space="0" w:color="auto"/>
              <w:bottom w:val="single" w:sz="4" w:space="0" w:color="auto"/>
              <w:right w:val="single" w:sz="4" w:space="0" w:color="auto"/>
            </w:tcBorders>
            <w:shd w:val="clear" w:color="auto" w:fill="FFFFFF"/>
            <w:tcMar>
              <w:top w:w="96" w:type="dxa"/>
              <w:left w:w="192" w:type="dxa"/>
              <w:bottom w:w="96" w:type="dxa"/>
              <w:right w:w="192" w:type="dxa"/>
            </w:tcMar>
          </w:tcPr>
          <w:p w14:paraId="320087CC" w14:textId="77777777" w:rsidR="000A5C9A" w:rsidRPr="007A0D46" w:rsidRDefault="000A5C9A" w:rsidP="007963B2">
            <w:pPr>
              <w:widowControl/>
              <w:jc w:val="left"/>
              <w:textAlignment w:val="baseline"/>
              <w:rPr>
                <w:rFonts w:ascii="宋体" w:hAnsi="宋体" w:cs="Arial"/>
                <w:color w:val="000000"/>
                <w:kern w:val="0"/>
                <w:sz w:val="18"/>
                <w:szCs w:val="18"/>
                <w:highlight w:val="yellow"/>
              </w:rPr>
            </w:pPr>
            <w:r w:rsidRPr="007A0D46">
              <w:rPr>
                <w:rFonts w:ascii="宋体" w:hAnsi="宋体" w:cs="Arial" w:hint="eastAsia"/>
                <w:color w:val="000000"/>
                <w:kern w:val="0"/>
                <w:sz w:val="18"/>
                <w:szCs w:val="18"/>
              </w:rPr>
              <w:t>应支持HTTP2协议，实现HTTP2协议时，应符合IETF</w:t>
            </w:r>
            <w:r w:rsidRPr="007A0D46">
              <w:rPr>
                <w:rFonts w:ascii="宋体" w:hAnsi="宋体" w:cs="Arial"/>
                <w:color w:val="000000"/>
                <w:kern w:val="0"/>
                <w:sz w:val="18"/>
                <w:szCs w:val="18"/>
              </w:rPr>
              <w:t xml:space="preserve"> </w:t>
            </w:r>
            <w:r w:rsidRPr="007A0D46">
              <w:rPr>
                <w:rFonts w:ascii="宋体" w:hAnsi="宋体" w:cs="Arial" w:hint="eastAsia"/>
                <w:color w:val="000000"/>
                <w:kern w:val="0"/>
                <w:sz w:val="18"/>
                <w:szCs w:val="18"/>
              </w:rPr>
              <w:t>7540的规定</w:t>
            </w:r>
          </w:p>
        </w:tc>
      </w:tr>
      <w:tr w:rsidR="000A5C9A" w:rsidRPr="000E689D" w14:paraId="081656E2" w14:textId="77777777" w:rsidTr="00F70533">
        <w:trPr>
          <w:trHeight w:val="20"/>
          <w:jc w:val="center"/>
        </w:trPr>
        <w:tc>
          <w:tcPr>
            <w:tcW w:w="2046" w:type="pct"/>
            <w:gridSpan w:val="2"/>
            <w:tcBorders>
              <w:top w:val="single" w:sz="4" w:space="0" w:color="auto"/>
              <w:left w:val="single" w:sz="4" w:space="0" w:color="auto"/>
              <w:bottom w:val="single" w:sz="4" w:space="0" w:color="auto"/>
              <w:right w:val="single" w:sz="4" w:space="0" w:color="auto"/>
            </w:tcBorders>
            <w:shd w:val="clear" w:color="auto" w:fill="FFFFFF"/>
            <w:tcMar>
              <w:top w:w="96" w:type="dxa"/>
              <w:left w:w="192" w:type="dxa"/>
              <w:bottom w:w="96" w:type="dxa"/>
              <w:right w:w="192" w:type="dxa"/>
            </w:tcMar>
            <w:vAlign w:val="center"/>
          </w:tcPr>
          <w:p w14:paraId="476A626E" w14:textId="77777777" w:rsidR="000A5C9A" w:rsidRPr="007A0D46" w:rsidRDefault="000A5C9A" w:rsidP="000448CC">
            <w:pPr>
              <w:pStyle w:val="afffffff3"/>
              <w:spacing w:before="0" w:beforeAutospacing="0" w:after="0" w:afterAutospacing="0"/>
              <w:jc w:val="center"/>
              <w:textAlignment w:val="baseline"/>
              <w:rPr>
                <w:rFonts w:cs="Arial"/>
                <w:color w:val="000000"/>
                <w:sz w:val="18"/>
                <w:szCs w:val="18"/>
              </w:rPr>
            </w:pPr>
            <w:r w:rsidRPr="007A0D46">
              <w:rPr>
                <w:rFonts w:cs="Arial" w:hint="eastAsia"/>
                <w:color w:val="000000"/>
                <w:sz w:val="18"/>
                <w:szCs w:val="18"/>
              </w:rPr>
              <w:t>TLS层</w:t>
            </w:r>
          </w:p>
        </w:tc>
        <w:tc>
          <w:tcPr>
            <w:tcW w:w="2954" w:type="pct"/>
            <w:tcBorders>
              <w:top w:val="single" w:sz="4" w:space="0" w:color="auto"/>
              <w:left w:val="single" w:sz="4" w:space="0" w:color="auto"/>
              <w:bottom w:val="single" w:sz="4" w:space="0" w:color="auto"/>
              <w:right w:val="single" w:sz="4" w:space="0" w:color="auto"/>
            </w:tcBorders>
            <w:shd w:val="clear" w:color="auto" w:fill="FFFFFF"/>
            <w:tcMar>
              <w:top w:w="96" w:type="dxa"/>
              <w:left w:w="192" w:type="dxa"/>
              <w:bottom w:w="96" w:type="dxa"/>
              <w:right w:w="192" w:type="dxa"/>
            </w:tcMar>
          </w:tcPr>
          <w:p w14:paraId="574EE0E3" w14:textId="77777777" w:rsidR="000A5C9A" w:rsidRPr="007A0D46" w:rsidRDefault="000A5C9A" w:rsidP="007963B2">
            <w:pPr>
              <w:pStyle w:val="afffffff3"/>
              <w:spacing w:before="0" w:beforeAutospacing="0" w:after="0" w:afterAutospacing="0"/>
              <w:textAlignment w:val="baseline"/>
              <w:rPr>
                <w:rFonts w:cs="Arial"/>
                <w:color w:val="000000"/>
                <w:sz w:val="18"/>
                <w:szCs w:val="18"/>
                <w:highlight w:val="yellow"/>
              </w:rPr>
            </w:pPr>
            <w:r w:rsidRPr="007A0D46">
              <w:rPr>
                <w:rFonts w:cs="Arial" w:hint="eastAsia"/>
                <w:color w:val="000000"/>
                <w:sz w:val="18"/>
                <w:szCs w:val="18"/>
              </w:rPr>
              <w:t>可选支持TLS协议，实现TLS协议时，应符合IETF</w:t>
            </w:r>
            <w:r w:rsidRPr="007A0D46">
              <w:rPr>
                <w:rFonts w:cs="Arial"/>
                <w:color w:val="000000"/>
                <w:sz w:val="18"/>
                <w:szCs w:val="18"/>
              </w:rPr>
              <w:t xml:space="preserve"> </w:t>
            </w:r>
            <w:r w:rsidRPr="007A0D46">
              <w:rPr>
                <w:rFonts w:cs="Arial" w:hint="eastAsia"/>
                <w:color w:val="000000"/>
                <w:sz w:val="18"/>
                <w:szCs w:val="18"/>
              </w:rPr>
              <w:t>RFC5246的规定</w:t>
            </w:r>
          </w:p>
        </w:tc>
      </w:tr>
      <w:tr w:rsidR="000A5C9A" w:rsidRPr="000E689D" w14:paraId="1B5A25A2" w14:textId="77777777" w:rsidTr="00F70533">
        <w:trPr>
          <w:trHeight w:val="20"/>
          <w:jc w:val="center"/>
        </w:trPr>
        <w:tc>
          <w:tcPr>
            <w:tcW w:w="2046" w:type="pct"/>
            <w:gridSpan w:val="2"/>
            <w:tcBorders>
              <w:top w:val="single" w:sz="4" w:space="0" w:color="auto"/>
              <w:left w:val="single" w:sz="4" w:space="0" w:color="auto"/>
              <w:bottom w:val="single" w:sz="4" w:space="0" w:color="auto"/>
              <w:right w:val="single" w:sz="4" w:space="0" w:color="auto"/>
            </w:tcBorders>
            <w:shd w:val="clear" w:color="auto" w:fill="FFFFFF"/>
            <w:tcMar>
              <w:top w:w="96" w:type="dxa"/>
              <w:left w:w="192" w:type="dxa"/>
              <w:bottom w:w="96" w:type="dxa"/>
              <w:right w:w="192" w:type="dxa"/>
            </w:tcMar>
            <w:vAlign w:val="center"/>
          </w:tcPr>
          <w:p w14:paraId="5C0FDD96" w14:textId="77777777" w:rsidR="000A5C9A" w:rsidRPr="007A0D46" w:rsidRDefault="000A5C9A" w:rsidP="000448CC">
            <w:pPr>
              <w:pStyle w:val="afffffff3"/>
              <w:spacing w:before="0" w:beforeAutospacing="0" w:after="0" w:afterAutospacing="0"/>
              <w:jc w:val="center"/>
              <w:textAlignment w:val="baseline"/>
              <w:rPr>
                <w:rFonts w:cs="Arial"/>
                <w:color w:val="000000"/>
                <w:sz w:val="18"/>
                <w:szCs w:val="18"/>
              </w:rPr>
            </w:pPr>
            <w:r w:rsidRPr="007A0D46">
              <w:rPr>
                <w:rFonts w:cs="Arial" w:hint="eastAsia"/>
                <w:color w:val="000000"/>
                <w:sz w:val="18"/>
                <w:szCs w:val="18"/>
              </w:rPr>
              <w:t>TCP层</w:t>
            </w:r>
          </w:p>
        </w:tc>
        <w:tc>
          <w:tcPr>
            <w:tcW w:w="2954" w:type="pct"/>
            <w:tcBorders>
              <w:top w:val="single" w:sz="4" w:space="0" w:color="auto"/>
              <w:left w:val="single" w:sz="4" w:space="0" w:color="auto"/>
              <w:bottom w:val="single" w:sz="4" w:space="0" w:color="auto"/>
              <w:right w:val="single" w:sz="4" w:space="0" w:color="auto"/>
            </w:tcBorders>
            <w:shd w:val="clear" w:color="auto" w:fill="FFFFFF"/>
            <w:tcMar>
              <w:top w:w="96" w:type="dxa"/>
              <w:left w:w="192" w:type="dxa"/>
              <w:bottom w:w="96" w:type="dxa"/>
              <w:right w:w="192" w:type="dxa"/>
            </w:tcMar>
          </w:tcPr>
          <w:p w14:paraId="67B4BA40" w14:textId="77777777" w:rsidR="000A5C9A" w:rsidRPr="007A0D46" w:rsidRDefault="000A5C9A" w:rsidP="007963B2">
            <w:pPr>
              <w:pStyle w:val="afffffff3"/>
              <w:spacing w:before="0" w:beforeAutospacing="0" w:after="0" w:afterAutospacing="0"/>
              <w:textAlignment w:val="baseline"/>
              <w:rPr>
                <w:rFonts w:cs="Arial"/>
                <w:color w:val="000000"/>
                <w:sz w:val="18"/>
                <w:szCs w:val="18"/>
                <w:highlight w:val="yellow"/>
              </w:rPr>
            </w:pPr>
            <w:r w:rsidRPr="007A0D46">
              <w:rPr>
                <w:rFonts w:cs="Arial" w:hint="eastAsia"/>
                <w:color w:val="000000"/>
                <w:sz w:val="18"/>
                <w:szCs w:val="18"/>
              </w:rPr>
              <w:t>应支持TCP协议，实现TCP协议时，应符合IETF</w:t>
            </w:r>
            <w:r w:rsidRPr="007A0D46">
              <w:rPr>
                <w:rFonts w:cs="Arial"/>
                <w:color w:val="000000"/>
                <w:sz w:val="18"/>
                <w:szCs w:val="18"/>
              </w:rPr>
              <w:t xml:space="preserve"> </w:t>
            </w:r>
            <w:r w:rsidRPr="007A0D46">
              <w:rPr>
                <w:rFonts w:cs="Arial" w:hint="eastAsia"/>
                <w:color w:val="000000"/>
                <w:sz w:val="18"/>
                <w:szCs w:val="18"/>
              </w:rPr>
              <w:t>RFC793的规定</w:t>
            </w:r>
          </w:p>
        </w:tc>
      </w:tr>
    </w:tbl>
    <w:p w14:paraId="1AF5DDB5" w14:textId="77777777" w:rsidR="007C5EC5" w:rsidRDefault="007C5EC5" w:rsidP="007C5EC5">
      <w:pPr>
        <w:pStyle w:val="aff3"/>
      </w:pPr>
      <w:bookmarkStart w:id="389" w:name="_Toc55571217"/>
      <w:bookmarkStart w:id="390" w:name="_Toc55808176"/>
      <w:bookmarkStart w:id="391" w:name="_Toc55808277"/>
      <w:bookmarkStart w:id="392" w:name="_Toc55808433"/>
      <w:bookmarkStart w:id="393" w:name="_Toc55571218"/>
      <w:bookmarkStart w:id="394" w:name="_Toc55808177"/>
      <w:bookmarkStart w:id="395" w:name="_Toc55808278"/>
      <w:bookmarkStart w:id="396" w:name="_Toc55808434"/>
      <w:bookmarkEnd w:id="389"/>
      <w:bookmarkEnd w:id="390"/>
      <w:bookmarkEnd w:id="391"/>
      <w:bookmarkEnd w:id="392"/>
      <w:bookmarkEnd w:id="393"/>
      <w:bookmarkEnd w:id="394"/>
      <w:bookmarkEnd w:id="395"/>
      <w:bookmarkEnd w:id="396"/>
    </w:p>
    <w:p w14:paraId="41BAB0AD" w14:textId="008F77DC" w:rsidR="00B35623" w:rsidRDefault="00724F81" w:rsidP="00DB3AEE">
      <w:pPr>
        <w:pStyle w:val="a1"/>
        <w:spacing w:before="156" w:after="156"/>
        <w:ind w:left="2"/>
      </w:pPr>
      <w:bookmarkStart w:id="397" w:name="_Toc66886071"/>
      <w:r>
        <w:rPr>
          <w:rFonts w:hint="eastAsia"/>
        </w:rPr>
        <w:t>N</w:t>
      </w:r>
      <w:r>
        <w:t>ETCONF</w:t>
      </w:r>
      <w:r w:rsidR="000E689D">
        <w:rPr>
          <w:rFonts w:hint="eastAsia"/>
        </w:rPr>
        <w:t>配置</w:t>
      </w:r>
      <w:r w:rsidR="00DB3AEE">
        <w:rPr>
          <w:rFonts w:hint="eastAsia"/>
        </w:rPr>
        <w:t>及</w:t>
      </w:r>
      <w:r w:rsidR="000E689D">
        <w:rPr>
          <w:rFonts w:hint="eastAsia"/>
        </w:rPr>
        <w:t>UDP上报模式</w:t>
      </w:r>
      <w:bookmarkEnd w:id="397"/>
    </w:p>
    <w:p w14:paraId="774B04F2" w14:textId="251A03F1" w:rsidR="000E689D" w:rsidRDefault="00DB3AEE">
      <w:pPr>
        <w:pStyle w:val="aff3"/>
        <w:rPr>
          <w:rFonts w:cs="宋体"/>
          <w:szCs w:val="21"/>
        </w:rPr>
      </w:pPr>
      <w:r>
        <w:rPr>
          <w:rFonts w:hint="eastAsia"/>
        </w:rPr>
        <w:t>采集控制器包含控制模块和采集模块，其中</w:t>
      </w:r>
      <w:r w:rsidR="000E689D" w:rsidRPr="000E689D">
        <w:rPr>
          <w:rFonts w:hint="eastAsia"/>
        </w:rPr>
        <w:t>控制</w:t>
      </w:r>
      <w:r>
        <w:rPr>
          <w:rFonts w:hint="eastAsia"/>
        </w:rPr>
        <w:t>模块应支持</w:t>
      </w:r>
      <w:r w:rsidR="000E689D" w:rsidRPr="000E689D">
        <w:rPr>
          <w:rFonts w:hint="eastAsia"/>
        </w:rPr>
        <w:t>通过</w:t>
      </w:r>
      <w:r w:rsidR="0089043F">
        <w:rPr>
          <w:rFonts w:hint="eastAsia"/>
        </w:rPr>
        <w:t>NETCONF</w:t>
      </w:r>
      <w:r w:rsidR="000E689D" w:rsidRPr="000E689D">
        <w:rPr>
          <w:rFonts w:hint="eastAsia"/>
        </w:rPr>
        <w:t>协议</w:t>
      </w:r>
      <w:r>
        <w:rPr>
          <w:rFonts w:hint="eastAsia"/>
        </w:rPr>
        <w:t>，并</w:t>
      </w:r>
      <w:r w:rsidR="000E689D" w:rsidRPr="000E689D">
        <w:rPr>
          <w:rFonts w:hint="eastAsia"/>
        </w:rPr>
        <w:t>基于</w:t>
      </w:r>
      <w:r>
        <w:rPr>
          <w:rFonts w:hint="eastAsia"/>
        </w:rPr>
        <w:t>配置数据模型</w:t>
      </w:r>
      <w:r w:rsidR="0089043F">
        <w:rPr>
          <w:rFonts w:hint="eastAsia"/>
        </w:rPr>
        <w:t>an</w:t>
      </w:r>
      <w:r w:rsidR="000E689D" w:rsidRPr="000E689D">
        <w:rPr>
          <w:rFonts w:hint="eastAsia"/>
        </w:rPr>
        <w:t>-telemetry.yang下发数据采集配置</w:t>
      </w:r>
      <w:r>
        <w:rPr>
          <w:rFonts w:hint="eastAsia"/>
        </w:rPr>
        <w:t>；</w:t>
      </w:r>
      <w:r w:rsidR="000E689D" w:rsidRPr="000E689D">
        <w:rPr>
          <w:rFonts w:hint="eastAsia"/>
        </w:rPr>
        <w:t>OLT设备</w:t>
      </w:r>
      <w:r>
        <w:rPr>
          <w:rFonts w:hint="eastAsia"/>
        </w:rPr>
        <w:t>应支持</w:t>
      </w:r>
      <w:r w:rsidR="000E689D" w:rsidRPr="000E689D">
        <w:rPr>
          <w:rFonts w:hint="eastAsia"/>
        </w:rPr>
        <w:t>作为</w:t>
      </w:r>
      <w:r w:rsidR="000E689D">
        <w:rPr>
          <w:rFonts w:hint="eastAsia"/>
        </w:rPr>
        <w:t>UDP</w:t>
      </w:r>
      <w:r w:rsidR="000E689D" w:rsidRPr="000E689D">
        <w:rPr>
          <w:rFonts w:hint="eastAsia"/>
        </w:rPr>
        <w:t>的</w:t>
      </w:r>
      <w:r w:rsidR="005F4ADC">
        <w:rPr>
          <w:rFonts w:hint="eastAsia"/>
        </w:rPr>
        <w:t>客户</w:t>
      </w:r>
      <w:r w:rsidR="000E689D" w:rsidRPr="000E689D">
        <w:rPr>
          <w:rFonts w:hint="eastAsia"/>
        </w:rPr>
        <w:t>端</w:t>
      </w:r>
      <w:r>
        <w:rPr>
          <w:rFonts w:hint="eastAsia"/>
        </w:rPr>
        <w:t>，并</w:t>
      </w:r>
      <w:r w:rsidR="000E689D" w:rsidRPr="000E689D">
        <w:rPr>
          <w:rFonts w:hint="eastAsia"/>
        </w:rPr>
        <w:t>基于telemetry.proto和</w:t>
      </w:r>
      <w:r w:rsidR="004D62C5">
        <w:rPr>
          <w:rFonts w:hint="eastAsia"/>
        </w:rPr>
        <w:t>本文件表</w:t>
      </w:r>
      <w:r w:rsidR="00B43C97">
        <w:rPr>
          <w:rFonts w:hint="eastAsia"/>
        </w:rPr>
        <w:t>6</w:t>
      </w:r>
      <w:r w:rsidR="004D62C5">
        <w:rPr>
          <w:rFonts w:hint="eastAsia"/>
        </w:rPr>
        <w:t>中涉及的</w:t>
      </w:r>
      <w:r w:rsidR="000E689D" w:rsidRPr="000E689D">
        <w:rPr>
          <w:rFonts w:hint="eastAsia"/>
        </w:rPr>
        <w:t>采集数据模型进行数据封装并上报</w:t>
      </w:r>
      <w:ins w:id="398" w:author="作者" w:date="2021-03-15T11:22:00Z">
        <w:r w:rsidR="008B2461">
          <w:rPr>
            <w:rFonts w:hint="eastAsia"/>
          </w:rPr>
          <w:t>，如图3所示</w:t>
        </w:r>
      </w:ins>
      <w:r w:rsidR="000E689D" w:rsidRPr="000E689D">
        <w:rPr>
          <w:rFonts w:hint="eastAsia"/>
        </w:rPr>
        <w:t>。</w:t>
      </w:r>
      <w:r>
        <w:rPr>
          <w:rFonts w:cs="宋体" w:hint="eastAsia"/>
          <w:szCs w:val="21"/>
        </w:rPr>
        <w:t>相关数据模型在本文件附录A、附录B中进行定义。</w:t>
      </w:r>
    </w:p>
    <w:p w14:paraId="79513CB9" w14:textId="77777777" w:rsidR="007C5EC5" w:rsidRDefault="007C5EC5" w:rsidP="00696320">
      <w:pPr>
        <w:pStyle w:val="aff3"/>
      </w:pPr>
    </w:p>
    <w:p w14:paraId="6E7776AB" w14:textId="0C632D24" w:rsidR="00F70533" w:rsidRDefault="00F70533" w:rsidP="000448CC">
      <w:pPr>
        <w:pStyle w:val="aff3"/>
        <w:ind w:firstLineChars="0" w:firstLine="0"/>
        <w:jc w:val="center"/>
      </w:pPr>
      <w:r w:rsidRPr="00F70533">
        <w:rPr>
          <w:noProof/>
        </w:rPr>
        <mc:AlternateContent>
          <mc:Choice Requires="wpg">
            <w:drawing>
              <wp:inline distT="0" distB="0" distL="0" distR="0" wp14:anchorId="53C76BDC" wp14:editId="24F04541">
                <wp:extent cx="3133725" cy="2895600"/>
                <wp:effectExtent l="19050" t="0" r="47625" b="19050"/>
                <wp:docPr id="24" name="组合 55"/>
                <wp:cNvGraphicFramePr/>
                <a:graphic xmlns:a="http://schemas.openxmlformats.org/drawingml/2006/main">
                  <a:graphicData uri="http://schemas.microsoft.com/office/word/2010/wordprocessingGroup">
                    <wpg:wgp>
                      <wpg:cNvGrpSpPr/>
                      <wpg:grpSpPr>
                        <a:xfrm>
                          <a:off x="0" y="0"/>
                          <a:ext cx="3133725" cy="2895600"/>
                          <a:chOff x="0" y="0"/>
                          <a:chExt cx="2869486" cy="2450262"/>
                        </a:xfrm>
                      </wpg:grpSpPr>
                      <wps:wsp>
                        <wps:cNvPr id="25" name="云形 25"/>
                        <wps:cNvSpPr/>
                        <wps:spPr>
                          <a:xfrm>
                            <a:off x="0" y="0"/>
                            <a:ext cx="2869486" cy="852861"/>
                          </a:xfrm>
                          <a:prstGeom prst="cloud">
                            <a:avLst/>
                          </a:prstGeom>
                          <a:ln w="12700"/>
                        </wps:spPr>
                        <wps:style>
                          <a:lnRef idx="2">
                            <a:schemeClr val="dk1"/>
                          </a:lnRef>
                          <a:fillRef idx="1">
                            <a:schemeClr val="lt1"/>
                          </a:fillRef>
                          <a:effectRef idx="0">
                            <a:schemeClr val="dk1"/>
                          </a:effectRef>
                          <a:fontRef idx="minor">
                            <a:schemeClr val="dk1"/>
                          </a:fontRef>
                        </wps:style>
                        <wps:bodyPr rtlCol="0" anchor="ctr"/>
                      </wps:wsp>
                      <wps:wsp>
                        <wps:cNvPr id="26" name="矩形 26"/>
                        <wps:cNvSpPr/>
                        <wps:spPr>
                          <a:xfrm>
                            <a:off x="612624" y="176776"/>
                            <a:ext cx="1674627" cy="504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9CABA38" w14:textId="77777777" w:rsidR="00233FC5" w:rsidRPr="00F70533" w:rsidRDefault="00233FC5" w:rsidP="00F70533">
                              <w:pPr>
                                <w:jc w:val="center"/>
                                <w:rPr>
                                  <w:rFonts w:ascii="宋体" w:hAnsi="宋体"/>
                                  <w:kern w:val="0"/>
                                  <w:sz w:val="15"/>
                                  <w:szCs w:val="15"/>
                                </w:rPr>
                              </w:pPr>
                              <w:r w:rsidRPr="00F70533">
                                <w:rPr>
                                  <w:rFonts w:ascii="宋体" w:hAnsi="宋体" w:cstheme="minorBidi" w:hint="eastAsia"/>
                                  <w:color w:val="000000" w:themeColor="dark1"/>
                                  <w:kern w:val="24"/>
                                  <w:sz w:val="15"/>
                                  <w:szCs w:val="15"/>
                                </w:rPr>
                                <w:t>采集控制器</w:t>
                              </w:r>
                            </w:p>
                          </w:txbxContent>
                        </wps:txbx>
                        <wps:bodyPr rot="0" spcFirstLastPara="0" vert="horz" wrap="square" lIns="91440" tIns="45720" rIns="91440" bIns="45720" numCol="1" spcCol="0" rtlCol="0" fromWordArt="0" anchor="t" anchorCtr="0" forceAA="0" compatLnSpc="1">
                          <a:noAutofit/>
                        </wps:bodyPr>
                      </wps:wsp>
                      <wps:wsp>
                        <wps:cNvPr id="27" name="矩形 27"/>
                        <wps:cNvSpPr/>
                        <wps:spPr>
                          <a:xfrm>
                            <a:off x="740325" y="2102067"/>
                            <a:ext cx="1419225" cy="34819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156F619" w14:textId="77777777" w:rsidR="00233FC5" w:rsidRPr="00F70533" w:rsidRDefault="00233FC5" w:rsidP="00F70533">
                              <w:pPr>
                                <w:jc w:val="center"/>
                                <w:rPr>
                                  <w:rFonts w:ascii="宋体" w:hAnsi="宋体"/>
                                  <w:kern w:val="0"/>
                                  <w:sz w:val="15"/>
                                  <w:szCs w:val="15"/>
                                </w:rPr>
                              </w:pPr>
                              <w:r w:rsidRPr="00F70533">
                                <w:rPr>
                                  <w:rFonts w:ascii="宋体" w:hAnsi="宋体"/>
                                  <w:color w:val="000000" w:themeColor="dark1"/>
                                  <w:sz w:val="15"/>
                                  <w:szCs w:val="15"/>
                                </w:rPr>
                                <w:t>OLT</w:t>
                              </w:r>
                            </w:p>
                          </w:txbxContent>
                        </wps:txbx>
                        <wps:bodyPr rot="0" spcFirstLastPara="0" vert="horz" wrap="square" lIns="91440" tIns="45720" rIns="91440" bIns="45720" numCol="1" spcCol="0" rtlCol="0" fromWordArt="0" anchor="ctr" anchorCtr="0" forceAA="0" compatLnSpc="1">
                          <a:noAutofit/>
                        </wps:bodyPr>
                      </wps:wsp>
                      <wps:wsp>
                        <wps:cNvPr id="28" name="矩形 28"/>
                        <wps:cNvSpPr/>
                        <wps:spPr>
                          <a:xfrm>
                            <a:off x="715051" y="422718"/>
                            <a:ext cx="720000" cy="216000"/>
                          </a:xfrm>
                          <a:prstGeom prst="rect">
                            <a:avLst/>
                          </a:prstGeom>
                          <a:ln w="12700">
                            <a:prstDash val="sysDash"/>
                          </a:ln>
                        </wps:spPr>
                        <wps:style>
                          <a:lnRef idx="2">
                            <a:schemeClr val="dk1"/>
                          </a:lnRef>
                          <a:fillRef idx="1">
                            <a:schemeClr val="lt1"/>
                          </a:fillRef>
                          <a:effectRef idx="0">
                            <a:schemeClr val="dk1"/>
                          </a:effectRef>
                          <a:fontRef idx="minor">
                            <a:schemeClr val="dk1"/>
                          </a:fontRef>
                        </wps:style>
                        <wps:txbx>
                          <w:txbxContent>
                            <w:p w14:paraId="202BEB4F" w14:textId="77777777" w:rsidR="00233FC5" w:rsidRPr="00F70533" w:rsidRDefault="00233FC5" w:rsidP="00F70533">
                              <w:pPr>
                                <w:jc w:val="center"/>
                                <w:rPr>
                                  <w:rFonts w:ascii="宋体" w:hAnsi="宋体"/>
                                  <w:kern w:val="0"/>
                                  <w:sz w:val="15"/>
                                  <w:szCs w:val="15"/>
                                </w:rPr>
                              </w:pPr>
                              <w:r w:rsidRPr="00F70533">
                                <w:rPr>
                                  <w:rFonts w:ascii="宋体" w:hAnsi="宋体" w:hint="eastAsia"/>
                                  <w:color w:val="000000" w:themeColor="dark1"/>
                                  <w:sz w:val="15"/>
                                  <w:szCs w:val="15"/>
                                </w:rPr>
                                <w:t>控制模块</w:t>
                              </w:r>
                            </w:p>
                          </w:txbxContent>
                        </wps:txbx>
                        <wps:bodyPr rot="0" spcFirstLastPara="0" vert="horz" wrap="square" lIns="91440" tIns="45720" rIns="91440" bIns="45720" numCol="1" spcCol="0" rtlCol="0" fromWordArt="0" anchor="ctr" anchorCtr="0" forceAA="0" compatLnSpc="1">
                          <a:noAutofit/>
                        </wps:bodyPr>
                      </wps:wsp>
                      <wps:wsp>
                        <wps:cNvPr id="29" name="矩形 29"/>
                        <wps:cNvSpPr/>
                        <wps:spPr>
                          <a:xfrm>
                            <a:off x="1493696" y="422718"/>
                            <a:ext cx="720000" cy="216000"/>
                          </a:xfrm>
                          <a:prstGeom prst="rect">
                            <a:avLst/>
                          </a:prstGeom>
                          <a:ln w="12700">
                            <a:prstDash val="sysDash"/>
                          </a:ln>
                        </wps:spPr>
                        <wps:style>
                          <a:lnRef idx="2">
                            <a:schemeClr val="dk1"/>
                          </a:lnRef>
                          <a:fillRef idx="1">
                            <a:schemeClr val="lt1"/>
                          </a:fillRef>
                          <a:effectRef idx="0">
                            <a:schemeClr val="dk1"/>
                          </a:effectRef>
                          <a:fontRef idx="minor">
                            <a:schemeClr val="dk1"/>
                          </a:fontRef>
                        </wps:style>
                        <wps:txbx>
                          <w:txbxContent>
                            <w:p w14:paraId="4FEF0173" w14:textId="77777777" w:rsidR="00233FC5" w:rsidRPr="00F70533" w:rsidRDefault="00233FC5" w:rsidP="00F70533">
                              <w:pPr>
                                <w:jc w:val="center"/>
                                <w:rPr>
                                  <w:rFonts w:ascii="宋体" w:hAnsi="宋体"/>
                                  <w:kern w:val="0"/>
                                  <w:sz w:val="15"/>
                                  <w:szCs w:val="15"/>
                                </w:rPr>
                              </w:pPr>
                              <w:r w:rsidRPr="00F70533">
                                <w:rPr>
                                  <w:rFonts w:ascii="宋体" w:hAnsi="宋体" w:hint="eastAsia"/>
                                  <w:color w:val="000000" w:themeColor="dark1"/>
                                  <w:sz w:val="15"/>
                                  <w:szCs w:val="15"/>
                                </w:rPr>
                                <w:t>采集模块</w:t>
                              </w:r>
                            </w:p>
                          </w:txbxContent>
                        </wps:txbx>
                        <wps:bodyPr rot="0" spcFirstLastPara="0" vert="horz" wrap="square" lIns="91440" tIns="45720" rIns="91440" bIns="45720" numCol="1" spcCol="0" rtlCol="0" fromWordArt="0" anchor="ctr" anchorCtr="0" forceAA="0" compatLnSpc="1">
                          <a:noAutofit/>
                        </wps:bodyPr>
                      </wps:wsp>
                      <wps:wsp>
                        <wps:cNvPr id="30" name="文本框 20"/>
                        <wps:cNvSpPr txBox="1"/>
                        <wps:spPr>
                          <a:xfrm>
                            <a:off x="346400" y="928485"/>
                            <a:ext cx="915212" cy="867801"/>
                          </a:xfrm>
                          <a:prstGeom prst="rect">
                            <a:avLst/>
                          </a:prstGeom>
                          <a:solidFill>
                            <a:schemeClr val="lt1"/>
                          </a:solidFill>
                          <a:ln w="6350">
                            <a:noFill/>
                          </a:ln>
                        </wps:spPr>
                        <wps:txbx>
                          <w:txbxContent>
                            <w:p w14:paraId="1F178B1F" w14:textId="77777777" w:rsidR="00233FC5" w:rsidRPr="00F70533" w:rsidRDefault="00233FC5" w:rsidP="00F70533">
                              <w:pPr>
                                <w:jc w:val="right"/>
                                <w:rPr>
                                  <w:rFonts w:ascii="宋体" w:hAnsi="宋体"/>
                                  <w:kern w:val="0"/>
                                  <w:sz w:val="15"/>
                                  <w:szCs w:val="15"/>
                                </w:rPr>
                              </w:pPr>
                              <w:r w:rsidRPr="00F70533">
                                <w:rPr>
                                  <w:rFonts w:ascii="宋体" w:hAnsi="宋体" w:hint="eastAsia"/>
                                  <w:color w:val="000000" w:themeColor="text1"/>
                                  <w:sz w:val="15"/>
                                  <w:szCs w:val="15"/>
                                </w:rPr>
                                <w:t>采集配置协议：</w:t>
                              </w:r>
                            </w:p>
                            <w:p w14:paraId="6540DEC7" w14:textId="77777777" w:rsidR="00233FC5" w:rsidRPr="00F70533" w:rsidRDefault="00233FC5" w:rsidP="00F70533">
                              <w:pPr>
                                <w:jc w:val="right"/>
                                <w:rPr>
                                  <w:rFonts w:ascii="宋体" w:hAnsi="宋体"/>
                                  <w:sz w:val="15"/>
                                  <w:szCs w:val="15"/>
                                </w:rPr>
                              </w:pPr>
                              <w:r w:rsidRPr="00F70533">
                                <w:rPr>
                                  <w:rFonts w:ascii="宋体" w:hAnsi="宋体"/>
                                  <w:color w:val="000000" w:themeColor="text1"/>
                                  <w:sz w:val="15"/>
                                  <w:szCs w:val="15"/>
                                </w:rPr>
                                <w:t>NETCONF</w:t>
                              </w:r>
                            </w:p>
                            <w:p w14:paraId="04AF732E" w14:textId="77777777" w:rsidR="00233FC5" w:rsidRPr="00F70533" w:rsidRDefault="00233FC5" w:rsidP="00F70533">
                              <w:pPr>
                                <w:jc w:val="right"/>
                                <w:rPr>
                                  <w:rFonts w:ascii="宋体" w:hAnsi="宋体"/>
                                  <w:sz w:val="15"/>
                                  <w:szCs w:val="15"/>
                                </w:rPr>
                              </w:pPr>
                              <w:r w:rsidRPr="00F70533">
                                <w:rPr>
                                  <w:rFonts w:ascii="宋体" w:hAnsi="宋体" w:hint="eastAsia"/>
                                  <w:color w:val="000000" w:themeColor="text1"/>
                                  <w:sz w:val="15"/>
                                  <w:szCs w:val="15"/>
                                </w:rPr>
                                <w:t>数据模型：</w:t>
                              </w:r>
                            </w:p>
                            <w:p w14:paraId="59E25AFD" w14:textId="77777777" w:rsidR="00233FC5" w:rsidRPr="00F70533" w:rsidRDefault="00233FC5" w:rsidP="00F70533">
                              <w:pPr>
                                <w:jc w:val="right"/>
                                <w:rPr>
                                  <w:rFonts w:ascii="宋体" w:hAnsi="宋体"/>
                                  <w:sz w:val="15"/>
                                  <w:szCs w:val="15"/>
                                </w:rPr>
                              </w:pPr>
                              <w:r w:rsidRPr="00F70533">
                                <w:rPr>
                                  <w:rFonts w:ascii="宋体" w:hAnsi="宋体"/>
                                  <w:color w:val="000000" w:themeColor="text1"/>
                                  <w:sz w:val="15"/>
                                  <w:szCs w:val="15"/>
                                </w:rPr>
                                <w:t>an-telemetry.yang</w:t>
                              </w:r>
                            </w:p>
                          </w:txbxContent>
                        </wps:txbx>
                        <wps:bodyPr rot="0" spcFirstLastPara="0" vert="horz" wrap="none" lIns="91440" tIns="45720" rIns="91440" bIns="45720" numCol="1" spcCol="0" rtlCol="0" fromWordArt="0" anchor="t" anchorCtr="0" forceAA="0" compatLnSpc="1">
                          <a:noAutofit/>
                        </wps:bodyPr>
                      </wps:wsp>
                      <wps:wsp>
                        <wps:cNvPr id="31" name="文本框 20"/>
                        <wps:cNvSpPr txBox="1"/>
                        <wps:spPr>
                          <a:xfrm>
                            <a:off x="1633825" y="859252"/>
                            <a:ext cx="1089649" cy="1089776"/>
                          </a:xfrm>
                          <a:prstGeom prst="rect">
                            <a:avLst/>
                          </a:prstGeom>
                          <a:noFill/>
                          <a:ln w="6350">
                            <a:noFill/>
                          </a:ln>
                        </wps:spPr>
                        <wps:txbx>
                          <w:txbxContent>
                            <w:p w14:paraId="5BC98D5A" w14:textId="77777777" w:rsidR="00233FC5" w:rsidRPr="00F70533" w:rsidRDefault="00233FC5" w:rsidP="00F70533">
                              <w:pPr>
                                <w:rPr>
                                  <w:rFonts w:ascii="宋体" w:hAnsi="宋体"/>
                                  <w:kern w:val="0"/>
                                  <w:sz w:val="15"/>
                                  <w:szCs w:val="15"/>
                                </w:rPr>
                              </w:pPr>
                              <w:r w:rsidRPr="00F70533">
                                <w:rPr>
                                  <w:rFonts w:ascii="宋体" w:hAnsi="宋体" w:hint="eastAsia"/>
                                  <w:color w:val="000000" w:themeColor="text1"/>
                                  <w:sz w:val="15"/>
                                  <w:szCs w:val="15"/>
                                </w:rPr>
                                <w:t>数据上报协议：</w:t>
                              </w:r>
                              <w:r w:rsidRPr="00F70533">
                                <w:rPr>
                                  <w:rFonts w:ascii="宋体" w:hAnsi="宋体"/>
                                  <w:color w:val="000000" w:themeColor="text1"/>
                                  <w:sz w:val="15"/>
                                  <w:szCs w:val="15"/>
                                </w:rPr>
                                <w:t>UDP</w:t>
                              </w:r>
                            </w:p>
                            <w:p w14:paraId="5E408FAF" w14:textId="77777777" w:rsidR="00233FC5" w:rsidRPr="00F70533" w:rsidRDefault="00233FC5" w:rsidP="00F70533">
                              <w:pPr>
                                <w:rPr>
                                  <w:rFonts w:ascii="宋体" w:hAnsi="宋体"/>
                                  <w:sz w:val="15"/>
                                  <w:szCs w:val="15"/>
                                </w:rPr>
                              </w:pPr>
                              <w:r w:rsidRPr="00F70533">
                                <w:rPr>
                                  <w:rFonts w:ascii="宋体" w:hAnsi="宋体" w:hint="eastAsia"/>
                                  <w:color w:val="000000" w:themeColor="text1"/>
                                  <w:sz w:val="15"/>
                                  <w:szCs w:val="15"/>
                                </w:rPr>
                                <w:t>编码：</w:t>
                              </w:r>
                              <w:r w:rsidRPr="00F70533">
                                <w:rPr>
                                  <w:rFonts w:ascii="宋体" w:hAnsi="宋体"/>
                                  <w:color w:val="000000" w:themeColor="text1"/>
                                  <w:sz w:val="15"/>
                                  <w:szCs w:val="15"/>
                                </w:rPr>
                                <w:t>GPB</w:t>
                              </w:r>
                            </w:p>
                            <w:p w14:paraId="6DD50C2E" w14:textId="77777777" w:rsidR="00233FC5" w:rsidRPr="00F70533" w:rsidRDefault="00233FC5" w:rsidP="00F70533">
                              <w:pPr>
                                <w:rPr>
                                  <w:rFonts w:ascii="宋体" w:hAnsi="宋体"/>
                                  <w:sz w:val="15"/>
                                  <w:szCs w:val="15"/>
                                </w:rPr>
                              </w:pPr>
                              <w:r w:rsidRPr="00F70533">
                                <w:rPr>
                                  <w:rFonts w:ascii="宋体" w:hAnsi="宋体" w:hint="eastAsia"/>
                                  <w:color w:val="000000" w:themeColor="text1"/>
                                  <w:sz w:val="15"/>
                                  <w:szCs w:val="15"/>
                                </w:rPr>
                                <w:t>数据模型：</w:t>
                              </w:r>
                            </w:p>
                            <w:p w14:paraId="21413839" w14:textId="77777777" w:rsidR="00233FC5" w:rsidRPr="00F70533" w:rsidRDefault="00233FC5" w:rsidP="00F70533">
                              <w:pPr>
                                <w:rPr>
                                  <w:rFonts w:ascii="宋体" w:hAnsi="宋体"/>
                                  <w:sz w:val="15"/>
                                  <w:szCs w:val="15"/>
                                </w:rPr>
                              </w:pPr>
                              <w:r w:rsidRPr="00F70533">
                                <w:rPr>
                                  <w:rFonts w:ascii="宋体" w:hAnsi="宋体"/>
                                  <w:color w:val="000000" w:themeColor="text1"/>
                                  <w:sz w:val="15"/>
                                  <w:szCs w:val="15"/>
                                </w:rPr>
                                <w:t>- grpc-dialout.proto,</w:t>
                              </w:r>
                            </w:p>
                            <w:p w14:paraId="5E16B1C1" w14:textId="77777777" w:rsidR="00233FC5" w:rsidRPr="00F70533" w:rsidRDefault="00233FC5" w:rsidP="00F70533">
                              <w:pPr>
                                <w:wordWrap w:val="0"/>
                                <w:rPr>
                                  <w:rFonts w:ascii="宋体" w:hAnsi="宋体"/>
                                  <w:sz w:val="15"/>
                                  <w:szCs w:val="15"/>
                                </w:rPr>
                              </w:pPr>
                              <w:r w:rsidRPr="00F70533">
                                <w:rPr>
                                  <w:rFonts w:ascii="宋体" w:hAnsi="宋体"/>
                                  <w:color w:val="000000" w:themeColor="text1"/>
                                  <w:sz w:val="15"/>
                                  <w:szCs w:val="15"/>
                                </w:rPr>
                                <w:t>- telemetry.proto</w:t>
                              </w:r>
                            </w:p>
                            <w:p w14:paraId="27AE2B28" w14:textId="77777777" w:rsidR="00233FC5" w:rsidRPr="00F70533" w:rsidRDefault="00233FC5" w:rsidP="00F70533">
                              <w:pPr>
                                <w:wordWrap w:val="0"/>
                                <w:rPr>
                                  <w:rFonts w:ascii="宋体" w:hAnsi="宋体"/>
                                  <w:sz w:val="15"/>
                                  <w:szCs w:val="15"/>
                                </w:rPr>
                              </w:pPr>
                              <w:r w:rsidRPr="00F70533">
                                <w:rPr>
                                  <w:rFonts w:ascii="宋体" w:hAnsi="宋体"/>
                                  <w:color w:val="000000" w:themeColor="text1"/>
                                  <w:sz w:val="15"/>
                                  <w:szCs w:val="15"/>
                                </w:rPr>
                                <w:t xml:space="preserve">- </w:t>
                              </w:r>
                              <w:r w:rsidRPr="00F70533">
                                <w:rPr>
                                  <w:rFonts w:ascii="宋体" w:hAnsi="宋体" w:hint="eastAsia"/>
                                  <w:color w:val="000000" w:themeColor="text1"/>
                                  <w:sz w:val="15"/>
                                  <w:szCs w:val="15"/>
                                </w:rPr>
                                <w:t>采集数据模型</w:t>
                              </w:r>
                            </w:p>
                          </w:txbxContent>
                        </wps:txbx>
                        <wps:bodyPr rot="0" spcFirstLastPara="0" vert="horz" wrap="none" lIns="91440" tIns="45720" rIns="91440" bIns="45720" numCol="1" spcCol="0" rtlCol="0" fromWordArt="0" anchor="t" anchorCtr="0" forceAA="0" compatLnSpc="1">
                          <a:noAutofit/>
                        </wps:bodyPr>
                      </wps:wsp>
                      <wps:wsp>
                        <wps:cNvPr id="32" name="直接箭头连接符 32"/>
                        <wps:cNvCnPr/>
                        <wps:spPr>
                          <a:xfrm>
                            <a:off x="1261612" y="671338"/>
                            <a:ext cx="0" cy="144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flipV="1">
                            <a:off x="1633825" y="671338"/>
                            <a:ext cx="0" cy="144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3C76BDC" id="组合 55" o:spid="_x0000_s1073" style="width:246.75pt;height:228pt;mso-position-horizontal-relative:char;mso-position-vertical-relative:line" coordsize="28694,24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">
                <v:shape id="云形 25" o:spid="_x0000_s1074" style="position:absolute;width:28694;height:852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311724,516790;143474,501056;460181,688981;386584,696503;1094523,771721;1050152,737369;1914784,686060;1897049,723747;2266960,453161;2482902,594041;2776361,303121;2680180,355951;2545606,107121;2550654,132075;1931456,78021;1980742,46197;1470678,93183;1494524,65741;929926,102501;1016276,129114;274129,311709;259051,283695" o:connectangles="0,0,0,0,0,0,0,0,0,0,0,0,0,0,0,0,0,0,0,0,0,0"/>
                </v:shape>
                <v:rect id="矩形 26" o:spid="_x0000_s1075" style="position:absolute;left:6126;top:1767;width:16746;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" fillcolor="white [3201]" strokecolor="black [3200]" strokeweight="1pt">
                  <v:textbox>
                    <w:txbxContent>
                      <w:p w14:paraId="69CABA38" w14:textId="77777777" w:rsidR="00233FC5" w:rsidRPr="00F70533" w:rsidRDefault="00233FC5" w:rsidP="00F70533">
                        <w:pPr>
                          <w:jc w:val="center"/>
                          <w:rPr>
                            <w:rFonts w:ascii="宋体" w:hAnsi="宋体"/>
                            <w:kern w:val="0"/>
                            <w:sz w:val="15"/>
                            <w:szCs w:val="15"/>
                          </w:rPr>
                        </w:pPr>
                        <w:r w:rsidRPr="00F70533">
                          <w:rPr>
                            <w:rFonts w:ascii="宋体" w:hAnsi="宋体" w:cstheme="minorBidi" w:hint="eastAsia"/>
                            <w:color w:val="000000" w:themeColor="dark1"/>
                            <w:kern w:val="24"/>
                            <w:sz w:val="15"/>
                            <w:szCs w:val="15"/>
                          </w:rPr>
                          <w:t>采集控制器</w:t>
                        </w:r>
                      </w:p>
                    </w:txbxContent>
                  </v:textbox>
                </v:rect>
                <v:rect id="矩形 27" o:spid="_x0000_s1076" style="position:absolute;left:7403;top:21020;width:14192;height:3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14:paraId="2156F619" w14:textId="77777777" w:rsidR="00233FC5" w:rsidRPr="00F70533" w:rsidRDefault="00233FC5" w:rsidP="00F70533">
                        <w:pPr>
                          <w:jc w:val="center"/>
                          <w:rPr>
                            <w:rFonts w:ascii="宋体" w:hAnsi="宋体"/>
                            <w:kern w:val="0"/>
                            <w:sz w:val="15"/>
                            <w:szCs w:val="15"/>
                          </w:rPr>
                        </w:pPr>
                        <w:r w:rsidRPr="00F70533">
                          <w:rPr>
                            <w:rFonts w:ascii="宋体" w:hAnsi="宋体"/>
                            <w:color w:val="000000" w:themeColor="dark1"/>
                            <w:sz w:val="15"/>
                            <w:szCs w:val="15"/>
                          </w:rPr>
                          <w:t>OLT</w:t>
                        </w:r>
                      </w:p>
                    </w:txbxContent>
                  </v:textbox>
                </v:rect>
                <v:rect id="矩形 28" o:spid="_x0000_s1077" style="position:absolute;left:7150;top:4227;width:720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" fillcolor="white [3201]" strokecolor="black [3200]" strokeweight="1pt">
                  <v:stroke dashstyle="3 1"/>
                  <v:textbox>
                    <w:txbxContent>
                      <w:p w14:paraId="202BEB4F" w14:textId="77777777" w:rsidR="00233FC5" w:rsidRPr="00F70533" w:rsidRDefault="00233FC5" w:rsidP="00F70533">
                        <w:pPr>
                          <w:jc w:val="center"/>
                          <w:rPr>
                            <w:rFonts w:ascii="宋体" w:hAnsi="宋体"/>
                            <w:kern w:val="0"/>
                            <w:sz w:val="15"/>
                            <w:szCs w:val="15"/>
                          </w:rPr>
                        </w:pPr>
                        <w:r w:rsidRPr="00F70533">
                          <w:rPr>
                            <w:rFonts w:ascii="宋体" w:hAnsi="宋体" w:hint="eastAsia"/>
                            <w:color w:val="000000" w:themeColor="dark1"/>
                            <w:sz w:val="15"/>
                            <w:szCs w:val="15"/>
                          </w:rPr>
                          <w:t>控制模块</w:t>
                        </w:r>
                      </w:p>
                    </w:txbxContent>
                  </v:textbox>
                </v:rect>
                <v:rect id="矩形 29" o:spid="_x0000_s1078" style="position:absolute;left:14936;top:4227;width:720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" fillcolor="white [3201]" strokecolor="black [3200]" strokeweight="1pt">
                  <v:stroke dashstyle="3 1"/>
                  <v:textbox>
                    <w:txbxContent>
                      <w:p w14:paraId="4FEF0173" w14:textId="77777777" w:rsidR="00233FC5" w:rsidRPr="00F70533" w:rsidRDefault="00233FC5" w:rsidP="00F70533">
                        <w:pPr>
                          <w:jc w:val="center"/>
                          <w:rPr>
                            <w:rFonts w:ascii="宋体" w:hAnsi="宋体"/>
                            <w:kern w:val="0"/>
                            <w:sz w:val="15"/>
                            <w:szCs w:val="15"/>
                          </w:rPr>
                        </w:pPr>
                        <w:r w:rsidRPr="00F70533">
                          <w:rPr>
                            <w:rFonts w:ascii="宋体" w:hAnsi="宋体" w:hint="eastAsia"/>
                            <w:color w:val="000000" w:themeColor="dark1"/>
                            <w:sz w:val="15"/>
                            <w:szCs w:val="15"/>
                          </w:rPr>
                          <w:t>采集模块</w:t>
                        </w:r>
                      </w:p>
                    </w:txbxContent>
                  </v:textbox>
                </v:rect>
                <v:shape id="文本框 20" o:spid="_x0000_s1079" type="#_x0000_t202" style="position:absolute;left:3464;top:9284;width:9152;height:86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14:paraId="1F178B1F" w14:textId="77777777" w:rsidR="00233FC5" w:rsidRPr="00F70533" w:rsidRDefault="00233FC5" w:rsidP="00F70533">
                        <w:pPr>
                          <w:jc w:val="right"/>
                          <w:rPr>
                            <w:rFonts w:ascii="宋体" w:hAnsi="宋体"/>
                            <w:kern w:val="0"/>
                            <w:sz w:val="15"/>
                            <w:szCs w:val="15"/>
                          </w:rPr>
                        </w:pPr>
                        <w:r w:rsidRPr="00F70533">
                          <w:rPr>
                            <w:rFonts w:ascii="宋体" w:hAnsi="宋体" w:hint="eastAsia"/>
                            <w:color w:val="000000" w:themeColor="text1"/>
                            <w:sz w:val="15"/>
                            <w:szCs w:val="15"/>
                          </w:rPr>
                          <w:t>采集配置协议：</w:t>
                        </w:r>
                      </w:p>
                      <w:p w14:paraId="6540DEC7" w14:textId="77777777" w:rsidR="00233FC5" w:rsidRPr="00F70533" w:rsidRDefault="00233FC5" w:rsidP="00F70533">
                        <w:pPr>
                          <w:jc w:val="right"/>
                          <w:rPr>
                            <w:rFonts w:ascii="宋体" w:hAnsi="宋体"/>
                            <w:sz w:val="15"/>
                            <w:szCs w:val="15"/>
                          </w:rPr>
                        </w:pPr>
                        <w:r w:rsidRPr="00F70533">
                          <w:rPr>
                            <w:rFonts w:ascii="宋体" w:hAnsi="宋体"/>
                            <w:color w:val="000000" w:themeColor="text1"/>
                            <w:sz w:val="15"/>
                            <w:szCs w:val="15"/>
                          </w:rPr>
                          <w:t>NETCONF</w:t>
                        </w:r>
                      </w:p>
                      <w:p w14:paraId="04AF732E" w14:textId="77777777" w:rsidR="00233FC5" w:rsidRPr="00F70533" w:rsidRDefault="00233FC5" w:rsidP="00F70533">
                        <w:pPr>
                          <w:jc w:val="right"/>
                          <w:rPr>
                            <w:rFonts w:ascii="宋体" w:hAnsi="宋体"/>
                            <w:sz w:val="15"/>
                            <w:szCs w:val="15"/>
                          </w:rPr>
                        </w:pPr>
                        <w:r w:rsidRPr="00F70533">
                          <w:rPr>
                            <w:rFonts w:ascii="宋体" w:hAnsi="宋体" w:hint="eastAsia"/>
                            <w:color w:val="000000" w:themeColor="text1"/>
                            <w:sz w:val="15"/>
                            <w:szCs w:val="15"/>
                          </w:rPr>
                          <w:t>数据模型：</w:t>
                        </w:r>
                      </w:p>
                      <w:p w14:paraId="59E25AFD" w14:textId="77777777" w:rsidR="00233FC5" w:rsidRPr="00F70533" w:rsidRDefault="00233FC5" w:rsidP="00F70533">
                        <w:pPr>
                          <w:jc w:val="right"/>
                          <w:rPr>
                            <w:rFonts w:ascii="宋体" w:hAnsi="宋体"/>
                            <w:sz w:val="15"/>
                            <w:szCs w:val="15"/>
                          </w:rPr>
                        </w:pPr>
                        <w:r w:rsidRPr="00F70533">
                          <w:rPr>
                            <w:rFonts w:ascii="宋体" w:hAnsi="宋体"/>
                            <w:color w:val="000000" w:themeColor="text1"/>
                            <w:sz w:val="15"/>
                            <w:szCs w:val="15"/>
                          </w:rPr>
                          <w:t>an-telemetry.yang</w:t>
                        </w:r>
                      </w:p>
                    </w:txbxContent>
                  </v:textbox>
                </v:shape>
                <v:shape id="文本框 20" o:spid="_x0000_s1080" type="#_x0000_t202" style="position:absolute;left:16338;top:8592;width:10896;height:108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14:paraId="5BC98D5A" w14:textId="77777777" w:rsidR="00233FC5" w:rsidRPr="00F70533" w:rsidRDefault="00233FC5" w:rsidP="00F70533">
                        <w:pPr>
                          <w:rPr>
                            <w:rFonts w:ascii="宋体" w:hAnsi="宋体"/>
                            <w:kern w:val="0"/>
                            <w:sz w:val="15"/>
                            <w:szCs w:val="15"/>
                          </w:rPr>
                        </w:pPr>
                        <w:r w:rsidRPr="00F70533">
                          <w:rPr>
                            <w:rFonts w:ascii="宋体" w:hAnsi="宋体" w:hint="eastAsia"/>
                            <w:color w:val="000000" w:themeColor="text1"/>
                            <w:sz w:val="15"/>
                            <w:szCs w:val="15"/>
                          </w:rPr>
                          <w:t>数据上报协议：</w:t>
                        </w:r>
                        <w:r w:rsidRPr="00F70533">
                          <w:rPr>
                            <w:rFonts w:ascii="宋体" w:hAnsi="宋体"/>
                            <w:color w:val="000000" w:themeColor="text1"/>
                            <w:sz w:val="15"/>
                            <w:szCs w:val="15"/>
                          </w:rPr>
                          <w:t>UDP</w:t>
                        </w:r>
                      </w:p>
                      <w:p w14:paraId="5E408FAF" w14:textId="77777777" w:rsidR="00233FC5" w:rsidRPr="00F70533" w:rsidRDefault="00233FC5" w:rsidP="00F70533">
                        <w:pPr>
                          <w:rPr>
                            <w:rFonts w:ascii="宋体" w:hAnsi="宋体"/>
                            <w:sz w:val="15"/>
                            <w:szCs w:val="15"/>
                          </w:rPr>
                        </w:pPr>
                        <w:r w:rsidRPr="00F70533">
                          <w:rPr>
                            <w:rFonts w:ascii="宋体" w:hAnsi="宋体" w:hint="eastAsia"/>
                            <w:color w:val="000000" w:themeColor="text1"/>
                            <w:sz w:val="15"/>
                            <w:szCs w:val="15"/>
                          </w:rPr>
                          <w:t>编码：</w:t>
                        </w:r>
                        <w:r w:rsidRPr="00F70533">
                          <w:rPr>
                            <w:rFonts w:ascii="宋体" w:hAnsi="宋体"/>
                            <w:color w:val="000000" w:themeColor="text1"/>
                            <w:sz w:val="15"/>
                            <w:szCs w:val="15"/>
                          </w:rPr>
                          <w:t>GPB</w:t>
                        </w:r>
                      </w:p>
                      <w:p w14:paraId="6DD50C2E" w14:textId="77777777" w:rsidR="00233FC5" w:rsidRPr="00F70533" w:rsidRDefault="00233FC5" w:rsidP="00F70533">
                        <w:pPr>
                          <w:rPr>
                            <w:rFonts w:ascii="宋体" w:hAnsi="宋体"/>
                            <w:sz w:val="15"/>
                            <w:szCs w:val="15"/>
                          </w:rPr>
                        </w:pPr>
                        <w:r w:rsidRPr="00F70533">
                          <w:rPr>
                            <w:rFonts w:ascii="宋体" w:hAnsi="宋体" w:hint="eastAsia"/>
                            <w:color w:val="000000" w:themeColor="text1"/>
                            <w:sz w:val="15"/>
                            <w:szCs w:val="15"/>
                          </w:rPr>
                          <w:t>数据模型：</w:t>
                        </w:r>
                      </w:p>
                      <w:p w14:paraId="21413839" w14:textId="77777777" w:rsidR="00233FC5" w:rsidRPr="00F70533" w:rsidRDefault="00233FC5" w:rsidP="00F70533">
                        <w:pPr>
                          <w:rPr>
                            <w:rFonts w:ascii="宋体" w:hAnsi="宋体"/>
                            <w:sz w:val="15"/>
                            <w:szCs w:val="15"/>
                          </w:rPr>
                        </w:pPr>
                        <w:r w:rsidRPr="00F70533">
                          <w:rPr>
                            <w:rFonts w:ascii="宋体" w:hAnsi="宋体"/>
                            <w:color w:val="000000" w:themeColor="text1"/>
                            <w:sz w:val="15"/>
                            <w:szCs w:val="15"/>
                          </w:rPr>
                          <w:t>- grpc-dialout.proto,</w:t>
                        </w:r>
                      </w:p>
                      <w:p w14:paraId="5E16B1C1" w14:textId="77777777" w:rsidR="00233FC5" w:rsidRPr="00F70533" w:rsidRDefault="00233FC5" w:rsidP="00F70533">
                        <w:pPr>
                          <w:wordWrap w:val="0"/>
                          <w:rPr>
                            <w:rFonts w:ascii="宋体" w:hAnsi="宋体"/>
                            <w:sz w:val="15"/>
                            <w:szCs w:val="15"/>
                          </w:rPr>
                        </w:pPr>
                        <w:r w:rsidRPr="00F70533">
                          <w:rPr>
                            <w:rFonts w:ascii="宋体" w:hAnsi="宋体"/>
                            <w:color w:val="000000" w:themeColor="text1"/>
                            <w:sz w:val="15"/>
                            <w:szCs w:val="15"/>
                          </w:rPr>
                          <w:t>- telemetry.proto</w:t>
                        </w:r>
                      </w:p>
                      <w:p w14:paraId="27AE2B28" w14:textId="77777777" w:rsidR="00233FC5" w:rsidRPr="00F70533" w:rsidRDefault="00233FC5" w:rsidP="00F70533">
                        <w:pPr>
                          <w:wordWrap w:val="0"/>
                          <w:rPr>
                            <w:rFonts w:ascii="宋体" w:hAnsi="宋体"/>
                            <w:sz w:val="15"/>
                            <w:szCs w:val="15"/>
                          </w:rPr>
                        </w:pPr>
                        <w:r w:rsidRPr="00F70533">
                          <w:rPr>
                            <w:rFonts w:ascii="宋体" w:hAnsi="宋体"/>
                            <w:color w:val="000000" w:themeColor="text1"/>
                            <w:sz w:val="15"/>
                            <w:szCs w:val="15"/>
                          </w:rPr>
                          <w:t xml:space="preserve">- </w:t>
                        </w:r>
                        <w:r w:rsidRPr="00F70533">
                          <w:rPr>
                            <w:rFonts w:ascii="宋体" w:hAnsi="宋体" w:hint="eastAsia"/>
                            <w:color w:val="000000" w:themeColor="text1"/>
                            <w:sz w:val="15"/>
                            <w:szCs w:val="15"/>
                          </w:rPr>
                          <w:t>采集数据模型</w:t>
                        </w:r>
                      </w:p>
                    </w:txbxContent>
                  </v:textbox>
                </v:shape>
                <v:shape id="直接箭头连接符 32" o:spid="_x0000_s1081" type="#_x0000_t32" style="position:absolute;left:12616;top:6713;width:0;height:14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直接箭头连接符 33" o:spid="_x0000_s1082" type="#_x0000_t32" style="position:absolute;left:16338;top:6713;width:0;height:14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" strokecolor="black [3213]" strokeweight=".5pt">
                  <v:stroke endarrow="block" joinstyle="miter"/>
                </v:shape>
                <w10:anchorlock/>
              </v:group>
            </w:pict>
          </mc:Fallback>
        </mc:AlternateContent>
      </w:r>
    </w:p>
    <w:p w14:paraId="5868AE31" w14:textId="29F40D5A" w:rsidR="00530617" w:rsidRPr="00DB3AEE" w:rsidRDefault="00530617" w:rsidP="009F346B">
      <w:pPr>
        <w:pStyle w:val="af8"/>
        <w:widowControl/>
        <w:autoSpaceDE w:val="0"/>
        <w:autoSpaceDN w:val="0"/>
        <w:adjustRightInd w:val="0"/>
        <w:snapToGrid w:val="0"/>
        <w:spacing w:beforeLines="50" w:before="156" w:afterLines="50" w:after="156"/>
        <w:jc w:val="center"/>
        <w:rPr>
          <w:rFonts w:ascii="黑体" w:hAnsi="黑体" w:cs="Times New Roman"/>
          <w:bCs/>
          <w:kern w:val="0"/>
          <w:sz w:val="21"/>
        </w:rPr>
      </w:pPr>
      <w:r w:rsidRPr="00DB3AEE">
        <w:rPr>
          <w:rFonts w:ascii="黑体" w:hAnsi="黑体" w:cs="Times New Roman" w:hint="eastAsia"/>
          <w:bCs/>
          <w:kern w:val="0"/>
          <w:sz w:val="21"/>
        </w:rPr>
        <w:t>图</w:t>
      </w:r>
      <w:r w:rsidR="008F4593">
        <w:rPr>
          <w:rFonts w:ascii="黑体" w:hAnsi="黑体" w:cs="Times New Roman" w:hint="eastAsia"/>
          <w:bCs/>
          <w:kern w:val="0"/>
          <w:sz w:val="21"/>
        </w:rPr>
        <w:t>3</w:t>
      </w:r>
      <w:r w:rsidRPr="00DB3AEE">
        <w:rPr>
          <w:rFonts w:ascii="黑体" w:hAnsi="黑体" w:cs="Times New Roman"/>
          <w:bCs/>
          <w:kern w:val="0"/>
          <w:sz w:val="21"/>
        </w:rPr>
        <w:t xml:space="preserve"> </w:t>
      </w:r>
      <w:r w:rsidR="00724F81">
        <w:rPr>
          <w:rFonts w:ascii="黑体" w:hAnsi="黑体" w:cs="Times New Roman" w:hint="eastAsia"/>
          <w:bCs/>
          <w:kern w:val="0"/>
          <w:sz w:val="21"/>
        </w:rPr>
        <w:t>N</w:t>
      </w:r>
      <w:r w:rsidR="00724F81">
        <w:rPr>
          <w:rFonts w:ascii="黑体" w:hAnsi="黑体" w:cs="Times New Roman"/>
          <w:bCs/>
          <w:kern w:val="0"/>
          <w:sz w:val="21"/>
        </w:rPr>
        <w:t>ETCONF</w:t>
      </w:r>
      <w:r w:rsidRPr="00DB3AEE">
        <w:rPr>
          <w:rFonts w:ascii="黑体" w:hAnsi="黑体" w:cs="Times New Roman" w:hint="eastAsia"/>
          <w:bCs/>
          <w:kern w:val="0"/>
          <w:sz w:val="21"/>
        </w:rPr>
        <w:t>配置</w:t>
      </w:r>
      <w:r w:rsidR="00DB3AEE">
        <w:rPr>
          <w:rFonts w:ascii="黑体" w:hAnsi="黑体" w:cs="Times New Roman" w:hint="eastAsia"/>
          <w:bCs/>
          <w:kern w:val="0"/>
          <w:sz w:val="21"/>
        </w:rPr>
        <w:t>及</w:t>
      </w:r>
      <w:r w:rsidRPr="00DB3AEE">
        <w:rPr>
          <w:rFonts w:ascii="黑体" w:hAnsi="黑体" w:cs="Times New Roman" w:hint="eastAsia"/>
          <w:bCs/>
          <w:kern w:val="0"/>
          <w:sz w:val="21"/>
        </w:rPr>
        <w:t>UDP上报模式示意图</w:t>
      </w:r>
    </w:p>
    <w:p w14:paraId="60577480" w14:textId="5A1B756A" w:rsidR="00392BAA" w:rsidRDefault="00E864F0" w:rsidP="0064693B">
      <w:pPr>
        <w:pStyle w:val="aff3"/>
      </w:pPr>
      <w:r w:rsidRPr="00743FD2">
        <w:rPr>
          <w:rFonts w:cs="宋体" w:hint="eastAsia"/>
          <w:szCs w:val="21"/>
        </w:rPr>
        <w:t>控制模块下发给OLT设备的</w:t>
      </w:r>
      <w:r w:rsidR="00392BAA">
        <w:rPr>
          <w:rFonts w:hint="eastAsia"/>
        </w:rPr>
        <w:t>配置报文格式要求同</w:t>
      </w:r>
      <w:r w:rsidR="00DB03F3">
        <w:rPr>
          <w:rFonts w:hint="eastAsia"/>
        </w:rPr>
        <w:t>6.</w:t>
      </w:r>
      <w:r w:rsidR="00DB03F3">
        <w:t>1.2</w:t>
      </w:r>
      <w:r w:rsidR="00DB3AEE">
        <w:rPr>
          <w:rFonts w:hint="eastAsia"/>
        </w:rPr>
        <w:t>。</w:t>
      </w:r>
    </w:p>
    <w:p w14:paraId="161D3662" w14:textId="72160911" w:rsidR="00392BAA" w:rsidRPr="00805B20" w:rsidRDefault="00DB3AEE" w:rsidP="0064693B">
      <w:pPr>
        <w:pStyle w:val="aff3"/>
      </w:pPr>
      <w:r w:rsidRPr="0064693B">
        <w:rPr>
          <w:rFonts w:hint="eastAsia"/>
        </w:rPr>
        <w:t>OLT设备</w:t>
      </w:r>
      <w:r w:rsidR="008B4D36">
        <w:rPr>
          <w:rFonts w:hint="eastAsia"/>
        </w:rPr>
        <w:t>上报</w:t>
      </w:r>
      <w:r w:rsidRPr="0064693B">
        <w:rPr>
          <w:rFonts w:hint="eastAsia"/>
        </w:rPr>
        <w:t>给采集模块的</w:t>
      </w:r>
      <w:r w:rsidR="00392BAA" w:rsidRPr="0064693B">
        <w:rPr>
          <w:rFonts w:hint="eastAsia"/>
        </w:rPr>
        <w:t>采集报文</w:t>
      </w:r>
      <w:r w:rsidR="00805B20" w:rsidRPr="0064693B">
        <w:rPr>
          <w:rFonts w:hint="eastAsia"/>
        </w:rPr>
        <w:t>应</w:t>
      </w:r>
      <w:r w:rsidR="00392BAA" w:rsidRPr="0064693B">
        <w:rPr>
          <w:rFonts w:hint="eastAsia"/>
        </w:rPr>
        <w:t>遵循UDP协议</w:t>
      </w:r>
      <w:r w:rsidR="00E864F0">
        <w:rPr>
          <w:rFonts w:hint="eastAsia"/>
        </w:rPr>
        <w:t>要求</w:t>
      </w:r>
      <w:r w:rsidR="00392BAA" w:rsidRPr="0064693B">
        <w:rPr>
          <w:rFonts w:hint="eastAsia"/>
        </w:rPr>
        <w:t>，协议分层</w:t>
      </w:r>
      <w:r w:rsidR="00805B20" w:rsidRPr="0064693B">
        <w:rPr>
          <w:rFonts w:hint="eastAsia"/>
        </w:rPr>
        <w:t>及要求</w:t>
      </w:r>
      <w:r w:rsidR="00392BAA" w:rsidRPr="0064693B">
        <w:rPr>
          <w:rFonts w:hint="eastAsia"/>
        </w:rPr>
        <w:t>如</w:t>
      </w:r>
      <w:del w:id="399" w:author="作者" w:date="2021-03-15T11:23:00Z">
        <w:r w:rsidR="00392BAA" w:rsidRPr="0064693B" w:rsidDel="008B2461">
          <w:rPr>
            <w:rFonts w:hint="eastAsia"/>
          </w:rPr>
          <w:delText>下</w:delText>
        </w:r>
      </w:del>
      <w:r w:rsidR="00392BAA" w:rsidRPr="0064693B">
        <w:rPr>
          <w:rFonts w:hint="eastAsia"/>
        </w:rPr>
        <w:t>表</w:t>
      </w:r>
      <w:ins w:id="400" w:author="作者" w:date="2021-03-15T11:23:00Z">
        <w:r w:rsidR="008B2461">
          <w:rPr>
            <w:rFonts w:hint="eastAsia"/>
          </w:rPr>
          <w:t>3</w:t>
        </w:r>
      </w:ins>
      <w:r w:rsidR="00392BAA" w:rsidRPr="0064693B">
        <w:rPr>
          <w:rFonts w:hint="eastAsia"/>
        </w:rPr>
        <w:t>所示：</w:t>
      </w:r>
    </w:p>
    <w:p w14:paraId="3D2E3DBB" w14:textId="5E7F107C" w:rsidR="00805B20" w:rsidRPr="00392BAA" w:rsidRDefault="00805B20" w:rsidP="00805B20">
      <w:pPr>
        <w:pStyle w:val="affffffa"/>
        <w:tabs>
          <w:tab w:val="clear" w:pos="360"/>
        </w:tabs>
        <w:spacing w:before="156" w:after="156"/>
      </w:pPr>
      <w:r>
        <w:rPr>
          <w:rFonts w:hint="eastAsia"/>
        </w:rPr>
        <w:t>表</w:t>
      </w:r>
      <w:r w:rsidR="00DB03F3">
        <w:rPr>
          <w:rFonts w:hint="eastAsia"/>
        </w:rPr>
        <w:t>3</w:t>
      </w:r>
      <w:r>
        <w:t xml:space="preserve"> </w:t>
      </w:r>
      <w:r>
        <w:rPr>
          <w:rFonts w:hint="eastAsia"/>
        </w:rPr>
        <w:t>NETCONF配置及UDP上报模式</w:t>
      </w:r>
      <w:r w:rsidR="00C66ADF">
        <w:rPr>
          <w:rFonts w:hint="eastAsia"/>
        </w:rPr>
        <w:t>采集</w:t>
      </w:r>
      <w:r>
        <w:rPr>
          <w:rFonts w:hint="eastAsia"/>
        </w:rPr>
        <w:t>报文的协议分层及要求</w:t>
      </w:r>
    </w:p>
    <w:tbl>
      <w:tblPr>
        <w:tblW w:w="5000" w:type="pct"/>
        <w:jc w:val="center"/>
        <w:tblBorders>
          <w:top w:val="outset" w:sz="6" w:space="0" w:color="686868"/>
          <w:left w:val="outset" w:sz="6" w:space="0" w:color="686868"/>
          <w:bottom w:val="outset" w:sz="6" w:space="0" w:color="686868"/>
          <w:right w:val="outset" w:sz="6" w:space="0" w:color="686868"/>
          <w:insideH w:val="outset" w:sz="6" w:space="0" w:color="auto"/>
          <w:insideV w:val="outset" w:sz="6" w:space="0" w:color="auto"/>
        </w:tblBorders>
        <w:shd w:val="clear" w:color="auto" w:fill="FFFFFF"/>
        <w:tblLayout w:type="fixed"/>
        <w:tblCellMar>
          <w:left w:w="0" w:type="dxa"/>
          <w:right w:w="0" w:type="dxa"/>
        </w:tblCellMar>
        <w:tblLook w:val="0000" w:firstRow="0" w:lastRow="0" w:firstColumn="0" w:lastColumn="0" w:noHBand="0" w:noVBand="0"/>
      </w:tblPr>
      <w:tblGrid>
        <w:gridCol w:w="2544"/>
        <w:gridCol w:w="1239"/>
        <w:gridCol w:w="5555"/>
      </w:tblGrid>
      <w:tr w:rsidR="002D05DE" w14:paraId="690A0C8B" w14:textId="77777777" w:rsidTr="00446328">
        <w:trPr>
          <w:trHeight w:val="20"/>
          <w:tblHeader/>
          <w:jc w:val="center"/>
        </w:trPr>
        <w:tc>
          <w:tcPr>
            <w:tcW w:w="3783" w:type="dxa"/>
            <w:gridSpan w:val="2"/>
            <w:tcBorders>
              <w:top w:val="outset" w:sz="6" w:space="0" w:color="auto"/>
              <w:left w:val="outset" w:sz="6" w:space="0" w:color="auto"/>
              <w:bottom w:val="outset" w:sz="6" w:space="0" w:color="auto"/>
              <w:right w:val="outset" w:sz="6" w:space="0" w:color="auto"/>
            </w:tcBorders>
            <w:shd w:val="clear" w:color="auto" w:fill="auto"/>
            <w:tcMar>
              <w:left w:w="240" w:type="dxa"/>
              <w:right w:w="240" w:type="dxa"/>
            </w:tcMar>
            <w:vAlign w:val="center"/>
          </w:tcPr>
          <w:p w14:paraId="79BC05F2" w14:textId="77777777" w:rsidR="002D05DE" w:rsidRPr="007A0D46" w:rsidRDefault="002D05DE" w:rsidP="000448CC">
            <w:pPr>
              <w:widowControl/>
              <w:jc w:val="center"/>
              <w:textAlignment w:val="baseline"/>
              <w:rPr>
                <w:rFonts w:ascii="宋体" w:hAnsi="宋体" w:cs="Arial"/>
                <w:color w:val="000000"/>
                <w:kern w:val="0"/>
                <w:sz w:val="18"/>
                <w:szCs w:val="18"/>
              </w:rPr>
            </w:pPr>
            <w:r w:rsidRPr="007A0D46">
              <w:rPr>
                <w:rFonts w:ascii="宋体" w:hAnsi="宋体" w:cs="Arial"/>
                <w:color w:val="000000"/>
                <w:kern w:val="0"/>
                <w:sz w:val="18"/>
                <w:szCs w:val="18"/>
              </w:rPr>
              <w:lastRenderedPageBreak/>
              <w:t>层次</w:t>
            </w:r>
          </w:p>
        </w:tc>
        <w:tc>
          <w:tcPr>
            <w:tcW w:w="5555" w:type="dxa"/>
            <w:tcBorders>
              <w:top w:val="outset" w:sz="6" w:space="0" w:color="auto"/>
              <w:left w:val="outset" w:sz="6" w:space="0" w:color="auto"/>
              <w:bottom w:val="outset" w:sz="6" w:space="0" w:color="auto"/>
              <w:right w:val="outset" w:sz="6" w:space="0" w:color="auto"/>
            </w:tcBorders>
            <w:shd w:val="clear" w:color="auto" w:fill="auto"/>
            <w:tcMar>
              <w:left w:w="240" w:type="dxa"/>
              <w:right w:w="240" w:type="dxa"/>
            </w:tcMar>
            <w:vAlign w:val="center"/>
          </w:tcPr>
          <w:p w14:paraId="3D3D0588" w14:textId="77777777" w:rsidR="002D05DE" w:rsidRPr="007A0D46" w:rsidRDefault="002D05DE" w:rsidP="000448CC">
            <w:pPr>
              <w:widowControl/>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要求</w:t>
            </w:r>
          </w:p>
        </w:tc>
      </w:tr>
      <w:tr w:rsidR="002D05DE" w14:paraId="74495357" w14:textId="77777777" w:rsidTr="00446328">
        <w:trPr>
          <w:trHeight w:val="20"/>
          <w:jc w:val="center"/>
        </w:trPr>
        <w:tc>
          <w:tcPr>
            <w:tcW w:w="2544" w:type="dxa"/>
            <w:vMerge w:val="restart"/>
            <w:tcBorders>
              <w:top w:val="outset" w:sz="6" w:space="0" w:color="auto"/>
              <w:left w:val="outset" w:sz="6" w:space="0" w:color="auto"/>
              <w:right w:val="outset" w:sz="6" w:space="0" w:color="auto"/>
            </w:tcBorders>
            <w:shd w:val="clear" w:color="auto" w:fill="auto"/>
            <w:tcMar>
              <w:top w:w="120" w:type="dxa"/>
              <w:left w:w="240" w:type="dxa"/>
              <w:bottom w:w="120" w:type="dxa"/>
              <w:right w:w="240" w:type="dxa"/>
            </w:tcMar>
            <w:vAlign w:val="center"/>
          </w:tcPr>
          <w:p w14:paraId="41901E0B" w14:textId="77777777" w:rsidR="002D05DE" w:rsidRPr="007A0D46" w:rsidRDefault="002D05DE" w:rsidP="000448CC">
            <w:pPr>
              <w:widowControl/>
              <w:jc w:val="center"/>
              <w:textAlignment w:val="baseline"/>
              <w:rPr>
                <w:rFonts w:ascii="宋体" w:hAnsi="宋体"/>
                <w:sz w:val="18"/>
                <w:szCs w:val="18"/>
              </w:rPr>
            </w:pPr>
            <w:r w:rsidRPr="007A0D46">
              <w:rPr>
                <w:rFonts w:ascii="宋体" w:hAnsi="宋体" w:hint="eastAsia"/>
                <w:sz w:val="18"/>
                <w:szCs w:val="18"/>
              </w:rPr>
              <w:t>数据模型层</w:t>
            </w:r>
          </w:p>
          <w:p w14:paraId="50DD54E7" w14:textId="77777777" w:rsidR="002D05DE" w:rsidRPr="007A0D46" w:rsidRDefault="002D05DE" w:rsidP="000448CC">
            <w:pPr>
              <w:widowControl/>
              <w:jc w:val="center"/>
              <w:textAlignment w:val="baseline"/>
              <w:rPr>
                <w:rFonts w:ascii="宋体" w:hAnsi="宋体"/>
                <w:sz w:val="18"/>
                <w:szCs w:val="18"/>
              </w:rPr>
            </w:pPr>
            <w:r w:rsidRPr="007A0D46">
              <w:rPr>
                <w:rFonts w:ascii="宋体" w:hAnsi="宋体" w:hint="eastAsia"/>
                <w:sz w:val="18"/>
                <w:szCs w:val="18"/>
              </w:rPr>
              <w:t>说明：</w:t>
            </w:r>
          </w:p>
          <w:p w14:paraId="560EF1A4" w14:textId="1463EF65" w:rsidR="002D05DE" w:rsidRPr="007A0D46" w:rsidRDefault="002D05DE" w:rsidP="000448CC">
            <w:pPr>
              <w:widowControl/>
              <w:jc w:val="center"/>
              <w:textAlignment w:val="baseline"/>
              <w:rPr>
                <w:rFonts w:ascii="宋体" w:hAnsi="宋体" w:cs="Arial"/>
                <w:color w:val="000000"/>
                <w:kern w:val="0"/>
                <w:sz w:val="18"/>
                <w:szCs w:val="18"/>
              </w:rPr>
            </w:pPr>
            <w:r w:rsidRPr="007A0D46">
              <w:rPr>
                <w:rFonts w:ascii="宋体" w:hAnsi="宋体" w:hint="eastAsia"/>
                <w:sz w:val="18"/>
                <w:szCs w:val="18"/>
              </w:rPr>
              <w:t>数据模型层分为</w:t>
            </w:r>
            <w:r w:rsidR="00805B20" w:rsidRPr="007A0D46">
              <w:rPr>
                <w:rFonts w:ascii="宋体" w:hAnsi="宋体" w:hint="eastAsia"/>
                <w:sz w:val="18"/>
                <w:szCs w:val="18"/>
              </w:rPr>
              <w:t>两</w:t>
            </w:r>
            <w:r w:rsidRPr="007A0D46">
              <w:rPr>
                <w:rFonts w:ascii="宋体" w:hAnsi="宋体" w:hint="eastAsia"/>
                <w:sz w:val="18"/>
                <w:szCs w:val="18"/>
              </w:rPr>
              <w:t>层，分别在不同的“.proto”文件中定义</w:t>
            </w:r>
          </w:p>
        </w:tc>
        <w:tc>
          <w:tcPr>
            <w:tcW w:w="1239" w:type="dxa"/>
            <w:tcBorders>
              <w:top w:val="outset" w:sz="6" w:space="0" w:color="auto"/>
              <w:left w:val="outset" w:sz="6" w:space="0" w:color="auto"/>
              <w:right w:val="outset" w:sz="6" w:space="0" w:color="auto"/>
            </w:tcBorders>
            <w:shd w:val="clear" w:color="auto" w:fill="auto"/>
            <w:vAlign w:val="center"/>
          </w:tcPr>
          <w:p w14:paraId="1659049C" w14:textId="77777777" w:rsidR="002D05DE" w:rsidRPr="007A0D46" w:rsidRDefault="002D05DE" w:rsidP="000448CC">
            <w:pPr>
              <w:jc w:val="center"/>
              <w:textAlignment w:val="baseline"/>
              <w:rPr>
                <w:rFonts w:ascii="宋体" w:hAnsi="宋体" w:cs="Arial"/>
                <w:color w:val="000000"/>
                <w:kern w:val="0"/>
                <w:sz w:val="18"/>
                <w:szCs w:val="18"/>
              </w:rPr>
            </w:pPr>
            <w:r w:rsidRPr="007A0D46">
              <w:rPr>
                <w:rFonts w:ascii="宋体" w:hAnsi="宋体" w:hint="eastAsia"/>
                <w:sz w:val="18"/>
                <w:szCs w:val="18"/>
              </w:rPr>
              <w:t>业务数据层</w:t>
            </w:r>
          </w:p>
        </w:tc>
        <w:tc>
          <w:tcPr>
            <w:tcW w:w="5555" w:type="dxa"/>
            <w:tcBorders>
              <w:top w:val="outset" w:sz="6" w:space="0" w:color="auto"/>
              <w:left w:val="outset" w:sz="6" w:space="0" w:color="auto"/>
              <w:bottom w:val="outset" w:sz="6" w:space="0" w:color="auto"/>
              <w:right w:val="outset" w:sz="6" w:space="0" w:color="auto"/>
            </w:tcBorders>
            <w:shd w:val="clear" w:color="auto" w:fill="auto"/>
            <w:tcMar>
              <w:top w:w="120" w:type="dxa"/>
              <w:left w:w="240" w:type="dxa"/>
              <w:bottom w:w="120" w:type="dxa"/>
              <w:right w:w="240" w:type="dxa"/>
            </w:tcMar>
            <w:vAlign w:val="center"/>
          </w:tcPr>
          <w:p w14:paraId="14CF6B05" w14:textId="432AEA1E" w:rsidR="002D05DE" w:rsidRPr="007A0D46" w:rsidRDefault="002C18CE" w:rsidP="007963B2">
            <w:pPr>
              <w:widowControl/>
              <w:jc w:val="left"/>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应符合telemetry.proto文件中的sensor_path字段定义，该字段取值来自不同的业务数据“.proto”文件</w:t>
            </w:r>
            <w:r w:rsidR="007963B2">
              <w:rPr>
                <w:rFonts w:ascii="宋体" w:hAnsi="宋体" w:cs="Arial" w:hint="eastAsia"/>
                <w:color w:val="000000"/>
                <w:kern w:val="0"/>
                <w:sz w:val="18"/>
                <w:szCs w:val="18"/>
              </w:rPr>
              <w:t>。</w:t>
            </w:r>
            <w:r w:rsidRPr="007A0D46">
              <w:rPr>
                <w:rFonts w:ascii="宋体" w:hAnsi="宋体" w:cs="Arial" w:hint="eastAsia"/>
                <w:color w:val="000000"/>
                <w:kern w:val="0"/>
                <w:sz w:val="18"/>
                <w:szCs w:val="18"/>
              </w:rPr>
              <w:t>0是有意义的数据，</w:t>
            </w:r>
            <w:del w:id="401" w:author="作者" w:date="2021-03-16T14:19:00Z">
              <w:r w:rsidRPr="007A0D46" w:rsidDel="00A0371B">
                <w:rPr>
                  <w:rFonts w:ascii="宋体" w:hAnsi="宋体" w:cs="Arial" w:hint="eastAsia"/>
                  <w:color w:val="000000"/>
                  <w:kern w:val="0"/>
                  <w:sz w:val="18"/>
                  <w:szCs w:val="18"/>
                </w:rPr>
                <w:delText>也</w:delText>
              </w:r>
            </w:del>
            <w:r w:rsidRPr="007A0D46">
              <w:rPr>
                <w:rFonts w:ascii="宋体" w:hAnsi="宋体" w:cs="Arial" w:hint="eastAsia"/>
                <w:color w:val="000000"/>
                <w:kern w:val="0"/>
                <w:sz w:val="18"/>
                <w:szCs w:val="18"/>
              </w:rPr>
              <w:t>应上报。全F值表示因设备原因无法上报的数据值</w:t>
            </w:r>
          </w:p>
        </w:tc>
      </w:tr>
      <w:tr w:rsidR="002D05DE" w14:paraId="63F87218" w14:textId="77777777" w:rsidTr="00446328">
        <w:trPr>
          <w:trHeight w:val="20"/>
          <w:jc w:val="center"/>
        </w:trPr>
        <w:tc>
          <w:tcPr>
            <w:tcW w:w="2544" w:type="dxa"/>
            <w:vMerge/>
            <w:tcBorders>
              <w:left w:val="outset" w:sz="6" w:space="0" w:color="auto"/>
              <w:bottom w:val="outset" w:sz="6" w:space="0" w:color="auto"/>
              <w:right w:val="outset" w:sz="6" w:space="0" w:color="auto"/>
            </w:tcBorders>
            <w:shd w:val="clear" w:color="auto" w:fill="auto"/>
            <w:tcMar>
              <w:top w:w="120" w:type="dxa"/>
              <w:left w:w="240" w:type="dxa"/>
              <w:bottom w:w="120" w:type="dxa"/>
              <w:right w:w="240" w:type="dxa"/>
            </w:tcMar>
            <w:vAlign w:val="center"/>
          </w:tcPr>
          <w:p w14:paraId="3C0F171C" w14:textId="77777777" w:rsidR="002D05DE" w:rsidRPr="00C57005" w:rsidRDefault="002D05DE" w:rsidP="000448CC">
            <w:pPr>
              <w:widowControl/>
              <w:jc w:val="center"/>
              <w:textAlignment w:val="baseline"/>
              <w:rPr>
                <w:rFonts w:ascii="宋体" w:hAnsi="宋体" w:cs="Arial"/>
                <w:color w:val="000000"/>
                <w:kern w:val="0"/>
                <w:sz w:val="18"/>
                <w:szCs w:val="18"/>
              </w:rPr>
            </w:pPr>
          </w:p>
        </w:tc>
        <w:tc>
          <w:tcPr>
            <w:tcW w:w="1239" w:type="dxa"/>
            <w:tcBorders>
              <w:left w:val="outset" w:sz="6" w:space="0" w:color="auto"/>
              <w:bottom w:val="outset" w:sz="6" w:space="0" w:color="auto"/>
              <w:right w:val="outset" w:sz="6" w:space="0" w:color="auto"/>
            </w:tcBorders>
            <w:shd w:val="clear" w:color="auto" w:fill="auto"/>
            <w:vAlign w:val="center"/>
          </w:tcPr>
          <w:p w14:paraId="29F6533B" w14:textId="6E1E4506" w:rsidR="002D05DE" w:rsidRPr="00C57005" w:rsidRDefault="002D05DE" w:rsidP="000448CC">
            <w:pPr>
              <w:widowControl/>
              <w:jc w:val="center"/>
              <w:textAlignment w:val="baseline"/>
              <w:rPr>
                <w:rFonts w:ascii="宋体" w:hAnsi="宋体" w:cs="Arial"/>
                <w:color w:val="000000"/>
                <w:kern w:val="0"/>
                <w:sz w:val="18"/>
                <w:szCs w:val="18"/>
              </w:rPr>
            </w:pPr>
            <w:del w:id="402" w:author="作者" w:date="2021-03-15T11:23:00Z">
              <w:r w:rsidRPr="00C57005" w:rsidDel="008B2461">
                <w:rPr>
                  <w:rFonts w:ascii="宋体" w:hAnsi="宋体" w:cs="Arial"/>
                  <w:color w:val="000000"/>
                  <w:kern w:val="0"/>
                  <w:sz w:val="18"/>
                  <w:szCs w:val="18"/>
                </w:rPr>
                <w:delText>T</w:delText>
              </w:r>
            </w:del>
            <w:ins w:id="403" w:author="作者" w:date="2021-03-15T11:23:00Z">
              <w:r w:rsidR="008B2461">
                <w:rPr>
                  <w:rFonts w:ascii="宋体" w:hAnsi="宋体" w:cs="Arial" w:hint="eastAsia"/>
                  <w:color w:val="000000"/>
                  <w:kern w:val="0"/>
                  <w:sz w:val="18"/>
                  <w:szCs w:val="18"/>
                </w:rPr>
                <w:t>t</w:t>
              </w:r>
            </w:ins>
            <w:r w:rsidRPr="00C57005">
              <w:rPr>
                <w:rFonts w:ascii="宋体" w:hAnsi="宋体" w:cs="Arial"/>
                <w:color w:val="000000"/>
                <w:kern w:val="0"/>
                <w:sz w:val="18"/>
                <w:szCs w:val="18"/>
              </w:rPr>
              <w:t>elemetry</w:t>
            </w:r>
            <w:r w:rsidRPr="00C57005">
              <w:rPr>
                <w:rFonts w:ascii="宋体" w:hAnsi="宋体" w:cs="Arial" w:hint="eastAsia"/>
                <w:color w:val="000000"/>
                <w:kern w:val="0"/>
                <w:sz w:val="18"/>
                <w:szCs w:val="18"/>
              </w:rPr>
              <w:t>层</w:t>
            </w:r>
          </w:p>
        </w:tc>
        <w:tc>
          <w:tcPr>
            <w:tcW w:w="5555" w:type="dxa"/>
            <w:tcBorders>
              <w:top w:val="outset" w:sz="6" w:space="0" w:color="auto"/>
              <w:left w:val="outset" w:sz="6" w:space="0" w:color="auto"/>
              <w:bottom w:val="outset" w:sz="6" w:space="0" w:color="auto"/>
              <w:right w:val="outset" w:sz="6" w:space="0" w:color="auto"/>
            </w:tcBorders>
            <w:shd w:val="clear" w:color="auto" w:fill="auto"/>
            <w:tcMar>
              <w:top w:w="120" w:type="dxa"/>
              <w:left w:w="240" w:type="dxa"/>
              <w:bottom w:w="120" w:type="dxa"/>
              <w:right w:w="240" w:type="dxa"/>
            </w:tcMar>
            <w:vAlign w:val="center"/>
          </w:tcPr>
          <w:p w14:paraId="69E3D1E7" w14:textId="6BA9840A" w:rsidR="002D05DE" w:rsidRPr="00C57005" w:rsidRDefault="002C18CE" w:rsidP="007963B2">
            <w:pPr>
              <w:widowControl/>
              <w:jc w:val="left"/>
              <w:textAlignment w:val="baseline"/>
              <w:rPr>
                <w:rFonts w:ascii="宋体" w:hAnsi="宋体" w:cs="Arial"/>
                <w:color w:val="000000"/>
                <w:kern w:val="0"/>
                <w:sz w:val="18"/>
                <w:szCs w:val="18"/>
              </w:rPr>
            </w:pPr>
            <w:r w:rsidRPr="00C57005">
              <w:rPr>
                <w:rFonts w:ascii="宋体" w:hAnsi="宋体" w:cs="Arial" w:hint="eastAsia"/>
                <w:color w:val="000000"/>
                <w:kern w:val="0"/>
                <w:sz w:val="18"/>
                <w:szCs w:val="18"/>
              </w:rPr>
              <w:t>应符合</w:t>
            </w:r>
            <w:r w:rsidRPr="00C57005">
              <w:rPr>
                <w:rFonts w:ascii="宋体" w:hAnsi="宋体" w:cs="Arial"/>
                <w:color w:val="000000"/>
                <w:kern w:val="0"/>
                <w:sz w:val="18"/>
                <w:szCs w:val="18"/>
              </w:rPr>
              <w:t>telemetry.proto</w:t>
            </w:r>
            <w:r w:rsidRPr="00C57005">
              <w:rPr>
                <w:rFonts w:ascii="宋体" w:hAnsi="宋体" w:cs="Arial" w:hint="eastAsia"/>
                <w:color w:val="000000"/>
                <w:kern w:val="0"/>
                <w:sz w:val="18"/>
                <w:szCs w:val="18"/>
              </w:rPr>
              <w:t>文件中的定义，</w:t>
            </w:r>
            <w:r w:rsidR="00F47B41" w:rsidRPr="002D30CF">
              <w:rPr>
                <w:rFonts w:ascii="宋体" w:hAnsi="宋体" w:cs="Arial" w:hint="eastAsia"/>
                <w:color w:val="000000"/>
                <w:sz w:val="18"/>
                <w:szCs w:val="18"/>
              </w:rPr>
              <w:t>文件</w:t>
            </w:r>
            <w:r w:rsidR="00F47B41">
              <w:rPr>
                <w:rFonts w:ascii="宋体" w:hAnsi="宋体" w:cs="Arial" w:hint="eastAsia"/>
                <w:color w:val="000000"/>
                <w:sz w:val="18"/>
                <w:szCs w:val="18"/>
              </w:rPr>
              <w:t>在本</w:t>
            </w:r>
            <w:del w:id="404" w:author="作者" w:date="2021-03-15T11:23:00Z">
              <w:r w:rsidR="00F47B41" w:rsidDel="008B2461">
                <w:rPr>
                  <w:rFonts w:ascii="宋体" w:hAnsi="宋体" w:cs="Arial" w:hint="eastAsia"/>
                  <w:color w:val="000000"/>
                  <w:sz w:val="18"/>
                  <w:szCs w:val="18"/>
                </w:rPr>
                <w:delText>标准</w:delText>
              </w:r>
            </w:del>
            <w:ins w:id="405" w:author="作者" w:date="2021-03-15T11:23:00Z">
              <w:r w:rsidR="008B2461">
                <w:rPr>
                  <w:rFonts w:ascii="宋体" w:hAnsi="宋体" w:cs="Arial" w:hint="eastAsia"/>
                  <w:color w:val="000000"/>
                  <w:sz w:val="18"/>
                  <w:szCs w:val="18"/>
                </w:rPr>
                <w:t>文件</w:t>
              </w:r>
            </w:ins>
            <w:r w:rsidR="00F47B41" w:rsidRPr="002D30CF">
              <w:rPr>
                <w:rFonts w:ascii="宋体" w:hAnsi="宋体" w:cs="Arial" w:hint="eastAsia"/>
                <w:color w:val="000000"/>
                <w:sz w:val="18"/>
                <w:szCs w:val="18"/>
              </w:rPr>
              <w:t>附录</w:t>
            </w:r>
            <w:r w:rsidR="004D62C5">
              <w:rPr>
                <w:rFonts w:ascii="宋体" w:hAnsi="宋体" w:cs="Arial" w:hint="eastAsia"/>
                <w:color w:val="000000"/>
                <w:sz w:val="18"/>
                <w:szCs w:val="18"/>
              </w:rPr>
              <w:t>B</w:t>
            </w:r>
            <w:r w:rsidR="00F47B41">
              <w:rPr>
                <w:rFonts w:ascii="宋体" w:hAnsi="宋体" w:cs="Arial" w:hint="eastAsia"/>
                <w:color w:val="000000"/>
                <w:sz w:val="18"/>
                <w:szCs w:val="18"/>
              </w:rPr>
              <w:t>中进行定义</w:t>
            </w:r>
          </w:p>
        </w:tc>
      </w:tr>
      <w:tr w:rsidR="002D05DE" w:rsidRPr="00066EE9" w14:paraId="47B4877B" w14:textId="77777777" w:rsidTr="00446328">
        <w:trPr>
          <w:trHeight w:val="20"/>
          <w:jc w:val="center"/>
        </w:trPr>
        <w:tc>
          <w:tcPr>
            <w:tcW w:w="3783" w:type="dxa"/>
            <w:gridSpan w:val="2"/>
            <w:tcBorders>
              <w:top w:val="outset" w:sz="6" w:space="0" w:color="auto"/>
              <w:left w:val="outset" w:sz="6" w:space="0" w:color="auto"/>
              <w:right w:val="outset" w:sz="6" w:space="0" w:color="auto"/>
            </w:tcBorders>
            <w:shd w:val="clear" w:color="auto" w:fill="auto"/>
            <w:tcMar>
              <w:top w:w="120" w:type="dxa"/>
              <w:left w:w="240" w:type="dxa"/>
              <w:bottom w:w="120" w:type="dxa"/>
              <w:right w:w="240" w:type="dxa"/>
            </w:tcMar>
            <w:vAlign w:val="center"/>
          </w:tcPr>
          <w:p w14:paraId="4D3DE121" w14:textId="77777777" w:rsidR="002D05DE" w:rsidRPr="007A0D46" w:rsidRDefault="002D05DE" w:rsidP="000448CC">
            <w:pPr>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消息头层</w:t>
            </w:r>
          </w:p>
        </w:tc>
        <w:tc>
          <w:tcPr>
            <w:tcW w:w="5555" w:type="dxa"/>
            <w:tcBorders>
              <w:top w:val="outset" w:sz="6" w:space="0" w:color="auto"/>
              <w:left w:val="outset" w:sz="6" w:space="0" w:color="auto"/>
              <w:bottom w:val="outset" w:sz="6" w:space="0" w:color="auto"/>
              <w:right w:val="outset" w:sz="6" w:space="0" w:color="auto"/>
            </w:tcBorders>
            <w:shd w:val="clear" w:color="auto" w:fill="auto"/>
            <w:tcMar>
              <w:top w:w="120" w:type="dxa"/>
              <w:left w:w="240" w:type="dxa"/>
              <w:bottom w:w="120" w:type="dxa"/>
              <w:right w:w="240" w:type="dxa"/>
            </w:tcMar>
            <w:vAlign w:val="center"/>
          </w:tcPr>
          <w:p w14:paraId="59F283BB" w14:textId="4918363F" w:rsidR="002D05DE" w:rsidRPr="007A0D46" w:rsidRDefault="002D05DE" w:rsidP="007963B2">
            <w:pPr>
              <w:widowControl/>
              <w:jc w:val="left"/>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可选支持通过消息头层实现分片及编码格式指示</w:t>
            </w:r>
            <w:ins w:id="406" w:author="作者" w:date="2021-03-16T14:07:00Z">
              <w:r w:rsidR="00E46E18">
                <w:rPr>
                  <w:rFonts w:ascii="宋体" w:hAnsi="宋体" w:cs="Arial" w:hint="eastAsia"/>
                  <w:color w:val="000000"/>
                  <w:kern w:val="0"/>
                  <w:sz w:val="18"/>
                  <w:szCs w:val="18"/>
                </w:rPr>
                <w:t>。</w:t>
              </w:r>
            </w:ins>
            <w:del w:id="407" w:author="作者" w:date="2021-03-16T14:07:00Z">
              <w:r w:rsidRPr="007A0D46" w:rsidDel="00E46E18">
                <w:rPr>
                  <w:rFonts w:ascii="宋体" w:hAnsi="宋体" w:cs="Arial" w:hint="eastAsia"/>
                  <w:color w:val="000000"/>
                  <w:kern w:val="0"/>
                  <w:sz w:val="18"/>
                  <w:szCs w:val="18"/>
                </w:rPr>
                <w:delText>，实现</w:delText>
              </w:r>
            </w:del>
            <w:r w:rsidRPr="007A0D46">
              <w:rPr>
                <w:rFonts w:ascii="宋体" w:hAnsi="宋体" w:cs="Arial" w:hint="eastAsia"/>
                <w:color w:val="000000"/>
                <w:kern w:val="0"/>
                <w:sz w:val="18"/>
                <w:szCs w:val="18"/>
              </w:rPr>
              <w:t>消息头层</w:t>
            </w:r>
            <w:ins w:id="408" w:author="作者" w:date="2021-03-16T14:07:00Z">
              <w:r w:rsidR="00E46E18">
                <w:rPr>
                  <w:rFonts w:ascii="宋体" w:hAnsi="宋体" w:cs="Arial" w:hint="eastAsia"/>
                  <w:color w:val="000000"/>
                  <w:kern w:val="0"/>
                  <w:sz w:val="18"/>
                  <w:szCs w:val="18"/>
                </w:rPr>
                <w:t>中</w:t>
              </w:r>
            </w:ins>
            <w:ins w:id="409" w:author="作者" w:date="2021-03-16T16:55:00Z">
              <w:r w:rsidR="00056FDA">
                <w:rPr>
                  <w:rFonts w:ascii="宋体" w:hAnsi="宋体" w:cs="Arial" w:hint="eastAsia"/>
                  <w:color w:val="000000"/>
                  <w:kern w:val="0"/>
                  <w:sz w:val="18"/>
                  <w:szCs w:val="18"/>
                </w:rPr>
                <w:t>第</w:t>
              </w:r>
            </w:ins>
            <w:ins w:id="410" w:author="作者" w:date="2021-03-16T16:56:00Z">
              <w:r w:rsidR="00056FDA">
                <w:rPr>
                  <w:rFonts w:ascii="宋体" w:hAnsi="宋体" w:cs="Arial" w:hint="eastAsia"/>
                  <w:color w:val="000000"/>
                  <w:kern w:val="0"/>
                  <w:sz w:val="18"/>
                  <w:szCs w:val="18"/>
                </w:rPr>
                <w:t>4比特</w:t>
              </w:r>
            </w:ins>
            <w:ins w:id="411" w:author="作者" w:date="2021-03-16T14:07:00Z">
              <w:r w:rsidR="00E46E18">
                <w:rPr>
                  <w:rFonts w:ascii="宋体" w:hAnsi="宋体" w:cs="Arial" w:hint="eastAsia"/>
                  <w:color w:val="000000"/>
                  <w:kern w:val="0"/>
                  <w:sz w:val="18"/>
                  <w:szCs w:val="18"/>
                </w:rPr>
                <w:t>为S位，</w:t>
              </w:r>
            </w:ins>
            <w:ins w:id="412" w:author="作者" w:date="2021-03-16T16:57:00Z">
              <w:r w:rsidR="00056FDA">
                <w:rPr>
                  <w:rFonts w:ascii="宋体" w:hAnsi="宋体" w:cs="Arial" w:hint="eastAsia"/>
                  <w:color w:val="000000"/>
                  <w:kern w:val="0"/>
                  <w:sz w:val="18"/>
                  <w:szCs w:val="18"/>
                </w:rPr>
                <w:t>第5比特至第8比特</w:t>
              </w:r>
            </w:ins>
            <w:ins w:id="413" w:author="作者" w:date="2021-03-16T14:07:00Z">
              <w:r w:rsidR="00E46E18">
                <w:rPr>
                  <w:rFonts w:ascii="宋体" w:hAnsi="宋体" w:cs="Arial" w:hint="eastAsia"/>
                  <w:color w:val="000000"/>
                  <w:kern w:val="0"/>
                  <w:sz w:val="18"/>
                  <w:szCs w:val="18"/>
                </w:rPr>
                <w:t>为ET位</w:t>
              </w:r>
            </w:ins>
            <w:ins w:id="414" w:author="作者" w:date="2021-03-16T14:08:00Z">
              <w:r w:rsidR="00E46E18">
                <w:rPr>
                  <w:rFonts w:ascii="宋体" w:hAnsi="宋体" w:cs="Arial" w:hint="eastAsia"/>
                  <w:color w:val="000000"/>
                  <w:kern w:val="0"/>
                  <w:sz w:val="18"/>
                  <w:szCs w:val="18"/>
                </w:rPr>
                <w:t>，</w:t>
              </w:r>
            </w:ins>
            <w:ins w:id="415" w:author="作者" w:date="2021-03-16T14:09:00Z">
              <w:r w:rsidR="00E46E18">
                <w:rPr>
                  <w:rFonts w:ascii="宋体" w:hAnsi="宋体" w:cs="Arial" w:hint="eastAsia"/>
                  <w:color w:val="000000"/>
                  <w:kern w:val="0"/>
                  <w:sz w:val="18"/>
                  <w:szCs w:val="18"/>
                </w:rPr>
                <w:t>当S位取值1，ET位</w:t>
              </w:r>
            </w:ins>
            <w:ins w:id="416" w:author="作者" w:date="2021-03-16T14:08:00Z">
              <w:r w:rsidR="00E46E18">
                <w:rPr>
                  <w:rFonts w:ascii="宋体" w:hAnsi="宋体" w:cs="Arial" w:hint="eastAsia"/>
                  <w:color w:val="000000"/>
                  <w:kern w:val="0"/>
                  <w:sz w:val="18"/>
                  <w:szCs w:val="18"/>
                </w:rPr>
                <w:t>取值0时表示GPB编码格式</w:t>
              </w:r>
            </w:ins>
            <w:del w:id="417" w:author="作者" w:date="2021-03-16T14:07:00Z">
              <w:r w:rsidRPr="007A0D46" w:rsidDel="00E46E18">
                <w:rPr>
                  <w:rFonts w:ascii="宋体" w:hAnsi="宋体" w:cs="Arial" w:hint="eastAsia"/>
                  <w:color w:val="000000"/>
                  <w:kern w:val="0"/>
                  <w:sz w:val="18"/>
                  <w:szCs w:val="18"/>
                </w:rPr>
                <w:delText>时</w:delText>
              </w:r>
            </w:del>
            <w:r w:rsidRPr="007A0D46">
              <w:rPr>
                <w:rFonts w:ascii="宋体" w:hAnsi="宋体" w:cs="Arial" w:hint="eastAsia"/>
                <w:color w:val="000000"/>
                <w:kern w:val="0"/>
                <w:sz w:val="18"/>
                <w:szCs w:val="18"/>
              </w:rPr>
              <w:t>，</w:t>
            </w:r>
            <w:r w:rsidR="000F3979" w:rsidRPr="007A0D46">
              <w:rPr>
                <w:rFonts w:ascii="宋体" w:hAnsi="宋体" w:cs="Arial" w:hint="eastAsia"/>
                <w:color w:val="000000"/>
                <w:kern w:val="0"/>
                <w:sz w:val="18"/>
                <w:szCs w:val="18"/>
              </w:rPr>
              <w:t>参考IETF</w:t>
            </w:r>
            <w:r w:rsidR="000F3979" w:rsidRPr="007A0D46">
              <w:rPr>
                <w:rFonts w:ascii="宋体" w:hAnsi="宋体" w:cs="Arial"/>
                <w:color w:val="000000"/>
                <w:kern w:val="0"/>
                <w:sz w:val="18"/>
                <w:szCs w:val="18"/>
              </w:rPr>
              <w:t xml:space="preserve"> </w:t>
            </w:r>
            <w:ins w:id="418" w:author="作者" w:date="2021-03-15T15:49:00Z">
              <w:r w:rsidR="008A63B1" w:rsidRPr="007A0D46">
                <w:rPr>
                  <w:rFonts w:ascii="宋体" w:hAnsi="宋体" w:cs="Arial"/>
                  <w:color w:val="000000"/>
                  <w:kern w:val="0"/>
                  <w:sz w:val="18"/>
                  <w:szCs w:val="18"/>
                </w:rPr>
                <w:t>draft-ietf-netconf-udp-notif-01</w:t>
              </w:r>
            </w:ins>
            <w:del w:id="419" w:author="作者" w:date="2021-03-15T15:49:00Z">
              <w:r w:rsidR="008A63B1" w:rsidRPr="008A63B1" w:rsidDel="008A63B1">
                <w:rPr>
                  <w:rFonts w:ascii="宋体" w:hAnsi="宋体" w:cs="Arial"/>
                  <w:color w:val="000000"/>
                  <w:kern w:val="0"/>
                  <w:sz w:val="18"/>
                  <w:szCs w:val="18"/>
                </w:rPr>
                <w:delText>draft-ietf-netconf-udp-pub-channel-05</w:delText>
              </w:r>
            </w:del>
            <w:r w:rsidR="00281730">
              <w:rPr>
                <w:rFonts w:ascii="宋体" w:hAnsi="宋体" w:cs="Arial"/>
                <w:color w:val="000000"/>
                <w:kern w:val="0"/>
                <w:sz w:val="18"/>
                <w:szCs w:val="18"/>
              </w:rPr>
              <w:t>[2]</w:t>
            </w:r>
            <w:ins w:id="420" w:author="作者" w:date="2021-03-15T16:37:00Z">
              <w:del w:id="421" w:author="作者" w:date="2021-03-16T14:10:00Z">
                <w:r w:rsidR="009D596E" w:rsidDel="00E46E18">
                  <w:rPr>
                    <w:rFonts w:ascii="宋体" w:hAnsi="宋体" w:cs="Arial" w:hint="eastAsia"/>
                    <w:color w:val="000000"/>
                    <w:kern w:val="0"/>
                    <w:sz w:val="18"/>
                    <w:szCs w:val="18"/>
                  </w:rPr>
                  <w:delText>，</w:delText>
                </w:r>
              </w:del>
            </w:ins>
            <w:ins w:id="422" w:author="作者" w:date="2021-03-15T16:39:00Z">
              <w:del w:id="423" w:author="作者" w:date="2021-03-16T14:10:00Z">
                <w:r w:rsidR="009D596E" w:rsidDel="00E46E18">
                  <w:rPr>
                    <w:rFonts w:ascii="宋体" w:hAnsi="宋体" w:cs="Arial" w:hint="eastAsia"/>
                    <w:color w:val="000000"/>
                    <w:kern w:val="0"/>
                    <w:sz w:val="18"/>
                    <w:szCs w:val="18"/>
                  </w:rPr>
                  <w:delText>其中设置S位表示</w:delText>
                </w:r>
              </w:del>
            </w:ins>
            <w:ins w:id="424" w:author="作者" w:date="2021-03-15T16:40:00Z">
              <w:del w:id="425" w:author="作者" w:date="2021-03-16T14:10:00Z">
                <w:r w:rsidR="009D596E" w:rsidDel="00E46E18">
                  <w:rPr>
                    <w:rFonts w:ascii="宋体" w:hAnsi="宋体" w:cs="Arial" w:hint="eastAsia"/>
                    <w:color w:val="000000"/>
                    <w:kern w:val="0"/>
                    <w:sz w:val="18"/>
                    <w:szCs w:val="18"/>
                  </w:rPr>
                  <w:delText>非标准编码方式，ET</w:delText>
                </w:r>
              </w:del>
            </w:ins>
            <w:ins w:id="426" w:author="作者" w:date="2021-03-15T16:41:00Z">
              <w:del w:id="427" w:author="作者" w:date="2021-03-16T14:10:00Z">
                <w:r w:rsidR="009D596E" w:rsidDel="00E46E18">
                  <w:rPr>
                    <w:rFonts w:ascii="宋体" w:hAnsi="宋体" w:cs="Arial" w:hint="eastAsia"/>
                    <w:color w:val="000000"/>
                    <w:kern w:val="0"/>
                    <w:sz w:val="18"/>
                    <w:szCs w:val="18"/>
                  </w:rPr>
                  <w:delText>位使用0表示GPB编码方式</w:delText>
                </w:r>
              </w:del>
              <w:del w:id="428" w:author="作者" w:date="2021-03-16T16:47:00Z">
                <w:r w:rsidR="009D596E" w:rsidDel="00536D74">
                  <w:rPr>
                    <w:rFonts w:ascii="宋体" w:hAnsi="宋体" w:cs="Arial" w:hint="eastAsia"/>
                    <w:color w:val="000000"/>
                    <w:kern w:val="0"/>
                    <w:sz w:val="18"/>
                    <w:szCs w:val="18"/>
                  </w:rPr>
                  <w:delText>。</w:delText>
                </w:r>
              </w:del>
            </w:ins>
          </w:p>
        </w:tc>
      </w:tr>
      <w:tr w:rsidR="002D05DE" w14:paraId="462A1AAF" w14:textId="77777777" w:rsidTr="00446328">
        <w:trPr>
          <w:trHeight w:val="20"/>
          <w:jc w:val="center"/>
        </w:trPr>
        <w:tc>
          <w:tcPr>
            <w:tcW w:w="3783" w:type="dxa"/>
            <w:gridSpan w:val="2"/>
            <w:tcBorders>
              <w:left w:val="outset" w:sz="6" w:space="0" w:color="auto"/>
              <w:bottom w:val="outset" w:sz="6" w:space="0" w:color="auto"/>
              <w:right w:val="outset" w:sz="6" w:space="0" w:color="auto"/>
            </w:tcBorders>
            <w:shd w:val="clear" w:color="auto" w:fill="auto"/>
            <w:tcMar>
              <w:top w:w="120" w:type="dxa"/>
              <w:left w:w="240" w:type="dxa"/>
              <w:bottom w:w="120" w:type="dxa"/>
              <w:right w:w="240" w:type="dxa"/>
            </w:tcMar>
            <w:vAlign w:val="center"/>
          </w:tcPr>
          <w:p w14:paraId="73BE5EC2" w14:textId="77777777" w:rsidR="002D05DE" w:rsidRPr="007A0D46" w:rsidRDefault="002D05DE" w:rsidP="000448CC">
            <w:pPr>
              <w:widowControl/>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UDP层</w:t>
            </w:r>
          </w:p>
        </w:tc>
        <w:tc>
          <w:tcPr>
            <w:tcW w:w="5555" w:type="dxa"/>
            <w:tcBorders>
              <w:top w:val="outset" w:sz="6" w:space="0" w:color="auto"/>
              <w:left w:val="outset" w:sz="6" w:space="0" w:color="auto"/>
              <w:bottom w:val="outset" w:sz="6" w:space="0" w:color="auto"/>
              <w:right w:val="outset" w:sz="6" w:space="0" w:color="auto"/>
            </w:tcBorders>
            <w:shd w:val="clear" w:color="auto" w:fill="auto"/>
            <w:tcMar>
              <w:top w:w="120" w:type="dxa"/>
              <w:left w:w="240" w:type="dxa"/>
              <w:bottom w:w="120" w:type="dxa"/>
              <w:right w:w="240" w:type="dxa"/>
            </w:tcMar>
            <w:vAlign w:val="center"/>
          </w:tcPr>
          <w:p w14:paraId="694639F3" w14:textId="77777777" w:rsidR="002D05DE" w:rsidRPr="007A0D46" w:rsidRDefault="002D05DE" w:rsidP="007963B2">
            <w:pPr>
              <w:widowControl/>
              <w:jc w:val="left"/>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应支持UDP协议，实现UDP协议时，应符合IETF RFC768的规定</w:t>
            </w:r>
          </w:p>
        </w:tc>
      </w:tr>
    </w:tbl>
    <w:p w14:paraId="01526BD4" w14:textId="77777777" w:rsidR="007C5EC5" w:rsidRDefault="007C5EC5" w:rsidP="007C5EC5">
      <w:pPr>
        <w:pStyle w:val="aff3"/>
      </w:pPr>
      <w:bookmarkStart w:id="429" w:name="_Toc55571220"/>
      <w:bookmarkStart w:id="430" w:name="_Toc55808181"/>
      <w:bookmarkStart w:id="431" w:name="_Toc55808280"/>
      <w:bookmarkStart w:id="432" w:name="_Toc55808436"/>
      <w:bookmarkStart w:id="433" w:name="_Toc55571221"/>
      <w:bookmarkStart w:id="434" w:name="_Toc55808182"/>
      <w:bookmarkStart w:id="435" w:name="_Toc55808281"/>
      <w:bookmarkStart w:id="436" w:name="_Toc55808437"/>
      <w:bookmarkStart w:id="437" w:name="_Toc55571222"/>
      <w:bookmarkStart w:id="438" w:name="_Toc55808183"/>
      <w:bookmarkStart w:id="439" w:name="_Toc55808282"/>
      <w:bookmarkStart w:id="440" w:name="_Toc55808438"/>
      <w:bookmarkEnd w:id="429"/>
      <w:bookmarkEnd w:id="430"/>
      <w:bookmarkEnd w:id="431"/>
      <w:bookmarkEnd w:id="432"/>
      <w:bookmarkEnd w:id="433"/>
      <w:bookmarkEnd w:id="434"/>
      <w:bookmarkEnd w:id="435"/>
      <w:bookmarkEnd w:id="436"/>
      <w:bookmarkEnd w:id="437"/>
      <w:bookmarkEnd w:id="438"/>
      <w:bookmarkEnd w:id="439"/>
      <w:bookmarkEnd w:id="440"/>
    </w:p>
    <w:p w14:paraId="680CA77F" w14:textId="3C937DEB" w:rsidR="002D05DE" w:rsidRPr="002D05DE" w:rsidRDefault="00724F81" w:rsidP="002D05DE">
      <w:pPr>
        <w:pStyle w:val="a1"/>
        <w:spacing w:before="156" w:after="156"/>
        <w:ind w:left="2"/>
      </w:pPr>
      <w:bookmarkStart w:id="441" w:name="_Toc66886072"/>
      <w:r>
        <w:rPr>
          <w:rFonts w:hint="eastAsia"/>
        </w:rPr>
        <w:t>gRPC</w:t>
      </w:r>
      <w:r w:rsidR="00F70533">
        <w:rPr>
          <w:rFonts w:hint="eastAsia"/>
        </w:rPr>
        <w:t>订阅</w:t>
      </w:r>
      <w:r w:rsidR="00623FE4">
        <w:rPr>
          <w:rFonts w:hint="eastAsia"/>
        </w:rPr>
        <w:t>及gRPC上报模式</w:t>
      </w:r>
      <w:bookmarkStart w:id="442" w:name="_Toc33175886"/>
      <w:bookmarkEnd w:id="441"/>
    </w:p>
    <w:p w14:paraId="496848A1" w14:textId="3DCD06D4" w:rsidR="00CF1DD0" w:rsidRDefault="00805B20" w:rsidP="000448CC">
      <w:pPr>
        <w:pStyle w:val="aff3"/>
        <w:rPr>
          <w:rFonts w:cs="宋体"/>
          <w:szCs w:val="21"/>
        </w:rPr>
      </w:pPr>
      <w:bookmarkStart w:id="443" w:name="_Toc55808185"/>
      <w:bookmarkStart w:id="444" w:name="_Toc20674"/>
      <w:bookmarkEnd w:id="443"/>
      <w:r w:rsidRPr="000448CC">
        <w:rPr>
          <w:rFonts w:cs="宋体" w:hint="eastAsia"/>
          <w:szCs w:val="21"/>
        </w:rPr>
        <w:t>采集</w:t>
      </w:r>
      <w:r w:rsidR="00696320">
        <w:rPr>
          <w:rFonts w:cs="宋体" w:hint="eastAsia"/>
          <w:szCs w:val="21"/>
        </w:rPr>
        <w:t>控制</w:t>
      </w:r>
      <w:r w:rsidRPr="000448CC">
        <w:rPr>
          <w:rFonts w:cs="宋体" w:hint="eastAsia"/>
          <w:szCs w:val="21"/>
        </w:rPr>
        <w:t>器</w:t>
      </w:r>
      <w:r>
        <w:rPr>
          <w:rFonts w:cs="宋体" w:hint="eastAsia"/>
          <w:szCs w:val="21"/>
        </w:rPr>
        <w:t>应支持</w:t>
      </w:r>
      <w:r w:rsidRPr="000448CC">
        <w:rPr>
          <w:rFonts w:cs="宋体" w:hint="eastAsia"/>
          <w:szCs w:val="21"/>
        </w:rPr>
        <w:t>作为gRPC客户端下发数据采集订阅</w:t>
      </w:r>
      <w:r>
        <w:rPr>
          <w:rFonts w:cs="宋体" w:hint="eastAsia"/>
          <w:szCs w:val="21"/>
        </w:rPr>
        <w:t>；</w:t>
      </w:r>
      <w:r w:rsidRPr="000448CC">
        <w:rPr>
          <w:rFonts w:cs="宋体" w:hint="eastAsia"/>
          <w:szCs w:val="21"/>
        </w:rPr>
        <w:t>OLT设备</w:t>
      </w:r>
      <w:r>
        <w:rPr>
          <w:rFonts w:cs="宋体" w:hint="eastAsia"/>
          <w:szCs w:val="21"/>
        </w:rPr>
        <w:t>应支持</w:t>
      </w:r>
      <w:r w:rsidRPr="000448CC">
        <w:rPr>
          <w:rFonts w:cs="宋体" w:hint="eastAsia"/>
          <w:szCs w:val="21"/>
        </w:rPr>
        <w:t>作为gRPC的服务器端</w:t>
      </w:r>
      <w:r>
        <w:rPr>
          <w:rFonts w:cs="宋体" w:hint="eastAsia"/>
          <w:szCs w:val="21"/>
        </w:rPr>
        <w:t>，并</w:t>
      </w:r>
      <w:r w:rsidRPr="000448CC">
        <w:rPr>
          <w:rFonts w:cs="宋体" w:hint="eastAsia"/>
          <w:szCs w:val="21"/>
        </w:rPr>
        <w:t>基于grpc-dialin.proto、telemetry.proto和</w:t>
      </w:r>
      <w:r w:rsidR="004D62C5">
        <w:rPr>
          <w:rFonts w:cs="宋体" w:hint="eastAsia"/>
          <w:szCs w:val="21"/>
        </w:rPr>
        <w:t>本文件表</w:t>
      </w:r>
      <w:r w:rsidR="00B43C97">
        <w:rPr>
          <w:rFonts w:cs="宋体" w:hint="eastAsia"/>
          <w:szCs w:val="21"/>
        </w:rPr>
        <w:t>6</w:t>
      </w:r>
      <w:r w:rsidR="004D62C5">
        <w:rPr>
          <w:rFonts w:cs="宋体" w:hint="eastAsia"/>
          <w:szCs w:val="21"/>
        </w:rPr>
        <w:t>中涉及的</w:t>
      </w:r>
      <w:r w:rsidRPr="000448CC">
        <w:rPr>
          <w:rFonts w:cs="宋体" w:hint="eastAsia"/>
          <w:szCs w:val="21"/>
        </w:rPr>
        <w:t>采集数据模型进行数据封装并上报</w:t>
      </w:r>
      <w:ins w:id="445" w:author="作者" w:date="2021-03-15T11:24:00Z">
        <w:r w:rsidR="008B2461">
          <w:rPr>
            <w:rFonts w:cs="宋体" w:hint="eastAsia"/>
            <w:szCs w:val="21"/>
          </w:rPr>
          <w:t>，如图4所示</w:t>
        </w:r>
      </w:ins>
      <w:r w:rsidRPr="000448CC">
        <w:rPr>
          <w:rFonts w:cs="宋体" w:hint="eastAsia"/>
          <w:szCs w:val="21"/>
        </w:rPr>
        <w:t>。</w:t>
      </w:r>
      <w:bookmarkEnd w:id="444"/>
      <w:r w:rsidRPr="00805B20">
        <w:rPr>
          <w:rFonts w:cs="宋体" w:hint="eastAsia"/>
          <w:szCs w:val="21"/>
        </w:rPr>
        <w:t>相关数据模型在本文件附录A、附录B中进行定义。</w:t>
      </w:r>
    </w:p>
    <w:p w14:paraId="0A4483F4" w14:textId="77777777" w:rsidR="007C5EC5" w:rsidRDefault="007C5EC5" w:rsidP="00696320">
      <w:pPr>
        <w:pStyle w:val="aff3"/>
        <w:rPr>
          <w:rFonts w:cs="宋体"/>
          <w:szCs w:val="21"/>
        </w:rPr>
      </w:pPr>
    </w:p>
    <w:p w14:paraId="308B8D81" w14:textId="12A7D352" w:rsidR="00F70533" w:rsidRDefault="00F70533" w:rsidP="000448CC">
      <w:pPr>
        <w:pStyle w:val="aff3"/>
        <w:ind w:firstLineChars="0" w:firstLine="0"/>
        <w:jc w:val="center"/>
        <w:rPr>
          <w:rFonts w:cs="宋体"/>
          <w:szCs w:val="21"/>
        </w:rPr>
      </w:pPr>
      <w:r w:rsidRPr="00F70533">
        <w:rPr>
          <w:rFonts w:cs="宋体"/>
          <w:noProof/>
          <w:szCs w:val="21"/>
        </w:rPr>
        <mc:AlternateContent>
          <mc:Choice Requires="wpg">
            <w:drawing>
              <wp:inline distT="0" distB="0" distL="0" distR="0" wp14:anchorId="4B629C79" wp14:editId="02D5EDB1">
                <wp:extent cx="2869486" cy="2579222"/>
                <wp:effectExtent l="19050" t="0" r="45720" b="12065"/>
                <wp:docPr id="10" name="组合 3"/>
                <wp:cNvGraphicFramePr/>
                <a:graphic xmlns:a="http://schemas.openxmlformats.org/drawingml/2006/main">
                  <a:graphicData uri="http://schemas.microsoft.com/office/word/2010/wordprocessingGroup">
                    <wpg:wgp>
                      <wpg:cNvGrpSpPr/>
                      <wpg:grpSpPr>
                        <a:xfrm>
                          <a:off x="0" y="0"/>
                          <a:ext cx="2869486" cy="2579222"/>
                          <a:chOff x="0" y="0"/>
                          <a:chExt cx="2869486" cy="2579222"/>
                        </a:xfrm>
                      </wpg:grpSpPr>
                      <wps:wsp>
                        <wps:cNvPr id="11" name="云形 11"/>
                        <wps:cNvSpPr/>
                        <wps:spPr>
                          <a:xfrm>
                            <a:off x="0" y="0"/>
                            <a:ext cx="2869486" cy="852861"/>
                          </a:xfrm>
                          <a:prstGeom prst="cloud">
                            <a:avLst/>
                          </a:prstGeom>
                          <a:ln w="12700"/>
                        </wps:spPr>
                        <wps:style>
                          <a:lnRef idx="2">
                            <a:schemeClr val="dk1"/>
                          </a:lnRef>
                          <a:fillRef idx="1">
                            <a:schemeClr val="lt1"/>
                          </a:fillRef>
                          <a:effectRef idx="0">
                            <a:schemeClr val="dk1"/>
                          </a:effectRef>
                          <a:fontRef idx="minor">
                            <a:schemeClr val="dk1"/>
                          </a:fontRef>
                        </wps:style>
                        <wps:bodyPr rtlCol="0" anchor="ctr"/>
                      </wps:wsp>
                      <wps:wsp>
                        <wps:cNvPr id="12" name="矩形 12"/>
                        <wps:cNvSpPr/>
                        <wps:spPr>
                          <a:xfrm>
                            <a:off x="612624" y="176776"/>
                            <a:ext cx="1674627" cy="504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178BDA4" w14:textId="77777777" w:rsidR="00233FC5" w:rsidRPr="00F70533" w:rsidRDefault="00233FC5" w:rsidP="00F70533">
                              <w:pPr>
                                <w:jc w:val="center"/>
                                <w:rPr>
                                  <w:rFonts w:ascii="宋体" w:hAnsi="宋体"/>
                                  <w:kern w:val="0"/>
                                  <w:sz w:val="15"/>
                                  <w:szCs w:val="15"/>
                                </w:rPr>
                              </w:pPr>
                              <w:r w:rsidRPr="00F70533">
                                <w:rPr>
                                  <w:rFonts w:ascii="宋体" w:hAnsi="宋体" w:cstheme="minorBidi" w:hint="eastAsia"/>
                                  <w:color w:val="000000" w:themeColor="dark1"/>
                                  <w:kern w:val="24"/>
                                  <w:sz w:val="15"/>
                                  <w:szCs w:val="15"/>
                                </w:rPr>
                                <w:t>采集控制器</w:t>
                              </w:r>
                            </w:p>
                          </w:txbxContent>
                        </wps:txbx>
                        <wps:bodyPr rot="0" spcFirstLastPara="0" vert="horz" wrap="square" lIns="91440" tIns="45720" rIns="91440" bIns="45720" numCol="1" spcCol="0" rtlCol="0" fromWordArt="0" anchor="ctr" anchorCtr="0" forceAA="0" compatLnSpc="1">
                          <a:noAutofit/>
                        </wps:bodyPr>
                      </wps:wsp>
                      <wps:wsp>
                        <wps:cNvPr id="13" name="矩形 13"/>
                        <wps:cNvSpPr/>
                        <wps:spPr>
                          <a:xfrm>
                            <a:off x="740325" y="2102972"/>
                            <a:ext cx="1419225" cy="47625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0958273" w14:textId="77777777" w:rsidR="00233FC5" w:rsidRPr="00F70533" w:rsidRDefault="00233FC5" w:rsidP="00F70533">
                              <w:pPr>
                                <w:jc w:val="center"/>
                                <w:rPr>
                                  <w:rFonts w:ascii="宋体" w:hAnsi="宋体"/>
                                  <w:kern w:val="0"/>
                                  <w:sz w:val="15"/>
                                  <w:szCs w:val="15"/>
                                </w:rPr>
                              </w:pPr>
                              <w:r w:rsidRPr="00F70533">
                                <w:rPr>
                                  <w:rFonts w:ascii="宋体" w:hAnsi="宋体"/>
                                  <w:color w:val="000000" w:themeColor="dark1"/>
                                  <w:sz w:val="15"/>
                                  <w:szCs w:val="15"/>
                                </w:rPr>
                                <w:t>OLT</w:t>
                              </w:r>
                            </w:p>
                          </w:txbxContent>
                        </wps:txbx>
                        <wps:bodyPr rot="0" spcFirstLastPara="0" vert="horz" wrap="square" lIns="91440" tIns="45720" rIns="91440" bIns="45720" numCol="1" spcCol="0" rtlCol="0" fromWordArt="0" anchor="ctr" anchorCtr="0" forceAA="0" compatLnSpc="1">
                          <a:noAutofit/>
                        </wps:bodyPr>
                      </wps:wsp>
                      <wps:wsp>
                        <wps:cNvPr id="16" name="文本框 20"/>
                        <wps:cNvSpPr txBox="1"/>
                        <wps:spPr>
                          <a:xfrm>
                            <a:off x="262110" y="927610"/>
                            <a:ext cx="999490" cy="868680"/>
                          </a:xfrm>
                          <a:prstGeom prst="rect">
                            <a:avLst/>
                          </a:prstGeom>
                          <a:solidFill>
                            <a:schemeClr val="lt1"/>
                          </a:solidFill>
                          <a:ln w="6350">
                            <a:noFill/>
                          </a:ln>
                        </wps:spPr>
                        <wps:txbx>
                          <w:txbxContent>
                            <w:p w14:paraId="399CCFA6" w14:textId="77777777" w:rsidR="00233FC5" w:rsidRPr="00F70533" w:rsidRDefault="00233FC5" w:rsidP="00F70533">
                              <w:pPr>
                                <w:jc w:val="right"/>
                                <w:rPr>
                                  <w:rFonts w:ascii="宋体" w:hAnsi="宋体"/>
                                  <w:kern w:val="0"/>
                                  <w:sz w:val="15"/>
                                  <w:szCs w:val="15"/>
                                </w:rPr>
                              </w:pPr>
                              <w:r w:rsidRPr="00F70533">
                                <w:rPr>
                                  <w:rFonts w:ascii="宋体" w:hAnsi="宋体" w:hint="eastAsia"/>
                                  <w:color w:val="000000" w:themeColor="text1"/>
                                  <w:sz w:val="15"/>
                                  <w:szCs w:val="15"/>
                                </w:rPr>
                                <w:t>采集配置协议：</w:t>
                              </w:r>
                            </w:p>
                            <w:p w14:paraId="4FD6F02F" w14:textId="77777777" w:rsidR="00233FC5" w:rsidRPr="00F70533" w:rsidRDefault="00233FC5" w:rsidP="00F70533">
                              <w:pPr>
                                <w:jc w:val="right"/>
                                <w:rPr>
                                  <w:rFonts w:ascii="宋体" w:hAnsi="宋体"/>
                                  <w:sz w:val="15"/>
                                  <w:szCs w:val="15"/>
                                </w:rPr>
                              </w:pPr>
                              <w:r w:rsidRPr="00F70533">
                                <w:rPr>
                                  <w:rFonts w:ascii="宋体" w:hAnsi="宋体"/>
                                  <w:color w:val="000000" w:themeColor="text1"/>
                                  <w:sz w:val="15"/>
                                  <w:szCs w:val="15"/>
                                </w:rPr>
                                <w:t>gRPC</w:t>
                              </w:r>
                            </w:p>
                            <w:p w14:paraId="03C90ED9" w14:textId="77777777" w:rsidR="00233FC5" w:rsidRPr="00F70533" w:rsidRDefault="00233FC5" w:rsidP="00F70533">
                              <w:pPr>
                                <w:jc w:val="right"/>
                                <w:rPr>
                                  <w:rFonts w:ascii="宋体" w:hAnsi="宋体"/>
                                  <w:sz w:val="15"/>
                                  <w:szCs w:val="15"/>
                                </w:rPr>
                              </w:pPr>
                              <w:r w:rsidRPr="00F70533">
                                <w:rPr>
                                  <w:rFonts w:ascii="宋体" w:hAnsi="宋体" w:hint="eastAsia"/>
                                  <w:color w:val="000000" w:themeColor="text1"/>
                                  <w:sz w:val="15"/>
                                  <w:szCs w:val="15"/>
                                </w:rPr>
                                <w:t>数据模型：</w:t>
                              </w:r>
                            </w:p>
                            <w:p w14:paraId="534B5127" w14:textId="0C4F536B" w:rsidR="00233FC5" w:rsidRPr="00F70533" w:rsidRDefault="00233FC5" w:rsidP="00920641">
                              <w:pPr>
                                <w:jc w:val="right"/>
                                <w:rPr>
                                  <w:rFonts w:ascii="宋体" w:hAnsi="宋体"/>
                                  <w:sz w:val="15"/>
                                  <w:szCs w:val="15"/>
                                </w:rPr>
                              </w:pPr>
                              <w:r w:rsidRPr="00F70533">
                                <w:rPr>
                                  <w:rFonts w:ascii="宋体" w:hAnsi="宋体"/>
                                  <w:color w:val="000000" w:themeColor="text1"/>
                                  <w:sz w:val="15"/>
                                  <w:szCs w:val="15"/>
                                </w:rPr>
                                <w:t>grpc-dial</w:t>
                              </w:r>
                              <w:r>
                                <w:rPr>
                                  <w:rFonts w:ascii="宋体" w:hAnsi="宋体"/>
                                  <w:color w:val="000000" w:themeColor="text1"/>
                                  <w:sz w:val="15"/>
                                  <w:szCs w:val="15"/>
                                </w:rPr>
                                <w:t>in</w:t>
                              </w:r>
                              <w:r w:rsidRPr="00F70533">
                                <w:rPr>
                                  <w:rFonts w:ascii="宋体" w:hAnsi="宋体"/>
                                  <w:color w:val="000000" w:themeColor="text1"/>
                                  <w:sz w:val="15"/>
                                  <w:szCs w:val="15"/>
                                </w:rPr>
                                <w:t>.proto</w:t>
                              </w:r>
                            </w:p>
                          </w:txbxContent>
                        </wps:txbx>
                        <wps:bodyPr rot="0" spcFirstLastPara="0" vert="horz" wrap="none" lIns="91440" tIns="45720" rIns="91440" bIns="45720" numCol="1" spcCol="0" rtlCol="0" fromWordArt="0" anchor="t" anchorCtr="0" forceAA="0" compatLnSpc="1">
                          <a:noAutofit/>
                        </wps:bodyPr>
                      </wps:wsp>
                      <wps:wsp>
                        <wps:cNvPr id="18" name="文本框 20"/>
                        <wps:cNvSpPr txBox="1"/>
                        <wps:spPr>
                          <a:xfrm>
                            <a:off x="1605635" y="850929"/>
                            <a:ext cx="1142365" cy="1280795"/>
                          </a:xfrm>
                          <a:prstGeom prst="rect">
                            <a:avLst/>
                          </a:prstGeom>
                          <a:noFill/>
                          <a:ln w="6350">
                            <a:noFill/>
                          </a:ln>
                        </wps:spPr>
                        <wps:txbx>
                          <w:txbxContent>
                            <w:p w14:paraId="2B2A13BF" w14:textId="77777777" w:rsidR="00233FC5" w:rsidRPr="00F70533" w:rsidRDefault="00233FC5" w:rsidP="00F70533">
                              <w:pPr>
                                <w:rPr>
                                  <w:rFonts w:ascii="宋体" w:hAnsi="宋体"/>
                                  <w:kern w:val="0"/>
                                  <w:sz w:val="15"/>
                                  <w:szCs w:val="15"/>
                                </w:rPr>
                              </w:pPr>
                              <w:r w:rsidRPr="00F70533">
                                <w:rPr>
                                  <w:rFonts w:ascii="宋体" w:hAnsi="宋体" w:hint="eastAsia"/>
                                  <w:color w:val="000000" w:themeColor="text1"/>
                                  <w:sz w:val="15"/>
                                  <w:szCs w:val="15"/>
                                </w:rPr>
                                <w:t>数据上报协议：</w:t>
                              </w:r>
                              <w:r w:rsidRPr="00F70533">
                                <w:rPr>
                                  <w:rFonts w:ascii="宋体" w:hAnsi="宋体"/>
                                  <w:color w:val="000000" w:themeColor="text1"/>
                                  <w:sz w:val="15"/>
                                  <w:szCs w:val="15"/>
                                </w:rPr>
                                <w:t>gRPC</w:t>
                              </w:r>
                            </w:p>
                            <w:p w14:paraId="084462DA" w14:textId="77777777" w:rsidR="00233FC5" w:rsidRPr="00F70533" w:rsidRDefault="00233FC5" w:rsidP="00F70533">
                              <w:pPr>
                                <w:rPr>
                                  <w:rFonts w:ascii="宋体" w:hAnsi="宋体"/>
                                  <w:sz w:val="15"/>
                                  <w:szCs w:val="15"/>
                                </w:rPr>
                              </w:pPr>
                              <w:r w:rsidRPr="00F70533">
                                <w:rPr>
                                  <w:rFonts w:ascii="宋体" w:hAnsi="宋体" w:hint="eastAsia"/>
                                  <w:color w:val="000000" w:themeColor="text1"/>
                                  <w:sz w:val="15"/>
                                  <w:szCs w:val="15"/>
                                </w:rPr>
                                <w:t>编码：</w:t>
                              </w:r>
                              <w:r w:rsidRPr="00F70533">
                                <w:rPr>
                                  <w:rFonts w:ascii="宋体" w:hAnsi="宋体"/>
                                  <w:color w:val="000000" w:themeColor="text1"/>
                                  <w:sz w:val="15"/>
                                  <w:szCs w:val="15"/>
                                </w:rPr>
                                <w:t>GPB</w:t>
                              </w:r>
                            </w:p>
                            <w:p w14:paraId="4290FE37" w14:textId="77777777" w:rsidR="00233FC5" w:rsidRPr="00F70533" w:rsidRDefault="00233FC5" w:rsidP="00F70533">
                              <w:pPr>
                                <w:rPr>
                                  <w:rFonts w:ascii="宋体" w:hAnsi="宋体"/>
                                  <w:sz w:val="15"/>
                                  <w:szCs w:val="15"/>
                                </w:rPr>
                              </w:pPr>
                              <w:r w:rsidRPr="00F70533">
                                <w:rPr>
                                  <w:rFonts w:ascii="宋体" w:hAnsi="宋体" w:hint="eastAsia"/>
                                  <w:color w:val="000000" w:themeColor="text1"/>
                                  <w:sz w:val="15"/>
                                  <w:szCs w:val="15"/>
                                </w:rPr>
                                <w:t>数据模型：</w:t>
                              </w:r>
                            </w:p>
                            <w:p w14:paraId="4F756696" w14:textId="0A9F788A" w:rsidR="00233FC5" w:rsidRPr="00F70533" w:rsidRDefault="00233FC5" w:rsidP="00F70533">
                              <w:pPr>
                                <w:rPr>
                                  <w:rFonts w:ascii="宋体" w:hAnsi="宋体"/>
                                  <w:sz w:val="15"/>
                                  <w:szCs w:val="15"/>
                                </w:rPr>
                              </w:pPr>
                              <w:r w:rsidRPr="00F70533">
                                <w:rPr>
                                  <w:rFonts w:ascii="宋体" w:hAnsi="宋体"/>
                                  <w:color w:val="000000" w:themeColor="text1"/>
                                  <w:sz w:val="15"/>
                                  <w:szCs w:val="15"/>
                                </w:rPr>
                                <w:t>- grpc-dial</w:t>
                              </w:r>
                              <w:r>
                                <w:rPr>
                                  <w:rFonts w:ascii="宋体" w:hAnsi="宋体"/>
                                  <w:color w:val="000000" w:themeColor="text1"/>
                                  <w:sz w:val="15"/>
                                  <w:szCs w:val="15"/>
                                </w:rPr>
                                <w:t>in</w:t>
                              </w:r>
                              <w:r w:rsidRPr="00F70533">
                                <w:rPr>
                                  <w:rFonts w:ascii="宋体" w:hAnsi="宋体"/>
                                  <w:color w:val="000000" w:themeColor="text1"/>
                                  <w:sz w:val="15"/>
                                  <w:szCs w:val="15"/>
                                </w:rPr>
                                <w:t>.proto,</w:t>
                              </w:r>
                            </w:p>
                            <w:p w14:paraId="65ED63D4" w14:textId="77777777" w:rsidR="00233FC5" w:rsidRPr="00F70533" w:rsidRDefault="00233FC5" w:rsidP="00F70533">
                              <w:pPr>
                                <w:wordWrap w:val="0"/>
                                <w:rPr>
                                  <w:rFonts w:ascii="宋体" w:hAnsi="宋体"/>
                                  <w:sz w:val="15"/>
                                  <w:szCs w:val="15"/>
                                </w:rPr>
                              </w:pPr>
                              <w:r w:rsidRPr="00F70533">
                                <w:rPr>
                                  <w:rFonts w:ascii="宋体" w:hAnsi="宋体"/>
                                  <w:color w:val="000000" w:themeColor="text1"/>
                                  <w:sz w:val="15"/>
                                  <w:szCs w:val="15"/>
                                </w:rPr>
                                <w:t>- telemetry.proto</w:t>
                              </w:r>
                            </w:p>
                            <w:p w14:paraId="5F1BA5F6" w14:textId="77777777" w:rsidR="00233FC5" w:rsidRPr="00F70533" w:rsidRDefault="00233FC5" w:rsidP="00F70533">
                              <w:pPr>
                                <w:wordWrap w:val="0"/>
                                <w:rPr>
                                  <w:rFonts w:ascii="宋体" w:hAnsi="宋体"/>
                                  <w:sz w:val="15"/>
                                  <w:szCs w:val="15"/>
                                </w:rPr>
                              </w:pPr>
                              <w:r w:rsidRPr="00F70533">
                                <w:rPr>
                                  <w:rFonts w:ascii="宋体" w:hAnsi="宋体"/>
                                  <w:color w:val="000000" w:themeColor="text1"/>
                                  <w:sz w:val="15"/>
                                  <w:szCs w:val="15"/>
                                </w:rPr>
                                <w:t xml:space="preserve">- </w:t>
                              </w:r>
                              <w:r w:rsidRPr="00F70533">
                                <w:rPr>
                                  <w:rFonts w:ascii="宋体" w:hAnsi="宋体" w:hint="eastAsia"/>
                                  <w:color w:val="000000" w:themeColor="text1"/>
                                  <w:sz w:val="15"/>
                                  <w:szCs w:val="15"/>
                                </w:rPr>
                                <w:t>采集数据模型</w:t>
                              </w:r>
                            </w:p>
                          </w:txbxContent>
                        </wps:txbx>
                        <wps:bodyPr rot="0" spcFirstLastPara="0" vert="horz" wrap="none" lIns="91440" tIns="45720" rIns="91440" bIns="45720" numCol="1" spcCol="0" rtlCol="0" fromWordArt="0" anchor="t" anchorCtr="0" forceAA="0" compatLnSpc="1">
                          <a:noAutofit/>
                        </wps:bodyPr>
                      </wps:wsp>
                      <wps:wsp>
                        <wps:cNvPr id="21" name="直接箭头连接符 21"/>
                        <wps:cNvCnPr/>
                        <wps:spPr>
                          <a:xfrm>
                            <a:off x="1261612" y="671338"/>
                            <a:ext cx="0" cy="144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V="1">
                            <a:off x="1633825" y="671338"/>
                            <a:ext cx="0" cy="144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B629C79" id="组合 3" o:spid="_x0000_s1083" style="width:225.95pt;height:203.1pt;mso-position-horizontal-relative:char;mso-position-vertical-relative:line" coordsize="28694,25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">
                <v:shape id="云形 11" o:spid="_x0000_s1084" style="position:absolute;width:28694;height:852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311724,516790;143474,501056;460181,688981;386584,696503;1094523,771721;1050152,737369;1914784,686060;1897049,723747;2266960,453161;2482902,594041;2776361,303121;2680180,355951;2545606,107121;2550654,132075;1931456,78021;1980742,46197;1470678,93183;1494524,65741;929926,102501;1016276,129114;274129,311709;259051,283695" o:connectangles="0,0,0,0,0,0,0,0,0,0,0,0,0,0,0,0,0,0,0,0,0,0"/>
                </v:shape>
                <v:rect id="矩形 12" o:spid="_x0000_s1085" style="position:absolute;left:6126;top:1767;width:16746;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14:paraId="3178BDA4" w14:textId="77777777" w:rsidR="00233FC5" w:rsidRPr="00F70533" w:rsidRDefault="00233FC5" w:rsidP="00F70533">
                        <w:pPr>
                          <w:jc w:val="center"/>
                          <w:rPr>
                            <w:rFonts w:ascii="宋体" w:hAnsi="宋体"/>
                            <w:kern w:val="0"/>
                            <w:sz w:val="15"/>
                            <w:szCs w:val="15"/>
                          </w:rPr>
                        </w:pPr>
                        <w:r w:rsidRPr="00F70533">
                          <w:rPr>
                            <w:rFonts w:ascii="宋体" w:hAnsi="宋体" w:cstheme="minorBidi" w:hint="eastAsia"/>
                            <w:color w:val="000000" w:themeColor="dark1"/>
                            <w:kern w:val="24"/>
                            <w:sz w:val="15"/>
                            <w:szCs w:val="15"/>
                          </w:rPr>
                          <w:t>采集控制器</w:t>
                        </w:r>
                      </w:p>
                    </w:txbxContent>
                  </v:textbox>
                </v:rect>
                <v:rect id="矩形 13" o:spid="_x0000_s1086" style="position:absolute;left:7403;top:21029;width:1419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00958273" w14:textId="77777777" w:rsidR="00233FC5" w:rsidRPr="00F70533" w:rsidRDefault="00233FC5" w:rsidP="00F70533">
                        <w:pPr>
                          <w:jc w:val="center"/>
                          <w:rPr>
                            <w:rFonts w:ascii="宋体" w:hAnsi="宋体"/>
                            <w:kern w:val="0"/>
                            <w:sz w:val="15"/>
                            <w:szCs w:val="15"/>
                          </w:rPr>
                        </w:pPr>
                        <w:r w:rsidRPr="00F70533">
                          <w:rPr>
                            <w:rFonts w:ascii="宋体" w:hAnsi="宋体"/>
                            <w:color w:val="000000" w:themeColor="dark1"/>
                            <w:sz w:val="15"/>
                            <w:szCs w:val="15"/>
                          </w:rPr>
                          <w:t>OLT</w:t>
                        </w:r>
                      </w:p>
                    </w:txbxContent>
                  </v:textbox>
                </v:rect>
                <v:shape id="文本框 20" o:spid="_x0000_s1087" type="#_x0000_t202" style="position:absolute;left:2621;top:9276;width:9995;height:8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" fillcolor="white [3201]" stroked="f" strokeweight=".5pt">
                  <v:textbox>
                    <w:txbxContent>
                      <w:p w14:paraId="399CCFA6" w14:textId="77777777" w:rsidR="00233FC5" w:rsidRPr="00F70533" w:rsidRDefault="00233FC5" w:rsidP="00F70533">
                        <w:pPr>
                          <w:jc w:val="right"/>
                          <w:rPr>
                            <w:rFonts w:ascii="宋体" w:hAnsi="宋体"/>
                            <w:kern w:val="0"/>
                            <w:sz w:val="15"/>
                            <w:szCs w:val="15"/>
                          </w:rPr>
                        </w:pPr>
                        <w:r w:rsidRPr="00F70533">
                          <w:rPr>
                            <w:rFonts w:ascii="宋体" w:hAnsi="宋体" w:hint="eastAsia"/>
                            <w:color w:val="000000" w:themeColor="text1"/>
                            <w:sz w:val="15"/>
                            <w:szCs w:val="15"/>
                          </w:rPr>
                          <w:t>采集配置协议：</w:t>
                        </w:r>
                      </w:p>
                      <w:p w14:paraId="4FD6F02F" w14:textId="77777777" w:rsidR="00233FC5" w:rsidRPr="00F70533" w:rsidRDefault="00233FC5" w:rsidP="00F70533">
                        <w:pPr>
                          <w:jc w:val="right"/>
                          <w:rPr>
                            <w:rFonts w:ascii="宋体" w:hAnsi="宋体"/>
                            <w:sz w:val="15"/>
                            <w:szCs w:val="15"/>
                          </w:rPr>
                        </w:pPr>
                        <w:r w:rsidRPr="00F70533">
                          <w:rPr>
                            <w:rFonts w:ascii="宋体" w:hAnsi="宋体"/>
                            <w:color w:val="000000" w:themeColor="text1"/>
                            <w:sz w:val="15"/>
                            <w:szCs w:val="15"/>
                          </w:rPr>
                          <w:t>gRPC</w:t>
                        </w:r>
                      </w:p>
                      <w:p w14:paraId="03C90ED9" w14:textId="77777777" w:rsidR="00233FC5" w:rsidRPr="00F70533" w:rsidRDefault="00233FC5" w:rsidP="00F70533">
                        <w:pPr>
                          <w:jc w:val="right"/>
                          <w:rPr>
                            <w:rFonts w:ascii="宋体" w:hAnsi="宋体"/>
                            <w:sz w:val="15"/>
                            <w:szCs w:val="15"/>
                          </w:rPr>
                        </w:pPr>
                        <w:r w:rsidRPr="00F70533">
                          <w:rPr>
                            <w:rFonts w:ascii="宋体" w:hAnsi="宋体" w:hint="eastAsia"/>
                            <w:color w:val="000000" w:themeColor="text1"/>
                            <w:sz w:val="15"/>
                            <w:szCs w:val="15"/>
                          </w:rPr>
                          <w:t>数据模型：</w:t>
                        </w:r>
                      </w:p>
                      <w:p w14:paraId="534B5127" w14:textId="0C4F536B" w:rsidR="00233FC5" w:rsidRPr="00F70533" w:rsidRDefault="00233FC5" w:rsidP="00920641">
                        <w:pPr>
                          <w:jc w:val="right"/>
                          <w:rPr>
                            <w:rFonts w:ascii="宋体" w:hAnsi="宋体"/>
                            <w:sz w:val="15"/>
                            <w:szCs w:val="15"/>
                          </w:rPr>
                        </w:pPr>
                        <w:r w:rsidRPr="00F70533">
                          <w:rPr>
                            <w:rFonts w:ascii="宋体" w:hAnsi="宋体"/>
                            <w:color w:val="000000" w:themeColor="text1"/>
                            <w:sz w:val="15"/>
                            <w:szCs w:val="15"/>
                          </w:rPr>
                          <w:t>grpc-dial</w:t>
                        </w:r>
                        <w:r>
                          <w:rPr>
                            <w:rFonts w:ascii="宋体" w:hAnsi="宋体"/>
                            <w:color w:val="000000" w:themeColor="text1"/>
                            <w:sz w:val="15"/>
                            <w:szCs w:val="15"/>
                          </w:rPr>
                          <w:t>in</w:t>
                        </w:r>
                        <w:r w:rsidRPr="00F70533">
                          <w:rPr>
                            <w:rFonts w:ascii="宋体" w:hAnsi="宋体"/>
                            <w:color w:val="000000" w:themeColor="text1"/>
                            <w:sz w:val="15"/>
                            <w:szCs w:val="15"/>
                          </w:rPr>
                          <w:t>.proto</w:t>
                        </w:r>
                      </w:p>
                    </w:txbxContent>
                  </v:textbox>
                </v:shape>
                <v:shape id="文本框 20" o:spid="_x0000_s1088" type="#_x0000_t202" style="position:absolute;left:16056;top:8509;width:11424;height:128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2B2A13BF" w14:textId="77777777" w:rsidR="00233FC5" w:rsidRPr="00F70533" w:rsidRDefault="00233FC5" w:rsidP="00F70533">
                        <w:pPr>
                          <w:rPr>
                            <w:rFonts w:ascii="宋体" w:hAnsi="宋体"/>
                            <w:kern w:val="0"/>
                            <w:sz w:val="15"/>
                            <w:szCs w:val="15"/>
                          </w:rPr>
                        </w:pPr>
                        <w:r w:rsidRPr="00F70533">
                          <w:rPr>
                            <w:rFonts w:ascii="宋体" w:hAnsi="宋体" w:hint="eastAsia"/>
                            <w:color w:val="000000" w:themeColor="text1"/>
                            <w:sz w:val="15"/>
                            <w:szCs w:val="15"/>
                          </w:rPr>
                          <w:t>数据上报协议：</w:t>
                        </w:r>
                        <w:r w:rsidRPr="00F70533">
                          <w:rPr>
                            <w:rFonts w:ascii="宋体" w:hAnsi="宋体"/>
                            <w:color w:val="000000" w:themeColor="text1"/>
                            <w:sz w:val="15"/>
                            <w:szCs w:val="15"/>
                          </w:rPr>
                          <w:t>gRPC</w:t>
                        </w:r>
                      </w:p>
                      <w:p w14:paraId="084462DA" w14:textId="77777777" w:rsidR="00233FC5" w:rsidRPr="00F70533" w:rsidRDefault="00233FC5" w:rsidP="00F70533">
                        <w:pPr>
                          <w:rPr>
                            <w:rFonts w:ascii="宋体" w:hAnsi="宋体"/>
                            <w:sz w:val="15"/>
                            <w:szCs w:val="15"/>
                          </w:rPr>
                        </w:pPr>
                        <w:r w:rsidRPr="00F70533">
                          <w:rPr>
                            <w:rFonts w:ascii="宋体" w:hAnsi="宋体" w:hint="eastAsia"/>
                            <w:color w:val="000000" w:themeColor="text1"/>
                            <w:sz w:val="15"/>
                            <w:szCs w:val="15"/>
                          </w:rPr>
                          <w:t>编码：</w:t>
                        </w:r>
                        <w:r w:rsidRPr="00F70533">
                          <w:rPr>
                            <w:rFonts w:ascii="宋体" w:hAnsi="宋体"/>
                            <w:color w:val="000000" w:themeColor="text1"/>
                            <w:sz w:val="15"/>
                            <w:szCs w:val="15"/>
                          </w:rPr>
                          <w:t>GPB</w:t>
                        </w:r>
                      </w:p>
                      <w:p w14:paraId="4290FE37" w14:textId="77777777" w:rsidR="00233FC5" w:rsidRPr="00F70533" w:rsidRDefault="00233FC5" w:rsidP="00F70533">
                        <w:pPr>
                          <w:rPr>
                            <w:rFonts w:ascii="宋体" w:hAnsi="宋体"/>
                            <w:sz w:val="15"/>
                            <w:szCs w:val="15"/>
                          </w:rPr>
                        </w:pPr>
                        <w:r w:rsidRPr="00F70533">
                          <w:rPr>
                            <w:rFonts w:ascii="宋体" w:hAnsi="宋体" w:hint="eastAsia"/>
                            <w:color w:val="000000" w:themeColor="text1"/>
                            <w:sz w:val="15"/>
                            <w:szCs w:val="15"/>
                          </w:rPr>
                          <w:t>数据模型：</w:t>
                        </w:r>
                      </w:p>
                      <w:p w14:paraId="4F756696" w14:textId="0A9F788A" w:rsidR="00233FC5" w:rsidRPr="00F70533" w:rsidRDefault="00233FC5" w:rsidP="00F70533">
                        <w:pPr>
                          <w:rPr>
                            <w:rFonts w:ascii="宋体" w:hAnsi="宋体"/>
                            <w:sz w:val="15"/>
                            <w:szCs w:val="15"/>
                          </w:rPr>
                        </w:pPr>
                        <w:r w:rsidRPr="00F70533">
                          <w:rPr>
                            <w:rFonts w:ascii="宋体" w:hAnsi="宋体"/>
                            <w:color w:val="000000" w:themeColor="text1"/>
                            <w:sz w:val="15"/>
                            <w:szCs w:val="15"/>
                          </w:rPr>
                          <w:t>- grpc-dial</w:t>
                        </w:r>
                        <w:r>
                          <w:rPr>
                            <w:rFonts w:ascii="宋体" w:hAnsi="宋体"/>
                            <w:color w:val="000000" w:themeColor="text1"/>
                            <w:sz w:val="15"/>
                            <w:szCs w:val="15"/>
                          </w:rPr>
                          <w:t>in</w:t>
                        </w:r>
                        <w:r w:rsidRPr="00F70533">
                          <w:rPr>
                            <w:rFonts w:ascii="宋体" w:hAnsi="宋体"/>
                            <w:color w:val="000000" w:themeColor="text1"/>
                            <w:sz w:val="15"/>
                            <w:szCs w:val="15"/>
                          </w:rPr>
                          <w:t>.proto,</w:t>
                        </w:r>
                      </w:p>
                      <w:p w14:paraId="65ED63D4" w14:textId="77777777" w:rsidR="00233FC5" w:rsidRPr="00F70533" w:rsidRDefault="00233FC5" w:rsidP="00F70533">
                        <w:pPr>
                          <w:wordWrap w:val="0"/>
                          <w:rPr>
                            <w:rFonts w:ascii="宋体" w:hAnsi="宋体"/>
                            <w:sz w:val="15"/>
                            <w:szCs w:val="15"/>
                          </w:rPr>
                        </w:pPr>
                        <w:r w:rsidRPr="00F70533">
                          <w:rPr>
                            <w:rFonts w:ascii="宋体" w:hAnsi="宋体"/>
                            <w:color w:val="000000" w:themeColor="text1"/>
                            <w:sz w:val="15"/>
                            <w:szCs w:val="15"/>
                          </w:rPr>
                          <w:t>- telemetry.proto</w:t>
                        </w:r>
                      </w:p>
                      <w:p w14:paraId="5F1BA5F6" w14:textId="77777777" w:rsidR="00233FC5" w:rsidRPr="00F70533" w:rsidRDefault="00233FC5" w:rsidP="00F70533">
                        <w:pPr>
                          <w:wordWrap w:val="0"/>
                          <w:rPr>
                            <w:rFonts w:ascii="宋体" w:hAnsi="宋体"/>
                            <w:sz w:val="15"/>
                            <w:szCs w:val="15"/>
                          </w:rPr>
                        </w:pPr>
                        <w:r w:rsidRPr="00F70533">
                          <w:rPr>
                            <w:rFonts w:ascii="宋体" w:hAnsi="宋体"/>
                            <w:color w:val="000000" w:themeColor="text1"/>
                            <w:sz w:val="15"/>
                            <w:szCs w:val="15"/>
                          </w:rPr>
                          <w:t xml:space="preserve">- </w:t>
                        </w:r>
                        <w:r w:rsidRPr="00F70533">
                          <w:rPr>
                            <w:rFonts w:ascii="宋体" w:hAnsi="宋体" w:hint="eastAsia"/>
                            <w:color w:val="000000" w:themeColor="text1"/>
                            <w:sz w:val="15"/>
                            <w:szCs w:val="15"/>
                          </w:rPr>
                          <w:t>采集数据模型</w:t>
                        </w:r>
                      </w:p>
                    </w:txbxContent>
                  </v:textbox>
                </v:shape>
                <v:shape id="直接箭头连接符 21" o:spid="_x0000_s1089" type="#_x0000_t32" style="position:absolute;left:12616;top:6713;width:0;height:14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shape id="直接箭头连接符 23" o:spid="_x0000_s1090" type="#_x0000_t32" style="position:absolute;left:16338;top:6713;width:0;height:14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A1wwAAANsAAAAPAAAAZHJzL2Rvd25yZXYueG1sRI/disIw&#10;FITvF3yHcARvRBMV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zXZQNcMAAADbAAAADwAA&#10;AAAAAAAAAAAAAAAHAgAAZHJzL2Rvd25yZXYueG1sUEsFBgAAAAADAAMAtwAAAPcCAAAAAA==&#10;" strokecolor="black [3213]" strokeweight=".5pt">
                  <v:stroke endarrow="block" joinstyle="miter"/>
                </v:shape>
                <w10:anchorlock/>
              </v:group>
            </w:pict>
          </mc:Fallback>
        </mc:AlternateContent>
      </w:r>
    </w:p>
    <w:p w14:paraId="239C55FF" w14:textId="33AC3938" w:rsidR="00530617" w:rsidRPr="00C57005" w:rsidRDefault="00530617" w:rsidP="009F346B">
      <w:pPr>
        <w:pStyle w:val="af8"/>
        <w:widowControl/>
        <w:autoSpaceDE w:val="0"/>
        <w:autoSpaceDN w:val="0"/>
        <w:adjustRightInd w:val="0"/>
        <w:snapToGrid w:val="0"/>
        <w:spacing w:beforeLines="50" w:before="156" w:afterLines="50" w:after="156"/>
        <w:jc w:val="center"/>
        <w:rPr>
          <w:rFonts w:ascii="黑体" w:hAnsi="黑体" w:cs="Times New Roman"/>
          <w:bCs/>
          <w:kern w:val="0"/>
          <w:sz w:val="21"/>
        </w:rPr>
      </w:pPr>
      <w:r w:rsidRPr="00805B20">
        <w:rPr>
          <w:rFonts w:ascii="黑体" w:hAnsi="黑体" w:cs="Times New Roman" w:hint="eastAsia"/>
          <w:bCs/>
          <w:kern w:val="0"/>
          <w:sz w:val="21"/>
        </w:rPr>
        <w:t>图</w:t>
      </w:r>
      <w:r w:rsidR="008F4593">
        <w:rPr>
          <w:rFonts w:ascii="黑体" w:hAnsi="黑体" w:cs="Times New Roman" w:hint="eastAsia"/>
          <w:bCs/>
          <w:kern w:val="0"/>
          <w:sz w:val="21"/>
        </w:rPr>
        <w:t>4</w:t>
      </w:r>
      <w:r w:rsidRPr="00805B20">
        <w:rPr>
          <w:rFonts w:ascii="黑体" w:hAnsi="黑体" w:cs="Times New Roman"/>
          <w:bCs/>
          <w:kern w:val="0"/>
          <w:sz w:val="21"/>
        </w:rPr>
        <w:t xml:space="preserve"> </w:t>
      </w:r>
      <w:r w:rsidR="00724F81">
        <w:rPr>
          <w:rFonts w:ascii="黑体" w:hAnsi="黑体" w:cs="Times New Roman" w:hint="eastAsia"/>
          <w:bCs/>
          <w:kern w:val="0"/>
          <w:sz w:val="21"/>
        </w:rPr>
        <w:t>gRPC</w:t>
      </w:r>
      <w:r w:rsidR="00F70533">
        <w:rPr>
          <w:rFonts w:ascii="黑体" w:hAnsi="黑体" w:cs="Times New Roman" w:hint="eastAsia"/>
          <w:bCs/>
          <w:kern w:val="0"/>
          <w:sz w:val="21"/>
        </w:rPr>
        <w:t>订阅及gRPC上报</w:t>
      </w:r>
      <w:r w:rsidRPr="00C57005">
        <w:rPr>
          <w:rFonts w:ascii="黑体" w:hAnsi="黑体" w:cs="Times New Roman" w:hint="eastAsia"/>
          <w:bCs/>
          <w:kern w:val="0"/>
          <w:sz w:val="21"/>
        </w:rPr>
        <w:t>模式</w:t>
      </w:r>
    </w:p>
    <w:p w14:paraId="29D0F771" w14:textId="7D8BD6E4" w:rsidR="00E864F0" w:rsidRDefault="00E864F0" w:rsidP="000448CC">
      <w:pPr>
        <w:pStyle w:val="aff3"/>
        <w:rPr>
          <w:rFonts w:cs="宋体"/>
          <w:szCs w:val="21"/>
        </w:rPr>
      </w:pPr>
      <w:r>
        <w:rPr>
          <w:rFonts w:cs="宋体" w:hint="eastAsia"/>
          <w:szCs w:val="21"/>
        </w:rPr>
        <w:t>采集控制器下发给OLT的</w:t>
      </w:r>
      <w:r w:rsidR="00CF1DD0" w:rsidRPr="000448CC">
        <w:rPr>
          <w:rFonts w:cs="宋体" w:hint="eastAsia"/>
          <w:szCs w:val="21"/>
        </w:rPr>
        <w:t>配置报文</w:t>
      </w:r>
      <w:r>
        <w:rPr>
          <w:rFonts w:cs="宋体" w:hint="eastAsia"/>
          <w:szCs w:val="21"/>
        </w:rPr>
        <w:t>应遵循gRPC协议</w:t>
      </w:r>
      <w:r w:rsidR="00DD7072">
        <w:rPr>
          <w:rFonts w:cs="宋体" w:hint="eastAsia"/>
          <w:szCs w:val="21"/>
        </w:rPr>
        <w:t>，</w:t>
      </w:r>
      <w:r>
        <w:rPr>
          <w:rFonts w:cs="宋体" w:hint="eastAsia"/>
          <w:szCs w:val="21"/>
        </w:rPr>
        <w:t>配置报文协议分层及要求如</w:t>
      </w:r>
      <w:del w:id="446" w:author="作者" w:date="2021-03-15T11:25:00Z">
        <w:r w:rsidDel="008B2461">
          <w:rPr>
            <w:rFonts w:cs="宋体" w:hint="eastAsia"/>
            <w:szCs w:val="21"/>
          </w:rPr>
          <w:delText>下</w:delText>
        </w:r>
      </w:del>
      <w:r>
        <w:rPr>
          <w:rFonts w:cs="宋体" w:hint="eastAsia"/>
          <w:szCs w:val="21"/>
        </w:rPr>
        <w:t>表</w:t>
      </w:r>
      <w:ins w:id="447" w:author="作者" w:date="2021-03-15T11:25:00Z">
        <w:r w:rsidR="008B2461">
          <w:rPr>
            <w:rFonts w:cs="宋体" w:hint="eastAsia"/>
            <w:szCs w:val="21"/>
          </w:rPr>
          <w:t>4</w:t>
        </w:r>
      </w:ins>
      <w:r>
        <w:rPr>
          <w:rFonts w:cs="宋体" w:hint="eastAsia"/>
          <w:szCs w:val="21"/>
        </w:rPr>
        <w:t>所示：</w:t>
      </w:r>
    </w:p>
    <w:p w14:paraId="2CD20D2D" w14:textId="2A176424" w:rsidR="00B43C97" w:rsidRPr="00B43C97" w:rsidRDefault="00B43C97" w:rsidP="00B43C97">
      <w:pPr>
        <w:pStyle w:val="affffffa"/>
        <w:tabs>
          <w:tab w:val="clear" w:pos="360"/>
        </w:tabs>
        <w:spacing w:before="156" w:after="156"/>
      </w:pPr>
      <w:r w:rsidRPr="00633649">
        <w:rPr>
          <w:rFonts w:hint="eastAsia"/>
        </w:rPr>
        <w:t>表4</w:t>
      </w:r>
      <w:r w:rsidRPr="00633649">
        <w:t xml:space="preserve"> </w:t>
      </w:r>
      <w:r w:rsidRPr="00633649">
        <w:rPr>
          <w:rFonts w:hint="eastAsia"/>
        </w:rPr>
        <w:t>gRPC订阅及gRPC上报模式配置报文的协议分层及要求</w:t>
      </w:r>
    </w:p>
    <w:tbl>
      <w:tblPr>
        <w:tblW w:w="5000" w:type="pct"/>
        <w:jc w:val="center"/>
        <w:tblBorders>
          <w:top w:val="outset" w:sz="6" w:space="0" w:color="686868"/>
          <w:left w:val="outset" w:sz="6" w:space="0" w:color="686868"/>
          <w:bottom w:val="outset" w:sz="6" w:space="0" w:color="686868"/>
          <w:right w:val="outset" w:sz="6" w:space="0" w:color="686868"/>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1607"/>
        <w:gridCol w:w="1601"/>
        <w:gridCol w:w="6136"/>
      </w:tblGrid>
      <w:tr w:rsidR="00DD7072" w:rsidRPr="007A0D46" w14:paraId="77684C2C" w14:textId="77777777" w:rsidTr="00DD7072">
        <w:trPr>
          <w:trHeight w:val="20"/>
          <w:tblHeader/>
          <w:jc w:val="center"/>
        </w:trPr>
        <w:tc>
          <w:tcPr>
            <w:tcW w:w="32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92" w:type="dxa"/>
              <w:right w:w="192" w:type="dxa"/>
            </w:tcMar>
          </w:tcPr>
          <w:p w14:paraId="309F1E5E" w14:textId="77777777" w:rsidR="00DD7072" w:rsidRPr="007A0D46" w:rsidRDefault="00DD7072" w:rsidP="00F75B49">
            <w:pPr>
              <w:widowControl/>
              <w:wordWrap w:val="0"/>
              <w:jc w:val="center"/>
              <w:textAlignment w:val="baseline"/>
              <w:rPr>
                <w:rFonts w:ascii="宋体" w:hAnsi="宋体" w:cs="Arial"/>
                <w:color w:val="000000"/>
                <w:kern w:val="0"/>
                <w:sz w:val="18"/>
                <w:szCs w:val="18"/>
              </w:rPr>
            </w:pPr>
            <w:r w:rsidRPr="007A0D46">
              <w:rPr>
                <w:rFonts w:ascii="宋体" w:hAnsi="宋体" w:cs="Arial"/>
                <w:color w:val="000000"/>
                <w:kern w:val="0"/>
                <w:sz w:val="18"/>
                <w:szCs w:val="18"/>
              </w:rPr>
              <w:lastRenderedPageBreak/>
              <w:t>层次</w:t>
            </w:r>
          </w:p>
        </w:tc>
        <w:tc>
          <w:tcPr>
            <w:tcW w:w="6136" w:type="dxa"/>
            <w:tcBorders>
              <w:top w:val="single" w:sz="4" w:space="0" w:color="auto"/>
              <w:left w:val="single" w:sz="4" w:space="0" w:color="auto"/>
              <w:bottom w:val="single" w:sz="4" w:space="0" w:color="auto"/>
              <w:right w:val="single" w:sz="4" w:space="0" w:color="auto"/>
            </w:tcBorders>
            <w:shd w:val="clear" w:color="auto" w:fill="auto"/>
            <w:tcMar>
              <w:top w:w="0" w:type="dxa"/>
              <w:left w:w="192" w:type="dxa"/>
              <w:right w:w="192" w:type="dxa"/>
            </w:tcMar>
          </w:tcPr>
          <w:p w14:paraId="635CBA69" w14:textId="77777777" w:rsidR="00DD7072" w:rsidRPr="007A0D46" w:rsidRDefault="00DD7072" w:rsidP="00F75B49">
            <w:pPr>
              <w:widowControl/>
              <w:wordWrap w:val="0"/>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要求</w:t>
            </w:r>
          </w:p>
        </w:tc>
      </w:tr>
      <w:tr w:rsidR="00DD7072" w:rsidRPr="00C57005" w14:paraId="67DA0E21" w14:textId="77777777" w:rsidTr="00DD7072">
        <w:trPr>
          <w:trHeight w:val="20"/>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vAlign w:val="center"/>
          </w:tcPr>
          <w:p w14:paraId="70BF6FCB" w14:textId="3E1C24BA" w:rsidR="00DD7072" w:rsidRPr="00C57005" w:rsidRDefault="00DD7072" w:rsidP="007963B2">
            <w:pPr>
              <w:widowControl/>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数据模型层</w:t>
            </w:r>
          </w:p>
        </w:tc>
        <w:tc>
          <w:tcPr>
            <w:tcW w:w="1601" w:type="dxa"/>
            <w:tcBorders>
              <w:top w:val="single" w:sz="4" w:space="0" w:color="auto"/>
              <w:left w:val="single" w:sz="4" w:space="0" w:color="auto"/>
              <w:bottom w:val="single" w:sz="4" w:space="0" w:color="auto"/>
              <w:right w:val="single" w:sz="4" w:space="0" w:color="auto"/>
            </w:tcBorders>
            <w:shd w:val="clear" w:color="auto" w:fill="auto"/>
            <w:vAlign w:val="center"/>
          </w:tcPr>
          <w:p w14:paraId="7B30BC9F" w14:textId="77777777" w:rsidR="00DD7072" w:rsidRPr="00C57005" w:rsidRDefault="00DD7072" w:rsidP="00F75B49">
            <w:pPr>
              <w:widowControl/>
              <w:wordWrap w:val="0"/>
              <w:jc w:val="center"/>
              <w:textAlignment w:val="baseline"/>
              <w:rPr>
                <w:rFonts w:ascii="宋体" w:hAnsi="宋体" w:cs="Arial"/>
                <w:color w:val="000000"/>
                <w:kern w:val="0"/>
                <w:sz w:val="18"/>
                <w:szCs w:val="18"/>
              </w:rPr>
            </w:pPr>
            <w:r w:rsidRPr="00C57005">
              <w:rPr>
                <w:rFonts w:ascii="宋体" w:hAnsi="宋体" w:cs="Arial"/>
                <w:color w:val="000000"/>
                <w:kern w:val="0"/>
                <w:sz w:val="18"/>
                <w:szCs w:val="18"/>
              </w:rPr>
              <w:t>RPC</w:t>
            </w:r>
            <w:r w:rsidRPr="00C57005">
              <w:rPr>
                <w:rFonts w:ascii="宋体" w:hAnsi="宋体" w:cs="Arial" w:hint="eastAsia"/>
                <w:color w:val="000000"/>
                <w:kern w:val="0"/>
                <w:sz w:val="18"/>
                <w:szCs w:val="18"/>
              </w:rPr>
              <w:t>层</w:t>
            </w:r>
          </w:p>
        </w:tc>
        <w:tc>
          <w:tcPr>
            <w:tcW w:w="6136" w:type="dxa"/>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tcPr>
          <w:p w14:paraId="17C125F6" w14:textId="5522486C" w:rsidR="00DD7072" w:rsidRPr="00C57005" w:rsidRDefault="00DD7072" w:rsidP="007963B2">
            <w:pPr>
              <w:widowControl/>
              <w:wordWrap w:val="0"/>
              <w:jc w:val="left"/>
              <w:textAlignment w:val="baseline"/>
              <w:rPr>
                <w:rFonts w:ascii="宋体" w:hAnsi="宋体" w:cs="Arial"/>
                <w:color w:val="000000"/>
                <w:kern w:val="0"/>
                <w:sz w:val="18"/>
                <w:szCs w:val="18"/>
              </w:rPr>
            </w:pPr>
            <w:r w:rsidRPr="00C57005">
              <w:rPr>
                <w:rFonts w:ascii="宋体" w:hAnsi="宋体" w:cs="Arial" w:hint="eastAsia"/>
                <w:color w:val="000000"/>
                <w:kern w:val="0"/>
                <w:sz w:val="18"/>
                <w:szCs w:val="18"/>
              </w:rPr>
              <w:t>应符合</w:t>
            </w:r>
            <w:r w:rsidRPr="00C57005">
              <w:rPr>
                <w:rFonts w:ascii="宋体" w:hAnsi="宋体" w:cs="Arial"/>
                <w:color w:val="000000"/>
                <w:kern w:val="0"/>
                <w:sz w:val="18"/>
                <w:szCs w:val="18"/>
              </w:rPr>
              <w:t>grpc-dial</w:t>
            </w:r>
            <w:r>
              <w:rPr>
                <w:rFonts w:ascii="宋体" w:hAnsi="宋体" w:cs="Arial" w:hint="eastAsia"/>
                <w:color w:val="000000"/>
                <w:kern w:val="0"/>
                <w:sz w:val="18"/>
                <w:szCs w:val="18"/>
              </w:rPr>
              <w:t>in</w:t>
            </w:r>
            <w:r w:rsidRPr="00C57005">
              <w:rPr>
                <w:rFonts w:ascii="宋体" w:hAnsi="宋体" w:cs="Arial"/>
                <w:color w:val="000000"/>
                <w:kern w:val="0"/>
                <w:sz w:val="18"/>
                <w:szCs w:val="18"/>
              </w:rPr>
              <w:t>.proto</w:t>
            </w:r>
            <w:r w:rsidRPr="00C57005">
              <w:rPr>
                <w:rFonts w:ascii="宋体" w:hAnsi="宋体" w:cs="Arial" w:hint="eastAsia"/>
                <w:color w:val="000000"/>
                <w:kern w:val="0"/>
                <w:sz w:val="18"/>
                <w:szCs w:val="18"/>
              </w:rPr>
              <w:t>文件中的定义，</w:t>
            </w:r>
            <w:r w:rsidRPr="002D30CF">
              <w:rPr>
                <w:rFonts w:ascii="宋体" w:hAnsi="宋体" w:cs="Arial" w:hint="eastAsia"/>
                <w:color w:val="000000"/>
                <w:sz w:val="18"/>
                <w:szCs w:val="18"/>
              </w:rPr>
              <w:t>文件</w:t>
            </w:r>
            <w:r>
              <w:rPr>
                <w:rFonts w:ascii="宋体" w:hAnsi="宋体" w:cs="Arial" w:hint="eastAsia"/>
                <w:color w:val="000000"/>
                <w:sz w:val="18"/>
                <w:szCs w:val="18"/>
              </w:rPr>
              <w:t>在本</w:t>
            </w:r>
            <w:del w:id="448" w:author="作者" w:date="2021-03-15T11:25:00Z">
              <w:r w:rsidDel="008B2461">
                <w:rPr>
                  <w:rFonts w:ascii="宋体" w:hAnsi="宋体" w:cs="Arial" w:hint="eastAsia"/>
                  <w:color w:val="000000"/>
                  <w:sz w:val="18"/>
                  <w:szCs w:val="18"/>
                </w:rPr>
                <w:delText>标准</w:delText>
              </w:r>
            </w:del>
            <w:ins w:id="449" w:author="作者" w:date="2021-03-15T11:25:00Z">
              <w:r w:rsidR="008B2461">
                <w:rPr>
                  <w:rFonts w:ascii="宋体" w:hAnsi="宋体" w:cs="Arial" w:hint="eastAsia"/>
                  <w:color w:val="000000"/>
                  <w:sz w:val="18"/>
                  <w:szCs w:val="18"/>
                </w:rPr>
                <w:t>文件</w:t>
              </w:r>
            </w:ins>
            <w:r w:rsidRPr="002D30CF">
              <w:rPr>
                <w:rFonts w:ascii="宋体" w:hAnsi="宋体" w:cs="Arial" w:hint="eastAsia"/>
                <w:color w:val="000000"/>
                <w:sz w:val="18"/>
                <w:szCs w:val="18"/>
              </w:rPr>
              <w:t>附录</w:t>
            </w:r>
            <w:r>
              <w:rPr>
                <w:rFonts w:ascii="宋体" w:hAnsi="宋体" w:cs="Arial" w:hint="eastAsia"/>
                <w:color w:val="000000"/>
                <w:sz w:val="18"/>
                <w:szCs w:val="18"/>
              </w:rPr>
              <w:t>B中进行定义</w:t>
            </w:r>
          </w:p>
        </w:tc>
      </w:tr>
      <w:tr w:rsidR="00DD7072" w:rsidRPr="007A0D46" w14:paraId="70CB6612" w14:textId="77777777" w:rsidTr="00DD7072">
        <w:trPr>
          <w:trHeight w:val="20"/>
          <w:jc w:val="center"/>
        </w:trPr>
        <w:tc>
          <w:tcPr>
            <w:tcW w:w="3208" w:type="dxa"/>
            <w:gridSpan w:val="2"/>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vAlign w:val="center"/>
          </w:tcPr>
          <w:p w14:paraId="335CF7EF" w14:textId="287AD845" w:rsidR="00DD7072" w:rsidRPr="007A0D46" w:rsidRDefault="00DD7072" w:rsidP="00F75B49">
            <w:pPr>
              <w:widowControl/>
              <w:wordWrap w:val="0"/>
              <w:jc w:val="center"/>
              <w:textAlignment w:val="baseline"/>
              <w:rPr>
                <w:rFonts w:ascii="宋体" w:hAnsi="宋体" w:cs="Arial"/>
                <w:color w:val="000000"/>
                <w:kern w:val="0"/>
                <w:sz w:val="18"/>
                <w:szCs w:val="18"/>
              </w:rPr>
            </w:pPr>
            <w:del w:id="450" w:author="作者" w:date="2021-03-15T11:26:00Z">
              <w:r w:rsidRPr="007A0D46" w:rsidDel="008B2461">
                <w:rPr>
                  <w:rFonts w:ascii="宋体" w:hAnsi="宋体" w:cs="Arial" w:hint="eastAsia"/>
                  <w:color w:val="000000"/>
                  <w:kern w:val="0"/>
                  <w:sz w:val="18"/>
                  <w:szCs w:val="18"/>
                </w:rPr>
                <w:delText>G</w:delText>
              </w:r>
            </w:del>
            <w:ins w:id="451" w:author="作者" w:date="2021-03-15T11:26:00Z">
              <w:r w:rsidR="008B2461">
                <w:rPr>
                  <w:rFonts w:ascii="宋体" w:hAnsi="宋体" w:cs="Arial" w:hint="eastAsia"/>
                  <w:color w:val="000000"/>
                  <w:kern w:val="0"/>
                  <w:sz w:val="18"/>
                  <w:szCs w:val="18"/>
                </w:rPr>
                <w:t>g</w:t>
              </w:r>
            </w:ins>
            <w:r w:rsidRPr="007A0D46">
              <w:rPr>
                <w:rFonts w:ascii="宋体" w:hAnsi="宋体" w:cs="Arial" w:hint="eastAsia"/>
                <w:color w:val="000000"/>
                <w:kern w:val="0"/>
                <w:sz w:val="18"/>
                <w:szCs w:val="18"/>
              </w:rPr>
              <w:t>RPC层</w:t>
            </w:r>
          </w:p>
        </w:tc>
        <w:tc>
          <w:tcPr>
            <w:tcW w:w="6136" w:type="dxa"/>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tcPr>
          <w:p w14:paraId="10A04D8A" w14:textId="77777777" w:rsidR="00DD7072" w:rsidRPr="007A0D46" w:rsidRDefault="00DD7072" w:rsidP="007963B2">
            <w:pPr>
              <w:widowControl/>
              <w:wordWrap w:val="0"/>
              <w:jc w:val="left"/>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应支持双向数据流模式</w:t>
            </w:r>
          </w:p>
        </w:tc>
      </w:tr>
      <w:tr w:rsidR="00DD7072" w:rsidRPr="007A0D46" w14:paraId="6022AF8A" w14:textId="77777777" w:rsidTr="00DD7072">
        <w:trPr>
          <w:trHeight w:val="20"/>
          <w:jc w:val="center"/>
        </w:trPr>
        <w:tc>
          <w:tcPr>
            <w:tcW w:w="3208" w:type="dxa"/>
            <w:gridSpan w:val="2"/>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vAlign w:val="center"/>
          </w:tcPr>
          <w:p w14:paraId="4617B08F" w14:textId="77777777" w:rsidR="00DD7072" w:rsidRPr="007A0D46" w:rsidRDefault="00DD7072" w:rsidP="00F75B49">
            <w:pPr>
              <w:pStyle w:val="afffffff3"/>
              <w:wordWrap w:val="0"/>
              <w:spacing w:before="0" w:beforeAutospacing="0" w:after="0" w:afterAutospacing="0"/>
              <w:jc w:val="center"/>
              <w:textAlignment w:val="baseline"/>
              <w:rPr>
                <w:rFonts w:cs="Arial"/>
                <w:color w:val="000000"/>
                <w:sz w:val="18"/>
                <w:szCs w:val="18"/>
              </w:rPr>
            </w:pPr>
            <w:r w:rsidRPr="007A0D46">
              <w:rPr>
                <w:rFonts w:cs="Arial" w:hint="eastAsia"/>
                <w:color w:val="000000"/>
                <w:sz w:val="18"/>
                <w:szCs w:val="18"/>
              </w:rPr>
              <w:t>HTTP2层</w:t>
            </w:r>
          </w:p>
        </w:tc>
        <w:tc>
          <w:tcPr>
            <w:tcW w:w="6136" w:type="dxa"/>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tcPr>
          <w:p w14:paraId="15DD26B5" w14:textId="77777777" w:rsidR="00DD7072" w:rsidRPr="007A0D46" w:rsidRDefault="00DD7072" w:rsidP="007963B2">
            <w:pPr>
              <w:widowControl/>
              <w:wordWrap w:val="0"/>
              <w:jc w:val="left"/>
              <w:textAlignment w:val="baseline"/>
              <w:rPr>
                <w:rFonts w:ascii="宋体" w:hAnsi="宋体" w:cs="Arial"/>
                <w:color w:val="000000"/>
                <w:kern w:val="0"/>
                <w:sz w:val="18"/>
                <w:szCs w:val="18"/>
                <w:highlight w:val="yellow"/>
              </w:rPr>
            </w:pPr>
            <w:r w:rsidRPr="007A0D46">
              <w:rPr>
                <w:rFonts w:ascii="宋体" w:hAnsi="宋体" w:cs="Arial" w:hint="eastAsia"/>
                <w:color w:val="000000"/>
                <w:kern w:val="0"/>
                <w:sz w:val="18"/>
                <w:szCs w:val="18"/>
              </w:rPr>
              <w:t>应支持HTTP2协议，实现HTTP2协议时，应符合IETF</w:t>
            </w:r>
            <w:r w:rsidRPr="007A0D46">
              <w:rPr>
                <w:rFonts w:ascii="宋体" w:hAnsi="宋体" w:cs="Arial"/>
                <w:color w:val="000000"/>
                <w:kern w:val="0"/>
                <w:sz w:val="18"/>
                <w:szCs w:val="18"/>
              </w:rPr>
              <w:t xml:space="preserve"> </w:t>
            </w:r>
            <w:r w:rsidRPr="007A0D46">
              <w:rPr>
                <w:rFonts w:ascii="宋体" w:hAnsi="宋体" w:cs="Arial" w:hint="eastAsia"/>
                <w:color w:val="000000"/>
                <w:kern w:val="0"/>
                <w:sz w:val="18"/>
                <w:szCs w:val="18"/>
              </w:rPr>
              <w:t>7540的规定</w:t>
            </w:r>
          </w:p>
        </w:tc>
      </w:tr>
      <w:tr w:rsidR="00DD7072" w:rsidRPr="007A0D46" w14:paraId="6261507B" w14:textId="77777777" w:rsidTr="00DD7072">
        <w:trPr>
          <w:trHeight w:val="20"/>
          <w:jc w:val="center"/>
        </w:trPr>
        <w:tc>
          <w:tcPr>
            <w:tcW w:w="3208" w:type="dxa"/>
            <w:gridSpan w:val="2"/>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vAlign w:val="center"/>
          </w:tcPr>
          <w:p w14:paraId="2DB52D68" w14:textId="77777777" w:rsidR="00DD7072" w:rsidRPr="007A0D46" w:rsidRDefault="00DD7072" w:rsidP="00F75B49">
            <w:pPr>
              <w:pStyle w:val="afffffff3"/>
              <w:wordWrap w:val="0"/>
              <w:spacing w:before="0" w:beforeAutospacing="0" w:after="0" w:afterAutospacing="0"/>
              <w:jc w:val="center"/>
              <w:textAlignment w:val="baseline"/>
              <w:rPr>
                <w:rFonts w:cs="Arial"/>
                <w:color w:val="000000"/>
                <w:sz w:val="18"/>
                <w:szCs w:val="18"/>
              </w:rPr>
            </w:pPr>
            <w:r w:rsidRPr="007A0D46">
              <w:rPr>
                <w:rFonts w:cs="Arial" w:hint="eastAsia"/>
                <w:color w:val="000000"/>
                <w:sz w:val="18"/>
                <w:szCs w:val="18"/>
              </w:rPr>
              <w:t>TLS层</w:t>
            </w:r>
          </w:p>
        </w:tc>
        <w:tc>
          <w:tcPr>
            <w:tcW w:w="6136" w:type="dxa"/>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tcPr>
          <w:p w14:paraId="1A9BB451" w14:textId="77777777" w:rsidR="00DD7072" w:rsidRPr="007A0D46" w:rsidRDefault="00DD7072" w:rsidP="007963B2">
            <w:pPr>
              <w:pStyle w:val="afffffff3"/>
              <w:wordWrap w:val="0"/>
              <w:spacing w:before="0" w:beforeAutospacing="0" w:after="0" w:afterAutospacing="0"/>
              <w:textAlignment w:val="baseline"/>
              <w:rPr>
                <w:rFonts w:cs="Arial"/>
                <w:color w:val="000000"/>
                <w:sz w:val="18"/>
                <w:szCs w:val="18"/>
                <w:highlight w:val="yellow"/>
              </w:rPr>
            </w:pPr>
            <w:r w:rsidRPr="007A0D46">
              <w:rPr>
                <w:rFonts w:cs="Arial" w:hint="eastAsia"/>
                <w:color w:val="000000"/>
                <w:sz w:val="18"/>
                <w:szCs w:val="18"/>
              </w:rPr>
              <w:t>可选支持TLS协议，实现TLS协议时，应符合IETF</w:t>
            </w:r>
            <w:r w:rsidRPr="007A0D46">
              <w:rPr>
                <w:rFonts w:cs="Arial"/>
                <w:color w:val="000000"/>
                <w:sz w:val="18"/>
                <w:szCs w:val="18"/>
              </w:rPr>
              <w:t xml:space="preserve"> </w:t>
            </w:r>
            <w:r w:rsidRPr="007A0D46">
              <w:rPr>
                <w:rFonts w:cs="Arial" w:hint="eastAsia"/>
                <w:color w:val="000000"/>
                <w:sz w:val="18"/>
                <w:szCs w:val="18"/>
              </w:rPr>
              <w:t>RFC5246的规定</w:t>
            </w:r>
          </w:p>
        </w:tc>
      </w:tr>
      <w:tr w:rsidR="00DD7072" w:rsidRPr="007A0D46" w14:paraId="4E571482" w14:textId="77777777" w:rsidTr="00DD7072">
        <w:trPr>
          <w:trHeight w:val="20"/>
          <w:jc w:val="center"/>
        </w:trPr>
        <w:tc>
          <w:tcPr>
            <w:tcW w:w="3208" w:type="dxa"/>
            <w:gridSpan w:val="2"/>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vAlign w:val="center"/>
          </w:tcPr>
          <w:p w14:paraId="4A595C58" w14:textId="77777777" w:rsidR="00DD7072" w:rsidRPr="007A0D46" w:rsidRDefault="00DD7072" w:rsidP="00F75B49">
            <w:pPr>
              <w:pStyle w:val="afffffff3"/>
              <w:wordWrap w:val="0"/>
              <w:spacing w:before="0" w:beforeAutospacing="0" w:after="0" w:afterAutospacing="0"/>
              <w:jc w:val="center"/>
              <w:textAlignment w:val="baseline"/>
              <w:rPr>
                <w:rFonts w:cs="Arial"/>
                <w:color w:val="000000"/>
                <w:sz w:val="18"/>
                <w:szCs w:val="18"/>
              </w:rPr>
            </w:pPr>
            <w:r w:rsidRPr="007A0D46">
              <w:rPr>
                <w:rFonts w:cs="Arial" w:hint="eastAsia"/>
                <w:color w:val="000000"/>
                <w:sz w:val="18"/>
                <w:szCs w:val="18"/>
              </w:rPr>
              <w:t>TCP层</w:t>
            </w:r>
          </w:p>
        </w:tc>
        <w:tc>
          <w:tcPr>
            <w:tcW w:w="6136" w:type="dxa"/>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tcPr>
          <w:p w14:paraId="613877C1" w14:textId="77777777" w:rsidR="00DD7072" w:rsidRPr="007A0D46" w:rsidRDefault="00DD7072" w:rsidP="007963B2">
            <w:pPr>
              <w:pStyle w:val="afffffff3"/>
              <w:wordWrap w:val="0"/>
              <w:spacing w:before="0" w:beforeAutospacing="0" w:after="0" w:afterAutospacing="0"/>
              <w:textAlignment w:val="baseline"/>
              <w:rPr>
                <w:rFonts w:cs="Arial"/>
                <w:color w:val="000000"/>
                <w:sz w:val="18"/>
                <w:szCs w:val="18"/>
                <w:highlight w:val="yellow"/>
              </w:rPr>
            </w:pPr>
            <w:r w:rsidRPr="007A0D46">
              <w:rPr>
                <w:rFonts w:cs="Arial" w:hint="eastAsia"/>
                <w:color w:val="000000"/>
                <w:sz w:val="18"/>
                <w:szCs w:val="18"/>
              </w:rPr>
              <w:t>应支持TCP协议，实现TCP协议时，应符合IETF</w:t>
            </w:r>
            <w:r w:rsidRPr="007A0D46">
              <w:rPr>
                <w:rFonts w:cs="Arial"/>
                <w:color w:val="000000"/>
                <w:sz w:val="18"/>
                <w:szCs w:val="18"/>
              </w:rPr>
              <w:t xml:space="preserve"> </w:t>
            </w:r>
            <w:r w:rsidRPr="007A0D46">
              <w:rPr>
                <w:rFonts w:cs="Arial" w:hint="eastAsia"/>
                <w:color w:val="000000"/>
                <w:sz w:val="18"/>
                <w:szCs w:val="18"/>
              </w:rPr>
              <w:t>RFC793的规定</w:t>
            </w:r>
          </w:p>
        </w:tc>
      </w:tr>
    </w:tbl>
    <w:p w14:paraId="23A5BDF2" w14:textId="77777777" w:rsidR="00E864F0" w:rsidRPr="00DD7072" w:rsidRDefault="00E864F0" w:rsidP="00DD7072">
      <w:pPr>
        <w:pStyle w:val="aff3"/>
        <w:ind w:firstLineChars="0" w:firstLine="0"/>
        <w:rPr>
          <w:rFonts w:cs="宋体"/>
          <w:szCs w:val="21"/>
        </w:rPr>
      </w:pPr>
    </w:p>
    <w:p w14:paraId="671E6C59" w14:textId="130906A0" w:rsidR="00B35623" w:rsidRDefault="00CF1DD0" w:rsidP="000448CC">
      <w:pPr>
        <w:pStyle w:val="aff3"/>
        <w:rPr>
          <w:rFonts w:cs="宋体"/>
          <w:szCs w:val="21"/>
        </w:rPr>
      </w:pPr>
      <w:r w:rsidRPr="000448CC">
        <w:rPr>
          <w:rFonts w:cs="宋体" w:hint="eastAsia"/>
          <w:szCs w:val="21"/>
        </w:rPr>
        <w:t>采集报文</w:t>
      </w:r>
      <w:r w:rsidR="00E864F0">
        <w:rPr>
          <w:rFonts w:cs="宋体" w:hint="eastAsia"/>
          <w:szCs w:val="21"/>
        </w:rPr>
        <w:t>应</w:t>
      </w:r>
      <w:r w:rsidRPr="000448CC">
        <w:rPr>
          <w:rFonts w:cs="宋体" w:hint="eastAsia"/>
          <w:szCs w:val="21"/>
        </w:rPr>
        <w:t>遵循gRPC协议</w:t>
      </w:r>
      <w:r w:rsidR="00920641">
        <w:rPr>
          <w:rFonts w:cs="宋体" w:hint="eastAsia"/>
          <w:szCs w:val="21"/>
        </w:rPr>
        <w:t>。采集报文</w:t>
      </w:r>
      <w:r w:rsidRPr="000448CC">
        <w:rPr>
          <w:rFonts w:cs="宋体" w:hint="eastAsia"/>
          <w:szCs w:val="21"/>
        </w:rPr>
        <w:t>协议分层</w:t>
      </w:r>
      <w:r w:rsidR="00C66ADF">
        <w:rPr>
          <w:rFonts w:cs="宋体" w:hint="eastAsia"/>
          <w:szCs w:val="21"/>
        </w:rPr>
        <w:t>及要求</w:t>
      </w:r>
      <w:r w:rsidRPr="000448CC">
        <w:rPr>
          <w:rFonts w:cs="宋体" w:hint="eastAsia"/>
          <w:szCs w:val="21"/>
        </w:rPr>
        <w:t>如</w:t>
      </w:r>
      <w:del w:id="452" w:author="作者" w:date="2021-03-15T11:26:00Z">
        <w:r w:rsidRPr="000448CC" w:rsidDel="000A4E35">
          <w:rPr>
            <w:rFonts w:cs="宋体" w:hint="eastAsia"/>
            <w:szCs w:val="21"/>
          </w:rPr>
          <w:delText>下</w:delText>
        </w:r>
      </w:del>
      <w:r w:rsidRPr="000448CC">
        <w:rPr>
          <w:rFonts w:cs="宋体" w:hint="eastAsia"/>
          <w:szCs w:val="21"/>
        </w:rPr>
        <w:t>表</w:t>
      </w:r>
      <w:ins w:id="453" w:author="作者" w:date="2021-03-15T11:26:00Z">
        <w:r w:rsidR="000A4E35">
          <w:rPr>
            <w:rFonts w:cs="宋体" w:hint="eastAsia"/>
            <w:szCs w:val="21"/>
          </w:rPr>
          <w:t>5</w:t>
        </w:r>
      </w:ins>
      <w:r w:rsidRPr="000448CC">
        <w:rPr>
          <w:rFonts w:cs="宋体" w:hint="eastAsia"/>
          <w:szCs w:val="21"/>
        </w:rPr>
        <w:t>所示：</w:t>
      </w:r>
    </w:p>
    <w:p w14:paraId="135EAA1C" w14:textId="12FF7581" w:rsidR="00C66ADF" w:rsidRPr="00C66ADF" w:rsidRDefault="00C66ADF" w:rsidP="0064693B">
      <w:pPr>
        <w:pStyle w:val="affffffa"/>
        <w:tabs>
          <w:tab w:val="clear" w:pos="360"/>
        </w:tabs>
        <w:spacing w:before="156" w:after="156"/>
      </w:pPr>
      <w:r>
        <w:rPr>
          <w:rFonts w:hint="eastAsia"/>
        </w:rPr>
        <w:t>表</w:t>
      </w:r>
      <w:r w:rsidR="00B43C97">
        <w:rPr>
          <w:rFonts w:hint="eastAsia"/>
        </w:rPr>
        <w:t>5</w:t>
      </w:r>
      <w:r>
        <w:t xml:space="preserve"> </w:t>
      </w:r>
      <w:r w:rsidRPr="00C66ADF">
        <w:rPr>
          <w:rFonts w:hint="eastAsia"/>
        </w:rPr>
        <w:t>gRPC订阅</w:t>
      </w:r>
      <w:r w:rsidR="00724F81">
        <w:rPr>
          <w:rFonts w:hint="eastAsia"/>
        </w:rPr>
        <w:t>及gRPC上报</w:t>
      </w:r>
      <w:r w:rsidRPr="00C66ADF">
        <w:rPr>
          <w:rFonts w:hint="eastAsia"/>
        </w:rPr>
        <w:t>模式采集报文的协议分层及要求</w:t>
      </w:r>
    </w:p>
    <w:tbl>
      <w:tblPr>
        <w:tblW w:w="5000" w:type="pct"/>
        <w:jc w:val="center"/>
        <w:tblBorders>
          <w:top w:val="outset" w:sz="6" w:space="0" w:color="686868"/>
          <w:left w:val="outset" w:sz="6" w:space="0" w:color="686868"/>
          <w:bottom w:val="outset" w:sz="6" w:space="0" w:color="686868"/>
          <w:right w:val="outset" w:sz="6" w:space="0" w:color="686868"/>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1607"/>
        <w:gridCol w:w="1601"/>
        <w:gridCol w:w="6136"/>
      </w:tblGrid>
      <w:tr w:rsidR="00B16AEA" w:rsidRPr="00E90748" w14:paraId="38B697F6" w14:textId="77777777" w:rsidTr="00446328">
        <w:trPr>
          <w:trHeight w:val="20"/>
          <w:tblHeader/>
          <w:jc w:val="center"/>
        </w:trPr>
        <w:tc>
          <w:tcPr>
            <w:tcW w:w="3259"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92" w:type="dxa"/>
              <w:right w:w="192" w:type="dxa"/>
            </w:tcMar>
          </w:tcPr>
          <w:p w14:paraId="152F7983" w14:textId="77777777" w:rsidR="00B16AEA" w:rsidRPr="007A0D46" w:rsidRDefault="00B16AEA" w:rsidP="002C18CE">
            <w:pPr>
              <w:widowControl/>
              <w:wordWrap w:val="0"/>
              <w:jc w:val="center"/>
              <w:textAlignment w:val="baseline"/>
              <w:rPr>
                <w:rFonts w:ascii="宋体" w:hAnsi="宋体" w:cs="Arial"/>
                <w:color w:val="000000"/>
                <w:kern w:val="0"/>
                <w:sz w:val="18"/>
                <w:szCs w:val="18"/>
              </w:rPr>
            </w:pPr>
            <w:bookmarkStart w:id="454" w:name="_Hlk55311757"/>
            <w:r w:rsidRPr="007A0D46">
              <w:rPr>
                <w:rFonts w:ascii="宋体" w:hAnsi="宋体" w:cs="Arial"/>
                <w:color w:val="000000"/>
                <w:kern w:val="0"/>
                <w:sz w:val="18"/>
                <w:szCs w:val="18"/>
              </w:rPr>
              <w:t>层次</w:t>
            </w:r>
          </w:p>
        </w:tc>
        <w:tc>
          <w:tcPr>
            <w:tcW w:w="6240" w:type="dxa"/>
            <w:tcBorders>
              <w:top w:val="single" w:sz="4" w:space="0" w:color="auto"/>
              <w:left w:val="single" w:sz="4" w:space="0" w:color="auto"/>
              <w:bottom w:val="single" w:sz="4" w:space="0" w:color="auto"/>
              <w:right w:val="single" w:sz="4" w:space="0" w:color="auto"/>
            </w:tcBorders>
            <w:shd w:val="clear" w:color="auto" w:fill="auto"/>
            <w:tcMar>
              <w:top w:w="0" w:type="dxa"/>
              <w:left w:w="192" w:type="dxa"/>
              <w:right w:w="192" w:type="dxa"/>
            </w:tcMar>
          </w:tcPr>
          <w:p w14:paraId="59554EA3" w14:textId="77777777" w:rsidR="00B16AEA" w:rsidRPr="007A0D46" w:rsidRDefault="00B16AEA" w:rsidP="002C18CE">
            <w:pPr>
              <w:widowControl/>
              <w:wordWrap w:val="0"/>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要求</w:t>
            </w:r>
          </w:p>
        </w:tc>
      </w:tr>
      <w:tr w:rsidR="00B16AEA" w:rsidRPr="00E90748" w14:paraId="303872C9" w14:textId="77777777" w:rsidTr="00446328">
        <w:trPr>
          <w:trHeight w:val="20"/>
          <w:jc w:val="center"/>
        </w:trPr>
        <w:tc>
          <w:tcPr>
            <w:tcW w:w="1629" w:type="dxa"/>
            <w:vMerge w:val="restart"/>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vAlign w:val="center"/>
          </w:tcPr>
          <w:p w14:paraId="4FF07C8D" w14:textId="77777777" w:rsidR="00B16AEA" w:rsidRPr="007A0D46" w:rsidRDefault="00B16AEA" w:rsidP="007963B2">
            <w:pPr>
              <w:widowControl/>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数据模型层</w:t>
            </w:r>
          </w:p>
          <w:p w14:paraId="57E7124D" w14:textId="77777777" w:rsidR="00B16AEA" w:rsidRPr="007A0D46" w:rsidRDefault="00B16AEA" w:rsidP="002C18CE">
            <w:pPr>
              <w:widowControl/>
              <w:wordWrap w:val="0"/>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说明：</w:t>
            </w:r>
          </w:p>
          <w:p w14:paraId="56B5EF16" w14:textId="77777777" w:rsidR="00B16AEA" w:rsidRPr="007A0D46" w:rsidRDefault="00B16AEA" w:rsidP="002C18CE">
            <w:pPr>
              <w:widowControl/>
              <w:wordWrap w:val="0"/>
              <w:jc w:val="center"/>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数据模型层分为三层，分别在不同的“.proto”文件中定义</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1CA1F40A" w14:textId="77777777" w:rsidR="00B16AEA" w:rsidRPr="007A0D46" w:rsidRDefault="00B16AEA" w:rsidP="002C18CE">
            <w:pPr>
              <w:wordWrap w:val="0"/>
              <w:jc w:val="center"/>
              <w:textAlignment w:val="baseline"/>
              <w:rPr>
                <w:rFonts w:ascii="宋体" w:hAnsi="宋体" w:cs="Arial"/>
                <w:color w:val="000000"/>
                <w:kern w:val="0"/>
                <w:sz w:val="18"/>
                <w:szCs w:val="18"/>
              </w:rPr>
            </w:pPr>
            <w:r w:rsidRPr="007A0D46">
              <w:rPr>
                <w:rFonts w:ascii="宋体" w:hAnsi="宋体" w:cs="Arial" w:hint="eastAsia"/>
                <w:color w:val="000000"/>
                <w:sz w:val="18"/>
                <w:szCs w:val="18"/>
              </w:rPr>
              <w:t>业务数据层</w:t>
            </w:r>
          </w:p>
        </w:tc>
        <w:tc>
          <w:tcPr>
            <w:tcW w:w="6240" w:type="dxa"/>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tcPr>
          <w:p w14:paraId="2406B41D" w14:textId="446B50CD" w:rsidR="00B16AEA" w:rsidRPr="007A0D46" w:rsidRDefault="002C18CE" w:rsidP="007963B2">
            <w:pPr>
              <w:pStyle w:val="afffffff3"/>
              <w:wordWrap w:val="0"/>
              <w:spacing w:before="0" w:beforeAutospacing="0" w:after="0" w:afterAutospacing="0"/>
              <w:textAlignment w:val="baseline"/>
              <w:rPr>
                <w:rFonts w:cs="Arial"/>
                <w:color w:val="000000"/>
                <w:sz w:val="18"/>
                <w:szCs w:val="18"/>
              </w:rPr>
            </w:pPr>
            <w:r w:rsidRPr="007A0D46">
              <w:rPr>
                <w:rFonts w:cs="Arial" w:hint="eastAsia"/>
                <w:color w:val="000000"/>
                <w:sz w:val="18"/>
                <w:szCs w:val="18"/>
              </w:rPr>
              <w:t>应符合telemetry.proto文件中的sensor_path字段定义，该字段取值来自不同的业务数据“.proto”文件</w:t>
            </w:r>
            <w:r w:rsidR="007963B2">
              <w:rPr>
                <w:rFonts w:cs="Arial" w:hint="eastAsia"/>
                <w:color w:val="000000"/>
                <w:sz w:val="18"/>
                <w:szCs w:val="18"/>
              </w:rPr>
              <w:t>。</w:t>
            </w:r>
            <w:r w:rsidRPr="007A0D46">
              <w:rPr>
                <w:rFonts w:cs="Arial" w:hint="eastAsia"/>
                <w:color w:val="000000"/>
                <w:sz w:val="18"/>
                <w:szCs w:val="18"/>
              </w:rPr>
              <w:t>0是有意义的数据，</w:t>
            </w:r>
            <w:del w:id="455" w:author="作者" w:date="2021-03-16T17:37:00Z">
              <w:r w:rsidRPr="007A0D46" w:rsidDel="00E515F6">
                <w:rPr>
                  <w:rFonts w:cs="Arial" w:hint="eastAsia"/>
                  <w:color w:val="000000"/>
                  <w:sz w:val="18"/>
                  <w:szCs w:val="18"/>
                </w:rPr>
                <w:delText>也</w:delText>
              </w:r>
            </w:del>
            <w:r w:rsidRPr="007A0D46">
              <w:rPr>
                <w:rFonts w:cs="Arial" w:hint="eastAsia"/>
                <w:color w:val="000000"/>
                <w:sz w:val="18"/>
                <w:szCs w:val="18"/>
              </w:rPr>
              <w:t>应上报。全F值表示因设备原因无法上报的数据值</w:t>
            </w:r>
          </w:p>
        </w:tc>
      </w:tr>
      <w:tr w:rsidR="00B16AEA" w:rsidRPr="00E90748" w14:paraId="72982269" w14:textId="77777777" w:rsidTr="00446328">
        <w:trPr>
          <w:trHeight w:val="20"/>
          <w:jc w:val="center"/>
        </w:trPr>
        <w:tc>
          <w:tcPr>
            <w:tcW w:w="1629" w:type="dxa"/>
            <w:vMerge/>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vAlign w:val="center"/>
          </w:tcPr>
          <w:p w14:paraId="00984FFB" w14:textId="77777777" w:rsidR="00B16AEA" w:rsidRPr="00C57005" w:rsidRDefault="00B16AEA" w:rsidP="002C18CE">
            <w:pPr>
              <w:wordWrap w:val="0"/>
              <w:jc w:val="center"/>
              <w:textAlignment w:val="baseline"/>
              <w:rPr>
                <w:rFonts w:ascii="宋体" w:hAnsi="宋体" w:cs="Arial"/>
                <w:color w:val="000000"/>
                <w:kern w:val="0"/>
                <w:sz w:val="18"/>
                <w:szCs w:val="18"/>
              </w:rPr>
            </w:pP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6E41042E" w14:textId="3CD0B663" w:rsidR="00B16AEA" w:rsidRPr="00C57005" w:rsidRDefault="00B16AEA" w:rsidP="002C18CE">
            <w:pPr>
              <w:wordWrap w:val="0"/>
              <w:jc w:val="center"/>
              <w:textAlignment w:val="baseline"/>
              <w:rPr>
                <w:rFonts w:ascii="宋体" w:hAnsi="宋体" w:cs="Arial"/>
                <w:color w:val="000000"/>
                <w:kern w:val="0"/>
                <w:sz w:val="18"/>
                <w:szCs w:val="18"/>
              </w:rPr>
            </w:pPr>
            <w:del w:id="456" w:author="作者" w:date="2021-03-15T11:26:00Z">
              <w:r w:rsidRPr="00C57005" w:rsidDel="000A4E35">
                <w:rPr>
                  <w:rFonts w:ascii="宋体" w:hAnsi="宋体" w:cs="Arial"/>
                  <w:color w:val="000000"/>
                  <w:sz w:val="18"/>
                  <w:szCs w:val="18"/>
                </w:rPr>
                <w:delText>T</w:delText>
              </w:r>
            </w:del>
            <w:ins w:id="457" w:author="作者" w:date="2021-03-15T11:26:00Z">
              <w:r w:rsidR="000A4E35">
                <w:rPr>
                  <w:rFonts w:ascii="宋体" w:hAnsi="宋体" w:cs="Arial" w:hint="eastAsia"/>
                  <w:color w:val="000000"/>
                  <w:sz w:val="18"/>
                  <w:szCs w:val="18"/>
                </w:rPr>
                <w:t>t</w:t>
              </w:r>
            </w:ins>
            <w:r w:rsidRPr="00C57005">
              <w:rPr>
                <w:rFonts w:ascii="宋体" w:hAnsi="宋体" w:cs="Arial"/>
                <w:color w:val="000000"/>
                <w:sz w:val="18"/>
                <w:szCs w:val="18"/>
              </w:rPr>
              <w:t>elemetry</w:t>
            </w:r>
            <w:r w:rsidRPr="00C57005">
              <w:rPr>
                <w:rFonts w:ascii="宋体" w:hAnsi="宋体" w:cs="Arial" w:hint="eastAsia"/>
                <w:color w:val="000000"/>
                <w:sz w:val="18"/>
                <w:szCs w:val="18"/>
              </w:rPr>
              <w:t>层</w:t>
            </w:r>
          </w:p>
        </w:tc>
        <w:tc>
          <w:tcPr>
            <w:tcW w:w="6240" w:type="dxa"/>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tcPr>
          <w:p w14:paraId="4F4A5B29" w14:textId="1B27FCCD" w:rsidR="00B16AEA" w:rsidRPr="00C57005" w:rsidRDefault="002C18CE" w:rsidP="007963B2">
            <w:pPr>
              <w:widowControl/>
              <w:wordWrap w:val="0"/>
              <w:jc w:val="left"/>
              <w:textAlignment w:val="baseline"/>
              <w:rPr>
                <w:rFonts w:ascii="宋体" w:hAnsi="宋体" w:cs="Arial"/>
                <w:color w:val="000000"/>
                <w:kern w:val="0"/>
                <w:sz w:val="18"/>
                <w:szCs w:val="18"/>
              </w:rPr>
            </w:pPr>
            <w:r w:rsidRPr="00C57005">
              <w:rPr>
                <w:rFonts w:ascii="宋体" w:hAnsi="宋体" w:cs="Arial" w:hint="eastAsia"/>
                <w:color w:val="000000"/>
                <w:sz w:val="18"/>
                <w:szCs w:val="18"/>
              </w:rPr>
              <w:t>应符合</w:t>
            </w:r>
            <w:r w:rsidRPr="00C57005">
              <w:rPr>
                <w:rFonts w:ascii="宋体" w:hAnsi="宋体" w:cs="Arial"/>
                <w:color w:val="000000"/>
                <w:sz w:val="18"/>
                <w:szCs w:val="18"/>
              </w:rPr>
              <w:t>telemetry.proto</w:t>
            </w:r>
            <w:r w:rsidRPr="00C57005">
              <w:rPr>
                <w:rFonts w:ascii="宋体" w:hAnsi="宋体" w:cs="Arial" w:hint="eastAsia"/>
                <w:color w:val="000000"/>
                <w:sz w:val="18"/>
                <w:szCs w:val="18"/>
              </w:rPr>
              <w:t>文件中的定义，</w:t>
            </w:r>
            <w:r w:rsidR="00F47B41" w:rsidRPr="002D30CF">
              <w:rPr>
                <w:rFonts w:ascii="宋体" w:hAnsi="宋体" w:cs="Arial" w:hint="eastAsia"/>
                <w:color w:val="000000"/>
                <w:sz w:val="18"/>
                <w:szCs w:val="18"/>
              </w:rPr>
              <w:t>文件</w:t>
            </w:r>
            <w:r w:rsidR="00F47B41">
              <w:rPr>
                <w:rFonts w:ascii="宋体" w:hAnsi="宋体" w:cs="Arial" w:hint="eastAsia"/>
                <w:color w:val="000000"/>
                <w:sz w:val="18"/>
                <w:szCs w:val="18"/>
              </w:rPr>
              <w:t>在本</w:t>
            </w:r>
            <w:del w:id="458" w:author="作者" w:date="2021-03-15T11:26:00Z">
              <w:r w:rsidR="00F47B41" w:rsidDel="000A4E35">
                <w:rPr>
                  <w:rFonts w:ascii="宋体" w:hAnsi="宋体" w:cs="Arial" w:hint="eastAsia"/>
                  <w:color w:val="000000"/>
                  <w:sz w:val="18"/>
                  <w:szCs w:val="18"/>
                </w:rPr>
                <w:delText>标准</w:delText>
              </w:r>
            </w:del>
            <w:ins w:id="459" w:author="作者" w:date="2021-03-15T11:26:00Z">
              <w:r w:rsidR="000A4E35">
                <w:rPr>
                  <w:rFonts w:ascii="宋体" w:hAnsi="宋体" w:cs="Arial" w:hint="eastAsia"/>
                  <w:color w:val="000000"/>
                  <w:sz w:val="18"/>
                  <w:szCs w:val="18"/>
                </w:rPr>
                <w:t>文件</w:t>
              </w:r>
            </w:ins>
            <w:r w:rsidR="00F47B41" w:rsidRPr="002D30CF">
              <w:rPr>
                <w:rFonts w:ascii="宋体" w:hAnsi="宋体" w:cs="Arial" w:hint="eastAsia"/>
                <w:color w:val="000000"/>
                <w:sz w:val="18"/>
                <w:szCs w:val="18"/>
              </w:rPr>
              <w:t>附录</w:t>
            </w:r>
            <w:r w:rsidR="0002406C">
              <w:rPr>
                <w:rFonts w:ascii="宋体" w:hAnsi="宋体" w:cs="Arial" w:hint="eastAsia"/>
                <w:color w:val="000000"/>
                <w:sz w:val="18"/>
                <w:szCs w:val="18"/>
              </w:rPr>
              <w:t>B</w:t>
            </w:r>
            <w:r w:rsidR="00F47B41">
              <w:rPr>
                <w:rFonts w:ascii="宋体" w:hAnsi="宋体" w:cs="Arial" w:hint="eastAsia"/>
                <w:color w:val="000000"/>
                <w:sz w:val="18"/>
                <w:szCs w:val="18"/>
              </w:rPr>
              <w:t>中进行定义</w:t>
            </w:r>
          </w:p>
        </w:tc>
      </w:tr>
      <w:tr w:rsidR="00B16AEA" w:rsidRPr="00E90748" w14:paraId="13732ECF" w14:textId="77777777" w:rsidTr="00446328">
        <w:trPr>
          <w:trHeight w:val="20"/>
          <w:jc w:val="center"/>
        </w:trPr>
        <w:tc>
          <w:tcPr>
            <w:tcW w:w="1629" w:type="dxa"/>
            <w:vMerge/>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vAlign w:val="center"/>
          </w:tcPr>
          <w:p w14:paraId="516D1346" w14:textId="77777777" w:rsidR="00B16AEA" w:rsidRPr="00C57005" w:rsidRDefault="00B16AEA" w:rsidP="002C18CE">
            <w:pPr>
              <w:widowControl/>
              <w:wordWrap w:val="0"/>
              <w:jc w:val="center"/>
              <w:textAlignment w:val="baseline"/>
              <w:rPr>
                <w:rFonts w:ascii="宋体" w:hAnsi="宋体" w:cs="Arial"/>
                <w:color w:val="000000"/>
                <w:kern w:val="0"/>
                <w:sz w:val="18"/>
                <w:szCs w:val="18"/>
              </w:rPr>
            </w:pP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60894B74" w14:textId="77777777" w:rsidR="00B16AEA" w:rsidRPr="00C57005" w:rsidRDefault="00B16AEA" w:rsidP="002C18CE">
            <w:pPr>
              <w:widowControl/>
              <w:wordWrap w:val="0"/>
              <w:jc w:val="center"/>
              <w:textAlignment w:val="baseline"/>
              <w:rPr>
                <w:rFonts w:ascii="宋体" w:hAnsi="宋体" w:cs="Arial"/>
                <w:color w:val="000000"/>
                <w:kern w:val="0"/>
                <w:sz w:val="18"/>
                <w:szCs w:val="18"/>
              </w:rPr>
            </w:pPr>
            <w:r w:rsidRPr="00C57005">
              <w:rPr>
                <w:rFonts w:ascii="宋体" w:hAnsi="宋体" w:cs="Arial"/>
                <w:color w:val="000000"/>
                <w:kern w:val="0"/>
                <w:sz w:val="18"/>
                <w:szCs w:val="18"/>
              </w:rPr>
              <w:t>RPC</w:t>
            </w:r>
            <w:r w:rsidRPr="00C57005">
              <w:rPr>
                <w:rFonts w:ascii="宋体" w:hAnsi="宋体" w:cs="Arial" w:hint="eastAsia"/>
                <w:color w:val="000000"/>
                <w:kern w:val="0"/>
                <w:sz w:val="18"/>
                <w:szCs w:val="18"/>
              </w:rPr>
              <w:t>层</w:t>
            </w:r>
          </w:p>
        </w:tc>
        <w:tc>
          <w:tcPr>
            <w:tcW w:w="6240" w:type="dxa"/>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tcPr>
          <w:p w14:paraId="0E2097FB" w14:textId="70D7DD48" w:rsidR="00B16AEA" w:rsidRPr="00C57005" w:rsidRDefault="002C18CE" w:rsidP="007963B2">
            <w:pPr>
              <w:widowControl/>
              <w:wordWrap w:val="0"/>
              <w:jc w:val="left"/>
              <w:textAlignment w:val="baseline"/>
              <w:rPr>
                <w:rFonts w:ascii="宋体" w:hAnsi="宋体" w:cs="Arial"/>
                <w:color w:val="000000"/>
                <w:kern w:val="0"/>
                <w:sz w:val="18"/>
                <w:szCs w:val="18"/>
              </w:rPr>
            </w:pPr>
            <w:r w:rsidRPr="00C57005">
              <w:rPr>
                <w:rFonts w:ascii="宋体" w:hAnsi="宋体" w:cs="Arial" w:hint="eastAsia"/>
                <w:color w:val="000000"/>
                <w:kern w:val="0"/>
                <w:sz w:val="18"/>
                <w:szCs w:val="18"/>
              </w:rPr>
              <w:t>应符合</w:t>
            </w:r>
            <w:r w:rsidRPr="00C57005">
              <w:rPr>
                <w:rFonts w:ascii="宋体" w:hAnsi="宋体" w:cs="Arial"/>
                <w:color w:val="000000"/>
                <w:kern w:val="0"/>
                <w:sz w:val="18"/>
                <w:szCs w:val="18"/>
              </w:rPr>
              <w:t>grpc-dial</w:t>
            </w:r>
            <w:r w:rsidR="005F4ADC">
              <w:rPr>
                <w:rFonts w:ascii="宋体" w:hAnsi="宋体" w:cs="Arial" w:hint="eastAsia"/>
                <w:color w:val="000000"/>
                <w:kern w:val="0"/>
                <w:sz w:val="18"/>
                <w:szCs w:val="18"/>
              </w:rPr>
              <w:t>in</w:t>
            </w:r>
            <w:r w:rsidRPr="00C57005">
              <w:rPr>
                <w:rFonts w:ascii="宋体" w:hAnsi="宋体" w:cs="Arial"/>
                <w:color w:val="000000"/>
                <w:kern w:val="0"/>
                <w:sz w:val="18"/>
                <w:szCs w:val="18"/>
              </w:rPr>
              <w:t>.proto</w:t>
            </w:r>
            <w:r w:rsidRPr="00C57005">
              <w:rPr>
                <w:rFonts w:ascii="宋体" w:hAnsi="宋体" w:cs="Arial" w:hint="eastAsia"/>
                <w:color w:val="000000"/>
                <w:kern w:val="0"/>
                <w:sz w:val="18"/>
                <w:szCs w:val="18"/>
              </w:rPr>
              <w:t>文件中的定义，</w:t>
            </w:r>
            <w:r w:rsidR="00F47B41" w:rsidRPr="002D30CF">
              <w:rPr>
                <w:rFonts w:ascii="宋体" w:hAnsi="宋体" w:cs="Arial" w:hint="eastAsia"/>
                <w:color w:val="000000"/>
                <w:sz w:val="18"/>
                <w:szCs w:val="18"/>
              </w:rPr>
              <w:t>文件</w:t>
            </w:r>
            <w:r w:rsidR="00F47B41">
              <w:rPr>
                <w:rFonts w:ascii="宋体" w:hAnsi="宋体" w:cs="Arial" w:hint="eastAsia"/>
                <w:color w:val="000000"/>
                <w:sz w:val="18"/>
                <w:szCs w:val="18"/>
              </w:rPr>
              <w:t>在本</w:t>
            </w:r>
            <w:del w:id="460" w:author="作者" w:date="2021-03-15T11:27:00Z">
              <w:r w:rsidR="00F47B41" w:rsidDel="000A4E35">
                <w:rPr>
                  <w:rFonts w:ascii="宋体" w:hAnsi="宋体" w:cs="Arial" w:hint="eastAsia"/>
                  <w:color w:val="000000"/>
                  <w:sz w:val="18"/>
                  <w:szCs w:val="18"/>
                </w:rPr>
                <w:delText>标准</w:delText>
              </w:r>
            </w:del>
            <w:ins w:id="461" w:author="作者" w:date="2021-03-15T11:27:00Z">
              <w:r w:rsidR="000A4E35">
                <w:rPr>
                  <w:rFonts w:ascii="宋体" w:hAnsi="宋体" w:cs="Arial" w:hint="eastAsia"/>
                  <w:color w:val="000000"/>
                  <w:sz w:val="18"/>
                  <w:szCs w:val="18"/>
                </w:rPr>
                <w:t>文件</w:t>
              </w:r>
            </w:ins>
            <w:r w:rsidR="00F47B41" w:rsidRPr="002D30CF">
              <w:rPr>
                <w:rFonts w:ascii="宋体" w:hAnsi="宋体" w:cs="Arial" w:hint="eastAsia"/>
                <w:color w:val="000000"/>
                <w:sz w:val="18"/>
                <w:szCs w:val="18"/>
              </w:rPr>
              <w:t>附录</w:t>
            </w:r>
            <w:r w:rsidR="0002406C">
              <w:rPr>
                <w:rFonts w:ascii="宋体" w:hAnsi="宋体" w:cs="Arial" w:hint="eastAsia"/>
                <w:color w:val="000000"/>
                <w:sz w:val="18"/>
                <w:szCs w:val="18"/>
              </w:rPr>
              <w:t>B</w:t>
            </w:r>
            <w:r w:rsidR="00F47B41">
              <w:rPr>
                <w:rFonts w:ascii="宋体" w:hAnsi="宋体" w:cs="Arial" w:hint="eastAsia"/>
                <w:color w:val="000000"/>
                <w:sz w:val="18"/>
                <w:szCs w:val="18"/>
              </w:rPr>
              <w:t>中进行定义</w:t>
            </w:r>
          </w:p>
        </w:tc>
      </w:tr>
      <w:tr w:rsidR="00B16AEA" w:rsidRPr="00E90748" w14:paraId="2459466B" w14:textId="77777777" w:rsidTr="00446328">
        <w:trPr>
          <w:trHeight w:val="20"/>
          <w:jc w:val="center"/>
        </w:trPr>
        <w:tc>
          <w:tcPr>
            <w:tcW w:w="3259" w:type="dxa"/>
            <w:gridSpan w:val="2"/>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vAlign w:val="center"/>
          </w:tcPr>
          <w:p w14:paraId="44D77EA2" w14:textId="02605B23" w:rsidR="00B16AEA" w:rsidRPr="007A0D46" w:rsidRDefault="00B16AEA" w:rsidP="002C18CE">
            <w:pPr>
              <w:widowControl/>
              <w:wordWrap w:val="0"/>
              <w:jc w:val="center"/>
              <w:textAlignment w:val="baseline"/>
              <w:rPr>
                <w:rFonts w:ascii="宋体" w:hAnsi="宋体" w:cs="Arial"/>
                <w:color w:val="000000"/>
                <w:kern w:val="0"/>
                <w:sz w:val="18"/>
                <w:szCs w:val="18"/>
              </w:rPr>
            </w:pPr>
            <w:del w:id="462" w:author="作者" w:date="2021-03-15T11:27:00Z">
              <w:r w:rsidRPr="007A0D46" w:rsidDel="000A4E35">
                <w:rPr>
                  <w:rFonts w:ascii="宋体" w:hAnsi="宋体" w:cs="Arial" w:hint="eastAsia"/>
                  <w:color w:val="000000"/>
                  <w:kern w:val="0"/>
                  <w:sz w:val="18"/>
                  <w:szCs w:val="18"/>
                </w:rPr>
                <w:delText>G</w:delText>
              </w:r>
            </w:del>
            <w:ins w:id="463" w:author="作者" w:date="2021-03-15T11:27:00Z">
              <w:r w:rsidR="000A4E35">
                <w:rPr>
                  <w:rFonts w:ascii="宋体" w:hAnsi="宋体" w:cs="Arial" w:hint="eastAsia"/>
                  <w:color w:val="000000"/>
                  <w:kern w:val="0"/>
                  <w:sz w:val="18"/>
                  <w:szCs w:val="18"/>
                </w:rPr>
                <w:t>g</w:t>
              </w:r>
            </w:ins>
            <w:r w:rsidRPr="007A0D46">
              <w:rPr>
                <w:rFonts w:ascii="宋体" w:hAnsi="宋体" w:cs="Arial" w:hint="eastAsia"/>
                <w:color w:val="000000"/>
                <w:kern w:val="0"/>
                <w:sz w:val="18"/>
                <w:szCs w:val="18"/>
              </w:rPr>
              <w:t>RPC层</w:t>
            </w:r>
          </w:p>
        </w:tc>
        <w:tc>
          <w:tcPr>
            <w:tcW w:w="6240" w:type="dxa"/>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tcPr>
          <w:p w14:paraId="1A21F8FA" w14:textId="77777777" w:rsidR="00B16AEA" w:rsidRPr="007A0D46" w:rsidRDefault="002C18CE" w:rsidP="007963B2">
            <w:pPr>
              <w:widowControl/>
              <w:wordWrap w:val="0"/>
              <w:jc w:val="left"/>
              <w:textAlignment w:val="baseline"/>
              <w:rPr>
                <w:rFonts w:ascii="宋体" w:hAnsi="宋体" w:cs="Arial"/>
                <w:color w:val="000000"/>
                <w:kern w:val="0"/>
                <w:sz w:val="18"/>
                <w:szCs w:val="18"/>
              </w:rPr>
            </w:pPr>
            <w:r w:rsidRPr="007A0D46">
              <w:rPr>
                <w:rFonts w:ascii="宋体" w:hAnsi="宋体" w:cs="Arial" w:hint="eastAsia"/>
                <w:color w:val="000000"/>
                <w:kern w:val="0"/>
                <w:sz w:val="18"/>
                <w:szCs w:val="18"/>
              </w:rPr>
              <w:t>应支持双向数据流模式</w:t>
            </w:r>
          </w:p>
        </w:tc>
      </w:tr>
      <w:tr w:rsidR="00B16AEA" w:rsidRPr="000E689D" w14:paraId="31C0223D" w14:textId="77777777" w:rsidTr="00446328">
        <w:trPr>
          <w:trHeight w:val="20"/>
          <w:jc w:val="center"/>
        </w:trPr>
        <w:tc>
          <w:tcPr>
            <w:tcW w:w="3259" w:type="dxa"/>
            <w:gridSpan w:val="2"/>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vAlign w:val="center"/>
          </w:tcPr>
          <w:p w14:paraId="0FEF482C" w14:textId="77777777" w:rsidR="00B16AEA" w:rsidRPr="007A0D46" w:rsidRDefault="00B16AEA" w:rsidP="002C18CE">
            <w:pPr>
              <w:pStyle w:val="afffffff3"/>
              <w:wordWrap w:val="0"/>
              <w:spacing w:before="0" w:beforeAutospacing="0" w:after="0" w:afterAutospacing="0"/>
              <w:jc w:val="center"/>
              <w:textAlignment w:val="baseline"/>
              <w:rPr>
                <w:rFonts w:cs="Arial"/>
                <w:color w:val="000000"/>
                <w:sz w:val="18"/>
                <w:szCs w:val="18"/>
              </w:rPr>
            </w:pPr>
            <w:r w:rsidRPr="007A0D46">
              <w:rPr>
                <w:rFonts w:cs="Arial" w:hint="eastAsia"/>
                <w:color w:val="000000"/>
                <w:sz w:val="18"/>
                <w:szCs w:val="18"/>
              </w:rPr>
              <w:t>HTTP2层</w:t>
            </w:r>
          </w:p>
        </w:tc>
        <w:tc>
          <w:tcPr>
            <w:tcW w:w="6240" w:type="dxa"/>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tcPr>
          <w:p w14:paraId="69B07688" w14:textId="77777777" w:rsidR="00B16AEA" w:rsidRPr="007A0D46" w:rsidRDefault="00B16AEA" w:rsidP="007963B2">
            <w:pPr>
              <w:widowControl/>
              <w:wordWrap w:val="0"/>
              <w:jc w:val="left"/>
              <w:textAlignment w:val="baseline"/>
              <w:rPr>
                <w:rFonts w:ascii="宋体" w:hAnsi="宋体" w:cs="Arial"/>
                <w:color w:val="000000"/>
                <w:kern w:val="0"/>
                <w:sz w:val="18"/>
                <w:szCs w:val="18"/>
                <w:highlight w:val="yellow"/>
              </w:rPr>
            </w:pPr>
            <w:r w:rsidRPr="007A0D46">
              <w:rPr>
                <w:rFonts w:ascii="宋体" w:hAnsi="宋体" w:cs="Arial" w:hint="eastAsia"/>
                <w:color w:val="000000"/>
                <w:kern w:val="0"/>
                <w:sz w:val="18"/>
                <w:szCs w:val="18"/>
              </w:rPr>
              <w:t>应支持HTTP2协议，实现HTTP2协议时，应符合IETF</w:t>
            </w:r>
            <w:r w:rsidRPr="007A0D46">
              <w:rPr>
                <w:rFonts w:ascii="宋体" w:hAnsi="宋体" w:cs="Arial"/>
                <w:color w:val="000000"/>
                <w:kern w:val="0"/>
                <w:sz w:val="18"/>
                <w:szCs w:val="18"/>
              </w:rPr>
              <w:t xml:space="preserve"> </w:t>
            </w:r>
            <w:r w:rsidRPr="007A0D46">
              <w:rPr>
                <w:rFonts w:ascii="宋体" w:hAnsi="宋体" w:cs="Arial" w:hint="eastAsia"/>
                <w:color w:val="000000"/>
                <w:kern w:val="0"/>
                <w:sz w:val="18"/>
                <w:szCs w:val="18"/>
              </w:rPr>
              <w:t>7540的规定</w:t>
            </w:r>
          </w:p>
        </w:tc>
      </w:tr>
      <w:tr w:rsidR="00B16AEA" w:rsidRPr="000E689D" w14:paraId="31598A2A" w14:textId="77777777" w:rsidTr="00446328">
        <w:trPr>
          <w:trHeight w:val="20"/>
          <w:jc w:val="center"/>
        </w:trPr>
        <w:tc>
          <w:tcPr>
            <w:tcW w:w="3259" w:type="dxa"/>
            <w:gridSpan w:val="2"/>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vAlign w:val="center"/>
          </w:tcPr>
          <w:p w14:paraId="32EE480A" w14:textId="77777777" w:rsidR="00B16AEA" w:rsidRPr="007A0D46" w:rsidRDefault="00B16AEA" w:rsidP="002C18CE">
            <w:pPr>
              <w:pStyle w:val="afffffff3"/>
              <w:wordWrap w:val="0"/>
              <w:spacing w:before="0" w:beforeAutospacing="0" w:after="0" w:afterAutospacing="0"/>
              <w:jc w:val="center"/>
              <w:textAlignment w:val="baseline"/>
              <w:rPr>
                <w:rFonts w:cs="Arial"/>
                <w:color w:val="000000"/>
                <w:sz w:val="18"/>
                <w:szCs w:val="18"/>
              </w:rPr>
            </w:pPr>
            <w:r w:rsidRPr="007A0D46">
              <w:rPr>
                <w:rFonts w:cs="Arial" w:hint="eastAsia"/>
                <w:color w:val="000000"/>
                <w:sz w:val="18"/>
                <w:szCs w:val="18"/>
              </w:rPr>
              <w:t>TLS层</w:t>
            </w:r>
          </w:p>
        </w:tc>
        <w:tc>
          <w:tcPr>
            <w:tcW w:w="6240" w:type="dxa"/>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tcPr>
          <w:p w14:paraId="7A4E8537" w14:textId="77777777" w:rsidR="00B16AEA" w:rsidRPr="007A0D46" w:rsidRDefault="00B16AEA" w:rsidP="007963B2">
            <w:pPr>
              <w:pStyle w:val="afffffff3"/>
              <w:wordWrap w:val="0"/>
              <w:spacing w:before="0" w:beforeAutospacing="0" w:after="0" w:afterAutospacing="0"/>
              <w:textAlignment w:val="baseline"/>
              <w:rPr>
                <w:rFonts w:cs="Arial"/>
                <w:color w:val="000000"/>
                <w:sz w:val="18"/>
                <w:szCs w:val="18"/>
                <w:highlight w:val="yellow"/>
              </w:rPr>
            </w:pPr>
            <w:r w:rsidRPr="007A0D46">
              <w:rPr>
                <w:rFonts w:cs="Arial" w:hint="eastAsia"/>
                <w:color w:val="000000"/>
                <w:sz w:val="18"/>
                <w:szCs w:val="18"/>
              </w:rPr>
              <w:t>可选支持TLS协议，实现TLS协议时，应符合IETF</w:t>
            </w:r>
            <w:r w:rsidRPr="007A0D46">
              <w:rPr>
                <w:rFonts w:cs="Arial"/>
                <w:color w:val="000000"/>
                <w:sz w:val="18"/>
                <w:szCs w:val="18"/>
              </w:rPr>
              <w:t xml:space="preserve"> </w:t>
            </w:r>
            <w:r w:rsidRPr="007A0D46">
              <w:rPr>
                <w:rFonts w:cs="Arial" w:hint="eastAsia"/>
                <w:color w:val="000000"/>
                <w:sz w:val="18"/>
                <w:szCs w:val="18"/>
              </w:rPr>
              <w:t>RFC5246的规定</w:t>
            </w:r>
          </w:p>
        </w:tc>
      </w:tr>
      <w:tr w:rsidR="00B16AEA" w:rsidRPr="000E689D" w14:paraId="1F8DC1EF" w14:textId="77777777" w:rsidTr="00446328">
        <w:trPr>
          <w:trHeight w:val="20"/>
          <w:jc w:val="center"/>
        </w:trPr>
        <w:tc>
          <w:tcPr>
            <w:tcW w:w="3259" w:type="dxa"/>
            <w:gridSpan w:val="2"/>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vAlign w:val="center"/>
          </w:tcPr>
          <w:p w14:paraId="53163869" w14:textId="77777777" w:rsidR="00B16AEA" w:rsidRPr="007A0D46" w:rsidRDefault="00B16AEA" w:rsidP="002C18CE">
            <w:pPr>
              <w:pStyle w:val="afffffff3"/>
              <w:wordWrap w:val="0"/>
              <w:spacing w:before="0" w:beforeAutospacing="0" w:after="0" w:afterAutospacing="0"/>
              <w:jc w:val="center"/>
              <w:textAlignment w:val="baseline"/>
              <w:rPr>
                <w:rFonts w:cs="Arial"/>
                <w:color w:val="000000"/>
                <w:sz w:val="18"/>
                <w:szCs w:val="18"/>
              </w:rPr>
            </w:pPr>
            <w:r w:rsidRPr="007A0D46">
              <w:rPr>
                <w:rFonts w:cs="Arial" w:hint="eastAsia"/>
                <w:color w:val="000000"/>
                <w:sz w:val="18"/>
                <w:szCs w:val="18"/>
              </w:rPr>
              <w:t>TCP层</w:t>
            </w:r>
          </w:p>
        </w:tc>
        <w:tc>
          <w:tcPr>
            <w:tcW w:w="6240" w:type="dxa"/>
            <w:tcBorders>
              <w:top w:val="single" w:sz="4" w:space="0" w:color="auto"/>
              <w:left w:val="single" w:sz="4" w:space="0" w:color="auto"/>
              <w:bottom w:val="single" w:sz="4" w:space="0" w:color="auto"/>
              <w:right w:val="single" w:sz="4" w:space="0" w:color="auto"/>
            </w:tcBorders>
            <w:shd w:val="clear" w:color="auto" w:fill="auto"/>
            <w:tcMar>
              <w:top w:w="96" w:type="dxa"/>
              <w:left w:w="192" w:type="dxa"/>
              <w:bottom w:w="96" w:type="dxa"/>
              <w:right w:w="192" w:type="dxa"/>
            </w:tcMar>
          </w:tcPr>
          <w:p w14:paraId="167EF51B" w14:textId="77777777" w:rsidR="00B16AEA" w:rsidRPr="007A0D46" w:rsidRDefault="00B16AEA" w:rsidP="007963B2">
            <w:pPr>
              <w:pStyle w:val="afffffff3"/>
              <w:wordWrap w:val="0"/>
              <w:spacing w:before="0" w:beforeAutospacing="0" w:after="0" w:afterAutospacing="0"/>
              <w:textAlignment w:val="baseline"/>
              <w:rPr>
                <w:rFonts w:cs="Arial"/>
                <w:color w:val="000000"/>
                <w:sz w:val="18"/>
                <w:szCs w:val="18"/>
                <w:highlight w:val="yellow"/>
              </w:rPr>
            </w:pPr>
            <w:r w:rsidRPr="007A0D46">
              <w:rPr>
                <w:rFonts w:cs="Arial" w:hint="eastAsia"/>
                <w:color w:val="000000"/>
                <w:sz w:val="18"/>
                <w:szCs w:val="18"/>
              </w:rPr>
              <w:t>应支持TCP协议，实现TCP协议时，应符合IETF</w:t>
            </w:r>
            <w:r w:rsidRPr="007A0D46">
              <w:rPr>
                <w:rFonts w:cs="Arial"/>
                <w:color w:val="000000"/>
                <w:sz w:val="18"/>
                <w:szCs w:val="18"/>
              </w:rPr>
              <w:t xml:space="preserve"> </w:t>
            </w:r>
            <w:r w:rsidRPr="007A0D46">
              <w:rPr>
                <w:rFonts w:cs="Arial" w:hint="eastAsia"/>
                <w:color w:val="000000"/>
                <w:sz w:val="18"/>
                <w:szCs w:val="18"/>
              </w:rPr>
              <w:t>RFC793的规定</w:t>
            </w:r>
          </w:p>
        </w:tc>
      </w:tr>
    </w:tbl>
    <w:p w14:paraId="2E099A24" w14:textId="77777777" w:rsidR="007C5EC5" w:rsidRDefault="007C5EC5" w:rsidP="007C5EC5">
      <w:pPr>
        <w:pStyle w:val="aff3"/>
      </w:pPr>
      <w:bookmarkStart w:id="464" w:name="_Toc55571224"/>
      <w:bookmarkStart w:id="465" w:name="_Toc55572160"/>
      <w:bookmarkStart w:id="466" w:name="_Toc55576334"/>
      <w:bookmarkStart w:id="467" w:name="_Toc55808028"/>
      <w:bookmarkStart w:id="468" w:name="_Toc55808071"/>
      <w:bookmarkStart w:id="469" w:name="_Toc55808120"/>
      <w:bookmarkStart w:id="470" w:name="_Toc55808188"/>
      <w:bookmarkStart w:id="471" w:name="_Toc55808284"/>
      <w:bookmarkStart w:id="472" w:name="_Toc55808330"/>
      <w:bookmarkStart w:id="473" w:name="_Toc55808379"/>
      <w:bookmarkStart w:id="474" w:name="_Toc55808440"/>
      <w:bookmarkStart w:id="475" w:name="_Toc55571225"/>
      <w:bookmarkStart w:id="476" w:name="_Toc55572161"/>
      <w:bookmarkStart w:id="477" w:name="_Toc55576335"/>
      <w:bookmarkStart w:id="478" w:name="_Toc55808029"/>
      <w:bookmarkStart w:id="479" w:name="_Toc55808072"/>
      <w:bookmarkStart w:id="480" w:name="_Toc55808121"/>
      <w:bookmarkStart w:id="481" w:name="_Toc55808189"/>
      <w:bookmarkStart w:id="482" w:name="_Toc55808285"/>
      <w:bookmarkStart w:id="483" w:name="_Toc55808331"/>
      <w:bookmarkStart w:id="484" w:name="_Toc55808380"/>
      <w:bookmarkStart w:id="485" w:name="_Toc55808441"/>
      <w:bookmarkEnd w:id="442"/>
      <w:bookmarkEnd w:id="454"/>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14:paraId="62E4E97C" w14:textId="457BC388" w:rsidR="00D021EB" w:rsidRDefault="00493607">
      <w:pPr>
        <w:pStyle w:val="a0"/>
        <w:spacing w:before="312" w:after="312"/>
      </w:pPr>
      <w:bookmarkStart w:id="486" w:name="_Toc66886073"/>
      <w:r>
        <w:rPr>
          <w:rFonts w:hint="eastAsia"/>
        </w:rPr>
        <w:t>采集</w:t>
      </w:r>
      <w:r w:rsidR="00804C18">
        <w:rPr>
          <w:rFonts w:hint="eastAsia"/>
        </w:rPr>
        <w:t>项</w:t>
      </w:r>
      <w:r>
        <w:rPr>
          <w:rFonts w:hint="eastAsia"/>
        </w:rPr>
        <w:t>及性能要求</w:t>
      </w:r>
      <w:bookmarkEnd w:id="486"/>
    </w:p>
    <w:p w14:paraId="02DE2B6B" w14:textId="4F25473F" w:rsidR="00D021EB" w:rsidRDefault="00171A1B" w:rsidP="00171A1B">
      <w:pPr>
        <w:pStyle w:val="a1"/>
        <w:spacing w:before="156" w:after="156"/>
        <w:ind w:left="2"/>
      </w:pPr>
      <w:bookmarkStart w:id="487" w:name="_Toc66886074"/>
      <w:r>
        <w:rPr>
          <w:rFonts w:hint="eastAsia"/>
        </w:rPr>
        <w:t>采集</w:t>
      </w:r>
      <w:r w:rsidR="00804C18">
        <w:rPr>
          <w:rFonts w:hint="eastAsia"/>
        </w:rPr>
        <w:t>项</w:t>
      </w:r>
      <w:bookmarkEnd w:id="487"/>
    </w:p>
    <w:p w14:paraId="4AAFA5F4" w14:textId="08FF0F78" w:rsidR="000F3979" w:rsidRPr="007A0D46" w:rsidRDefault="00E525E9" w:rsidP="000F3979">
      <w:pPr>
        <w:pStyle w:val="aff3"/>
        <w:rPr>
          <w:rFonts w:hAnsi="宋体"/>
        </w:rPr>
      </w:pPr>
      <w:r w:rsidRPr="007A0D46">
        <w:rPr>
          <w:rFonts w:hAnsi="宋体" w:hint="eastAsia"/>
        </w:rPr>
        <w:t>OLT设备</w:t>
      </w:r>
      <w:r w:rsidR="000F3979" w:rsidRPr="007A0D46">
        <w:rPr>
          <w:rFonts w:hAnsi="宋体" w:hint="eastAsia"/>
        </w:rPr>
        <w:t>支持</w:t>
      </w:r>
      <w:r w:rsidRPr="007A0D46">
        <w:rPr>
          <w:rFonts w:hAnsi="宋体" w:hint="eastAsia"/>
        </w:rPr>
        <w:t>的</w:t>
      </w:r>
      <w:r w:rsidR="000F3979" w:rsidRPr="007A0D46">
        <w:rPr>
          <w:rFonts w:hAnsi="宋体" w:hint="eastAsia"/>
        </w:rPr>
        <w:t>采集</w:t>
      </w:r>
      <w:r w:rsidR="00A47BF3">
        <w:rPr>
          <w:rFonts w:hAnsi="宋体" w:hint="eastAsia"/>
        </w:rPr>
        <w:t>项</w:t>
      </w:r>
      <w:ins w:id="488" w:author="作者" w:date="2021-03-17T14:58:00Z">
        <w:r w:rsidR="00FC494F">
          <w:rPr>
            <w:rFonts w:hAnsi="宋体" w:hint="eastAsia"/>
          </w:rPr>
          <w:t>、</w:t>
        </w:r>
      </w:ins>
      <w:r w:rsidR="005F4ADC">
        <w:rPr>
          <w:rFonts w:hAnsi="宋体" w:hint="eastAsia"/>
        </w:rPr>
        <w:t>及</w:t>
      </w:r>
      <w:r w:rsidR="00E96781">
        <w:rPr>
          <w:rFonts w:hAnsi="宋体" w:hint="eastAsia"/>
        </w:rPr>
        <w:t>单个采集项</w:t>
      </w:r>
      <w:ins w:id="489" w:author="作者" w:date="2021-03-17T14:58:00Z">
        <w:r w:rsidR="00FC494F">
          <w:rPr>
            <w:rFonts w:hAnsi="宋体" w:hint="eastAsia"/>
          </w:rPr>
          <w:t>对应的</w:t>
        </w:r>
      </w:ins>
      <w:r w:rsidR="002B7427">
        <w:rPr>
          <w:rFonts w:hAnsi="宋体" w:hint="eastAsia"/>
        </w:rPr>
        <w:t>采集</w:t>
      </w:r>
      <w:del w:id="490" w:author="作者" w:date="2021-03-17T14:59:00Z">
        <w:r w:rsidR="005F4ADC" w:rsidDel="00FC494F">
          <w:rPr>
            <w:rFonts w:hAnsi="宋体" w:hint="eastAsia"/>
          </w:rPr>
          <w:delText>的</w:delText>
        </w:r>
      </w:del>
      <w:r w:rsidR="005F4ADC">
        <w:rPr>
          <w:rFonts w:hAnsi="宋体" w:hint="eastAsia"/>
        </w:rPr>
        <w:t>性能</w:t>
      </w:r>
      <w:r w:rsidR="00C66ADF" w:rsidRPr="007A0D46">
        <w:rPr>
          <w:rFonts w:hAnsi="宋体" w:hint="eastAsia"/>
        </w:rPr>
        <w:t>要求</w:t>
      </w:r>
      <w:ins w:id="491" w:author="作者" w:date="2021-03-15T11:28:00Z">
        <w:r w:rsidR="000A4E35">
          <w:rPr>
            <w:rFonts w:hAnsi="宋体" w:hint="eastAsia"/>
          </w:rPr>
          <w:t>如表6所示</w:t>
        </w:r>
      </w:ins>
      <w:del w:id="492" w:author="作者" w:date="2021-03-15T11:28:00Z">
        <w:r w:rsidRPr="007A0D46" w:rsidDel="000A4E35">
          <w:rPr>
            <w:rFonts w:hAnsi="宋体" w:hint="eastAsia"/>
          </w:rPr>
          <w:delText>见</w:delText>
        </w:r>
        <w:r w:rsidR="00801551" w:rsidRPr="007A0D46" w:rsidDel="000A4E35">
          <w:rPr>
            <w:rFonts w:hAnsi="宋体" w:hint="eastAsia"/>
          </w:rPr>
          <w:delText>下表</w:delText>
        </w:r>
      </w:del>
      <w:ins w:id="493" w:author="作者" w:date="2021-03-17T14:59:00Z">
        <w:r w:rsidR="00FC494F">
          <w:rPr>
            <w:rFonts w:hAnsi="宋体" w:hint="eastAsia"/>
          </w:rPr>
          <w:t>。</w:t>
        </w:r>
      </w:ins>
      <w:del w:id="494" w:author="作者" w:date="2021-03-17T14:59:00Z">
        <w:r w:rsidR="000F3979" w:rsidRPr="007A0D46" w:rsidDel="00FC494F">
          <w:rPr>
            <w:rFonts w:hAnsi="宋体" w:hint="eastAsia"/>
          </w:rPr>
          <w:delText>，</w:delText>
        </w:r>
      </w:del>
      <w:r w:rsidR="00B3609C" w:rsidRPr="007A0D46">
        <w:rPr>
          <w:rFonts w:hAnsi="宋体" w:hint="eastAsia"/>
        </w:rPr>
        <w:t>采集数据模型</w:t>
      </w:r>
      <w:r w:rsidR="00C66ADF" w:rsidRPr="007A0D46">
        <w:rPr>
          <w:rFonts w:hAnsi="宋体" w:hint="eastAsia"/>
        </w:rPr>
        <w:t>在本</w:t>
      </w:r>
      <w:ins w:id="495" w:author="作者" w:date="2021-03-15T14:15:00Z">
        <w:r w:rsidR="00C85236">
          <w:rPr>
            <w:rFonts w:hAnsi="宋体" w:hint="eastAsia"/>
          </w:rPr>
          <w:t>文件</w:t>
        </w:r>
      </w:ins>
      <w:del w:id="496" w:author="作者" w:date="2021-03-15T14:15:00Z">
        <w:r w:rsidR="00C66ADF" w:rsidRPr="007A0D46" w:rsidDel="00C85236">
          <w:rPr>
            <w:rFonts w:hAnsi="宋体" w:hint="eastAsia"/>
          </w:rPr>
          <w:delText>标准</w:delText>
        </w:r>
      </w:del>
      <w:r w:rsidR="00C66ADF" w:rsidRPr="007A0D46">
        <w:rPr>
          <w:rFonts w:hAnsi="宋体" w:hint="eastAsia"/>
        </w:rPr>
        <w:t>附</w:t>
      </w:r>
      <w:r w:rsidR="000F3979" w:rsidRPr="007A0D46">
        <w:rPr>
          <w:rFonts w:hAnsi="宋体" w:hint="eastAsia"/>
        </w:rPr>
        <w:t>录B</w:t>
      </w:r>
      <w:r w:rsidR="00406C52" w:rsidRPr="007A0D46">
        <w:rPr>
          <w:rFonts w:hAnsi="宋体" w:hint="eastAsia"/>
        </w:rPr>
        <w:t>中进行定义</w:t>
      </w:r>
      <w:r w:rsidR="000F3979" w:rsidRPr="007A0D46">
        <w:rPr>
          <w:rFonts w:hAnsi="宋体" w:hint="eastAsia"/>
        </w:rPr>
        <w:t>。</w:t>
      </w:r>
      <w:ins w:id="497" w:author="作者" w:date="2021-03-16T17:18:00Z">
        <w:r w:rsidR="00BC78D8">
          <w:rPr>
            <w:rFonts w:hAnsi="宋体" w:hint="eastAsia"/>
          </w:rPr>
          <w:t>采集配置senor</w:t>
        </w:r>
        <w:r w:rsidR="00BC78D8">
          <w:rPr>
            <w:rFonts w:hAnsi="宋体"/>
          </w:rPr>
          <w:t xml:space="preserve"> </w:t>
        </w:r>
        <w:r w:rsidR="00BC78D8">
          <w:rPr>
            <w:rFonts w:hAnsi="宋体" w:hint="eastAsia"/>
          </w:rPr>
          <w:t>path</w:t>
        </w:r>
      </w:ins>
      <w:ins w:id="498" w:author="作者" w:date="2021-03-16T17:19:00Z">
        <w:r w:rsidR="00BC78D8">
          <w:rPr>
            <w:rFonts w:hAnsi="宋体" w:hint="eastAsia"/>
          </w:rPr>
          <w:t>的</w:t>
        </w:r>
      </w:ins>
      <w:ins w:id="499" w:author="作者" w:date="2021-03-16T17:18:00Z">
        <w:r w:rsidR="00BC78D8">
          <w:rPr>
            <w:rFonts w:hAnsi="宋体" w:hint="eastAsia"/>
          </w:rPr>
          <w:t>格式</w:t>
        </w:r>
      </w:ins>
      <w:ins w:id="500" w:author="作者" w:date="2021-03-16T17:19:00Z">
        <w:r w:rsidR="00BC78D8">
          <w:rPr>
            <w:rFonts w:hAnsi="宋体" w:hint="eastAsia"/>
          </w:rPr>
          <w:t>要求在本文件附录C中定义。</w:t>
        </w:r>
      </w:ins>
    </w:p>
    <w:p w14:paraId="6B3F1BF3" w14:textId="28A11B32" w:rsidR="00C66ADF" w:rsidRDefault="00C66ADF" w:rsidP="00C66ADF">
      <w:pPr>
        <w:pStyle w:val="affffffa"/>
        <w:tabs>
          <w:tab w:val="clear" w:pos="360"/>
        </w:tabs>
        <w:spacing w:before="156" w:after="156"/>
      </w:pPr>
      <w:r>
        <w:rPr>
          <w:rFonts w:hint="eastAsia"/>
        </w:rPr>
        <w:t>表</w:t>
      </w:r>
      <w:r w:rsidR="00B43C97">
        <w:rPr>
          <w:rFonts w:hint="eastAsia"/>
        </w:rPr>
        <w:t>6</w:t>
      </w:r>
      <w:r>
        <w:t xml:space="preserve"> </w:t>
      </w:r>
      <w:r>
        <w:rPr>
          <w:rFonts w:hint="eastAsia"/>
        </w:rPr>
        <w:t>采集</w:t>
      </w:r>
      <w:r w:rsidR="00A47BF3">
        <w:rPr>
          <w:rFonts w:hint="eastAsia"/>
        </w:rPr>
        <w:t>项</w:t>
      </w:r>
      <w:r>
        <w:rPr>
          <w:rFonts w:hint="eastAsia"/>
        </w:rPr>
        <w:t>及采集周期要求</w:t>
      </w:r>
    </w:p>
    <w:tbl>
      <w:tblPr>
        <w:tblStyle w:val="210"/>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
        <w:gridCol w:w="767"/>
        <w:gridCol w:w="581"/>
        <w:gridCol w:w="2525"/>
        <w:gridCol w:w="961"/>
        <w:gridCol w:w="961"/>
        <w:gridCol w:w="961"/>
        <w:gridCol w:w="961"/>
        <w:gridCol w:w="1215"/>
      </w:tblGrid>
      <w:tr w:rsidR="00413203" w14:paraId="6BF8318A" w14:textId="77777777" w:rsidTr="00222D1A">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221" w:type="pct"/>
            <w:vMerge w:val="restart"/>
            <w:shd w:val="clear" w:color="auto" w:fill="auto"/>
            <w:vAlign w:val="center"/>
          </w:tcPr>
          <w:p w14:paraId="60B1797A" w14:textId="0D25BDA1" w:rsidR="00413203" w:rsidRPr="001C15B9" w:rsidRDefault="00413203" w:rsidP="00AD68AB">
            <w:pPr>
              <w:widowControl/>
              <w:wordWrap w:val="0"/>
              <w:jc w:val="center"/>
              <w:textAlignment w:val="baseline"/>
              <w:rPr>
                <w:rFonts w:ascii="宋体" w:hAnsi="宋体" w:cs="Arial"/>
                <w:color w:val="000000"/>
                <w:kern w:val="0"/>
                <w:sz w:val="18"/>
                <w:szCs w:val="18"/>
              </w:rPr>
            </w:pPr>
            <w:r>
              <w:rPr>
                <w:rFonts w:ascii="宋体" w:hAnsi="宋体" w:cs="Arial" w:hint="eastAsia"/>
                <w:b w:val="0"/>
                <w:bCs w:val="0"/>
                <w:color w:val="000000"/>
                <w:kern w:val="0"/>
                <w:sz w:val="18"/>
                <w:szCs w:val="18"/>
              </w:rPr>
              <w:lastRenderedPageBreak/>
              <w:t>采集类型</w:t>
            </w:r>
          </w:p>
        </w:tc>
        <w:tc>
          <w:tcPr>
            <w:tcW w:w="722" w:type="pct"/>
            <w:gridSpan w:val="2"/>
            <w:vMerge w:val="restart"/>
            <w:shd w:val="clear" w:color="auto" w:fill="auto"/>
            <w:vAlign w:val="center"/>
          </w:tcPr>
          <w:p w14:paraId="4581394E" w14:textId="2048F9FC" w:rsidR="00413203" w:rsidRPr="001C15B9" w:rsidRDefault="00413203" w:rsidP="00AD68AB">
            <w:pPr>
              <w:widowControl/>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kern w:val="0"/>
                <w:sz w:val="18"/>
                <w:szCs w:val="18"/>
              </w:rPr>
            </w:pPr>
            <w:r w:rsidRPr="001C15B9">
              <w:rPr>
                <w:rFonts w:ascii="宋体" w:hAnsi="宋体" w:cs="Arial" w:hint="eastAsia"/>
                <w:b w:val="0"/>
                <w:bCs w:val="0"/>
                <w:color w:val="000000"/>
                <w:kern w:val="0"/>
                <w:sz w:val="18"/>
                <w:szCs w:val="18"/>
              </w:rPr>
              <w:t>采集项</w:t>
            </w:r>
          </w:p>
        </w:tc>
        <w:tc>
          <w:tcPr>
            <w:tcW w:w="1351" w:type="pct"/>
            <w:vMerge w:val="restart"/>
            <w:shd w:val="clear" w:color="auto" w:fill="auto"/>
            <w:vAlign w:val="center"/>
          </w:tcPr>
          <w:p w14:paraId="09803164" w14:textId="2F1F3AE4" w:rsidR="00413203" w:rsidRPr="001C15B9" w:rsidRDefault="00413203" w:rsidP="00AD68AB">
            <w:pPr>
              <w:widowControl/>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kern w:val="0"/>
                <w:sz w:val="18"/>
                <w:szCs w:val="18"/>
              </w:rPr>
            </w:pPr>
            <w:r w:rsidRPr="001C15B9">
              <w:rPr>
                <w:rFonts w:ascii="宋体" w:hAnsi="宋体" w:cs="Arial"/>
                <w:b w:val="0"/>
                <w:bCs w:val="0"/>
                <w:color w:val="000000"/>
                <w:kern w:val="0"/>
                <w:sz w:val="18"/>
                <w:szCs w:val="18"/>
              </w:rPr>
              <w:t>采集内容</w:t>
            </w:r>
          </w:p>
        </w:tc>
        <w:tc>
          <w:tcPr>
            <w:tcW w:w="1028" w:type="pct"/>
            <w:gridSpan w:val="2"/>
            <w:shd w:val="clear" w:color="auto" w:fill="auto"/>
            <w:vAlign w:val="center"/>
          </w:tcPr>
          <w:p w14:paraId="1397C416" w14:textId="7F2EB3EF" w:rsidR="00413203" w:rsidRDefault="00413203" w:rsidP="00AD68AB">
            <w:pPr>
              <w:widowControl/>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kern w:val="0"/>
                <w:sz w:val="18"/>
                <w:szCs w:val="18"/>
              </w:rPr>
            </w:pPr>
            <w:r w:rsidRPr="001C15B9">
              <w:rPr>
                <w:rFonts w:ascii="宋体" w:hAnsi="宋体" w:cs="Arial"/>
                <w:b w:val="0"/>
                <w:bCs w:val="0"/>
                <w:color w:val="000000"/>
                <w:kern w:val="0"/>
                <w:sz w:val="18"/>
                <w:szCs w:val="18"/>
              </w:rPr>
              <w:t>设备采样</w:t>
            </w:r>
            <w:r>
              <w:rPr>
                <w:rFonts w:ascii="宋体" w:hAnsi="宋体" w:cs="Arial" w:hint="eastAsia"/>
                <w:b w:val="0"/>
                <w:bCs w:val="0"/>
                <w:color w:val="000000"/>
                <w:kern w:val="0"/>
                <w:sz w:val="18"/>
                <w:szCs w:val="18"/>
              </w:rPr>
              <w:t>能力</w:t>
            </w:r>
          </w:p>
        </w:tc>
        <w:tc>
          <w:tcPr>
            <w:tcW w:w="1028" w:type="pct"/>
            <w:gridSpan w:val="2"/>
            <w:shd w:val="clear" w:color="auto" w:fill="auto"/>
            <w:vAlign w:val="center"/>
          </w:tcPr>
          <w:p w14:paraId="13D8AE0F" w14:textId="24679BD0" w:rsidR="00413203" w:rsidRPr="001C15B9" w:rsidRDefault="00413203" w:rsidP="00AD68AB">
            <w:pPr>
              <w:widowControl/>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kern w:val="0"/>
                <w:sz w:val="18"/>
                <w:szCs w:val="18"/>
              </w:rPr>
            </w:pPr>
            <w:r>
              <w:rPr>
                <w:rFonts w:ascii="宋体" w:hAnsi="宋体" w:cs="Arial" w:hint="eastAsia"/>
                <w:b w:val="0"/>
                <w:bCs w:val="0"/>
                <w:color w:val="000000"/>
                <w:kern w:val="0"/>
                <w:sz w:val="18"/>
                <w:szCs w:val="18"/>
              </w:rPr>
              <w:t>样本间隔</w:t>
            </w:r>
          </w:p>
        </w:tc>
        <w:tc>
          <w:tcPr>
            <w:tcW w:w="650" w:type="pct"/>
            <w:vMerge w:val="restart"/>
            <w:shd w:val="clear" w:color="auto" w:fill="auto"/>
            <w:vAlign w:val="center"/>
          </w:tcPr>
          <w:p w14:paraId="0646FA2D" w14:textId="42ECDCA0" w:rsidR="00413203" w:rsidRPr="001C15B9" w:rsidRDefault="00413203" w:rsidP="00AD68AB">
            <w:pPr>
              <w:widowControl/>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kern w:val="0"/>
                <w:sz w:val="18"/>
                <w:szCs w:val="18"/>
              </w:rPr>
            </w:pPr>
            <w:r w:rsidRPr="001C15B9">
              <w:rPr>
                <w:rFonts w:ascii="宋体" w:hAnsi="宋体" w:cs="Arial" w:hint="eastAsia"/>
                <w:b w:val="0"/>
                <w:bCs w:val="0"/>
                <w:color w:val="000000"/>
                <w:kern w:val="0"/>
                <w:sz w:val="18"/>
                <w:szCs w:val="18"/>
              </w:rPr>
              <w:t>数据</w:t>
            </w:r>
            <w:r>
              <w:rPr>
                <w:rFonts w:ascii="宋体" w:hAnsi="宋体" w:cs="Arial" w:hint="eastAsia"/>
                <w:b w:val="0"/>
                <w:bCs w:val="0"/>
                <w:color w:val="000000"/>
                <w:kern w:val="0"/>
                <w:sz w:val="18"/>
                <w:szCs w:val="18"/>
              </w:rPr>
              <w:t>对应</w:t>
            </w:r>
            <w:r w:rsidRPr="001C15B9">
              <w:rPr>
                <w:rFonts w:ascii="宋体" w:hAnsi="宋体" w:cs="Arial" w:hint="eastAsia"/>
                <w:b w:val="0"/>
                <w:bCs w:val="0"/>
                <w:color w:val="000000"/>
                <w:kern w:val="0"/>
                <w:sz w:val="18"/>
                <w:szCs w:val="18"/>
              </w:rPr>
              <w:t>采集模型</w:t>
            </w:r>
          </w:p>
        </w:tc>
      </w:tr>
      <w:tr w:rsidR="00413203" w14:paraId="0E5ABEE8" w14:textId="77777777" w:rsidTr="00222D1A">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221" w:type="pct"/>
            <w:vMerge/>
            <w:shd w:val="clear" w:color="auto" w:fill="auto"/>
            <w:vAlign w:val="center"/>
          </w:tcPr>
          <w:p w14:paraId="44BFF43A" w14:textId="77777777" w:rsidR="00413203" w:rsidRDefault="00413203" w:rsidP="00AD68AB">
            <w:pPr>
              <w:widowControl/>
              <w:wordWrap w:val="0"/>
              <w:jc w:val="center"/>
              <w:textAlignment w:val="baseline"/>
              <w:rPr>
                <w:rFonts w:ascii="宋体" w:hAnsi="宋体" w:cs="Arial"/>
                <w:b w:val="0"/>
                <w:bCs w:val="0"/>
                <w:color w:val="000000"/>
                <w:kern w:val="0"/>
                <w:sz w:val="18"/>
                <w:szCs w:val="18"/>
              </w:rPr>
            </w:pPr>
          </w:p>
        </w:tc>
        <w:tc>
          <w:tcPr>
            <w:tcW w:w="722" w:type="pct"/>
            <w:gridSpan w:val="2"/>
            <w:vMerge/>
            <w:shd w:val="clear" w:color="auto" w:fill="auto"/>
            <w:vAlign w:val="center"/>
          </w:tcPr>
          <w:p w14:paraId="130925D9" w14:textId="77777777" w:rsidR="00413203" w:rsidRPr="001C15B9" w:rsidRDefault="00413203" w:rsidP="00AD68AB">
            <w:pPr>
              <w:widowControl/>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kern w:val="0"/>
                <w:sz w:val="18"/>
                <w:szCs w:val="18"/>
              </w:rPr>
            </w:pPr>
          </w:p>
        </w:tc>
        <w:tc>
          <w:tcPr>
            <w:tcW w:w="1351" w:type="pct"/>
            <w:vMerge/>
            <w:shd w:val="clear" w:color="auto" w:fill="auto"/>
            <w:vAlign w:val="center"/>
          </w:tcPr>
          <w:p w14:paraId="60FDA1F7" w14:textId="77777777" w:rsidR="00413203" w:rsidRPr="001C15B9" w:rsidRDefault="00413203" w:rsidP="00AD68AB">
            <w:pPr>
              <w:widowControl/>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kern w:val="0"/>
                <w:sz w:val="18"/>
                <w:szCs w:val="18"/>
              </w:rPr>
            </w:pPr>
          </w:p>
        </w:tc>
        <w:tc>
          <w:tcPr>
            <w:tcW w:w="514" w:type="pct"/>
            <w:shd w:val="clear" w:color="auto" w:fill="auto"/>
            <w:vAlign w:val="center"/>
          </w:tcPr>
          <w:p w14:paraId="60C50099" w14:textId="1AEDC3AF" w:rsidR="00413203" w:rsidRPr="00633649" w:rsidRDefault="00413203" w:rsidP="00AD68AB">
            <w:pPr>
              <w:widowControl/>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kern w:val="0"/>
                <w:sz w:val="18"/>
                <w:szCs w:val="18"/>
              </w:rPr>
            </w:pPr>
            <w:r w:rsidRPr="00633649">
              <w:rPr>
                <w:rFonts w:ascii="宋体" w:hAnsi="宋体" w:cs="Arial" w:hint="eastAsia"/>
                <w:b w:val="0"/>
                <w:bCs w:val="0"/>
                <w:color w:val="000000"/>
                <w:kern w:val="0"/>
                <w:sz w:val="18"/>
                <w:szCs w:val="18"/>
              </w:rPr>
              <w:t>单采集对象采集</w:t>
            </w:r>
          </w:p>
        </w:tc>
        <w:tc>
          <w:tcPr>
            <w:tcW w:w="514" w:type="pct"/>
            <w:shd w:val="clear" w:color="auto" w:fill="auto"/>
            <w:vAlign w:val="center"/>
          </w:tcPr>
          <w:p w14:paraId="7D3B5A0B" w14:textId="0D258735" w:rsidR="00413203" w:rsidRPr="00633649" w:rsidRDefault="00413203" w:rsidP="00AD68AB">
            <w:pPr>
              <w:widowControl/>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kern w:val="0"/>
                <w:sz w:val="18"/>
                <w:szCs w:val="18"/>
              </w:rPr>
            </w:pPr>
            <w:r w:rsidRPr="00633649">
              <w:rPr>
                <w:rFonts w:ascii="宋体" w:hAnsi="宋体" w:cs="Arial" w:hint="eastAsia"/>
                <w:b w:val="0"/>
                <w:bCs w:val="0"/>
                <w:color w:val="000000"/>
                <w:kern w:val="0"/>
                <w:sz w:val="18"/>
                <w:szCs w:val="18"/>
              </w:rPr>
              <w:t>全量采集</w:t>
            </w:r>
          </w:p>
        </w:tc>
        <w:tc>
          <w:tcPr>
            <w:tcW w:w="514" w:type="pct"/>
            <w:shd w:val="clear" w:color="auto" w:fill="auto"/>
            <w:vAlign w:val="center"/>
          </w:tcPr>
          <w:p w14:paraId="0BDCC4E6" w14:textId="2932019F" w:rsidR="00413203" w:rsidRPr="00633649" w:rsidRDefault="00413203" w:rsidP="00AD68AB">
            <w:pPr>
              <w:widowControl/>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kern w:val="0"/>
                <w:sz w:val="18"/>
                <w:szCs w:val="18"/>
              </w:rPr>
            </w:pPr>
            <w:r w:rsidRPr="00633649">
              <w:rPr>
                <w:rFonts w:ascii="宋体" w:hAnsi="宋体" w:cs="Arial" w:hint="eastAsia"/>
                <w:b w:val="0"/>
                <w:bCs w:val="0"/>
                <w:color w:val="000000"/>
                <w:kern w:val="0"/>
                <w:sz w:val="18"/>
                <w:szCs w:val="18"/>
              </w:rPr>
              <w:t>单采集对象采集</w:t>
            </w:r>
          </w:p>
        </w:tc>
        <w:tc>
          <w:tcPr>
            <w:tcW w:w="514" w:type="pct"/>
            <w:shd w:val="clear" w:color="auto" w:fill="auto"/>
            <w:vAlign w:val="center"/>
          </w:tcPr>
          <w:p w14:paraId="0948C4F1" w14:textId="130B8F9D" w:rsidR="00413203" w:rsidRPr="00633649" w:rsidRDefault="00413203" w:rsidP="00AD68AB">
            <w:pPr>
              <w:widowControl/>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kern w:val="0"/>
                <w:sz w:val="18"/>
                <w:szCs w:val="18"/>
              </w:rPr>
            </w:pPr>
            <w:r w:rsidRPr="00633649">
              <w:rPr>
                <w:rFonts w:ascii="宋体" w:hAnsi="宋体" w:cs="Arial" w:hint="eastAsia"/>
                <w:b w:val="0"/>
                <w:bCs w:val="0"/>
                <w:color w:val="000000"/>
                <w:kern w:val="0"/>
                <w:sz w:val="18"/>
                <w:szCs w:val="18"/>
              </w:rPr>
              <w:t>全量采集</w:t>
            </w:r>
          </w:p>
        </w:tc>
        <w:tc>
          <w:tcPr>
            <w:tcW w:w="650" w:type="pct"/>
            <w:vMerge/>
            <w:shd w:val="clear" w:color="auto" w:fill="auto"/>
            <w:vAlign w:val="center"/>
          </w:tcPr>
          <w:p w14:paraId="644D8E58" w14:textId="7A9A374F" w:rsidR="00413203" w:rsidRPr="001C15B9" w:rsidRDefault="00413203" w:rsidP="00AD68AB">
            <w:pPr>
              <w:widowControl/>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kern w:val="0"/>
                <w:sz w:val="18"/>
                <w:szCs w:val="18"/>
              </w:rPr>
            </w:pPr>
          </w:p>
        </w:tc>
      </w:tr>
      <w:tr w:rsidR="00413203" w14:paraId="7A8E308C"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221" w:type="pct"/>
            <w:vMerge w:val="restart"/>
            <w:vAlign w:val="center"/>
          </w:tcPr>
          <w:p w14:paraId="2B9166E2" w14:textId="77777777" w:rsidR="00413203" w:rsidRPr="001C15B9" w:rsidRDefault="00413203" w:rsidP="00AD68AB">
            <w:pPr>
              <w:widowControl/>
              <w:jc w:val="center"/>
              <w:textAlignment w:val="baseline"/>
              <w:rPr>
                <w:rFonts w:ascii="宋体" w:hAnsi="宋体" w:cs="Arial"/>
                <w:b w:val="0"/>
                <w:bCs w:val="0"/>
                <w:color w:val="000000"/>
                <w:kern w:val="0"/>
                <w:sz w:val="18"/>
                <w:szCs w:val="18"/>
              </w:rPr>
            </w:pPr>
            <w:r w:rsidRPr="001C15B9">
              <w:rPr>
                <w:rFonts w:ascii="宋体" w:hAnsi="宋体" w:cs="Arial"/>
                <w:b w:val="0"/>
                <w:bCs w:val="0"/>
                <w:color w:val="000000"/>
                <w:kern w:val="0"/>
                <w:sz w:val="18"/>
                <w:szCs w:val="18"/>
              </w:rPr>
              <w:t>流量</w:t>
            </w:r>
          </w:p>
        </w:tc>
        <w:tc>
          <w:tcPr>
            <w:tcW w:w="722" w:type="pct"/>
            <w:gridSpan w:val="2"/>
            <w:vAlign w:val="center"/>
          </w:tcPr>
          <w:p w14:paraId="0424A760"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color w:val="000000"/>
                <w:kern w:val="0"/>
                <w:sz w:val="18"/>
                <w:szCs w:val="18"/>
              </w:rPr>
              <w:t>上联口流量</w:t>
            </w:r>
          </w:p>
        </w:tc>
        <w:tc>
          <w:tcPr>
            <w:tcW w:w="1351" w:type="pct"/>
            <w:vAlign w:val="center"/>
          </w:tcPr>
          <w:p w14:paraId="0D35B4FE" w14:textId="3AE8D10E" w:rsidR="00413203" w:rsidRPr="001C15B9" w:rsidRDefault="00413203" w:rsidP="00AD68AB">
            <w:pPr>
              <w:pStyle w:val="afffffff0"/>
              <w:widowControl/>
              <w:numPr>
                <w:ilvl w:val="0"/>
                <w:numId w:val="17"/>
              </w:numP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rPr>
            </w:pPr>
            <w:r w:rsidRPr="001C15B9">
              <w:rPr>
                <w:rFonts w:ascii="宋体" w:eastAsia="宋体" w:hAnsi="宋体" w:cs="Arial"/>
                <w:color w:val="000000"/>
                <w:sz w:val="18"/>
                <w:szCs w:val="18"/>
              </w:rPr>
              <w:t>字节数</w:t>
            </w:r>
            <w:r w:rsidRPr="001C15B9">
              <w:rPr>
                <w:rFonts w:ascii="宋体" w:eastAsia="宋体" w:hAnsi="宋体" w:cs="Arial" w:hint="eastAsia"/>
                <w:color w:val="000000"/>
                <w:sz w:val="18"/>
                <w:szCs w:val="18"/>
                <w:lang w:eastAsia="zh-CN"/>
              </w:rPr>
              <w:t>（收发）</w:t>
            </w:r>
          </w:p>
          <w:p w14:paraId="606D20B4" w14:textId="3184438F" w:rsidR="00413203" w:rsidRPr="001C15B9" w:rsidRDefault="003300C5" w:rsidP="00AD68AB">
            <w:pPr>
              <w:pStyle w:val="afffffff0"/>
              <w:widowControl/>
              <w:numPr>
                <w:ilvl w:val="0"/>
                <w:numId w:val="17"/>
              </w:numPr>
              <w:wordWrap w:val="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lang w:eastAsia="zh-CN"/>
              </w:rPr>
            </w:pPr>
            <w:r>
              <w:rPr>
                <w:rFonts w:ascii="宋体" w:eastAsia="宋体" w:hAnsi="宋体" w:cs="Arial" w:hint="eastAsia"/>
                <w:color w:val="000000"/>
                <w:sz w:val="18"/>
                <w:szCs w:val="18"/>
                <w:lang w:eastAsia="zh-CN"/>
              </w:rPr>
              <w:t>数据包数</w:t>
            </w:r>
            <w:r w:rsidR="00413203" w:rsidRPr="001C15B9">
              <w:rPr>
                <w:rFonts w:ascii="宋体" w:eastAsia="宋体" w:hAnsi="宋体" w:cs="Arial"/>
                <w:color w:val="000000"/>
                <w:sz w:val="18"/>
                <w:szCs w:val="18"/>
                <w:lang w:eastAsia="zh-CN"/>
              </w:rPr>
              <w:t>（收发、丢弃、</w:t>
            </w:r>
            <w:r w:rsidR="00413203" w:rsidRPr="001C15B9">
              <w:rPr>
                <w:rFonts w:ascii="宋体" w:eastAsia="宋体" w:hAnsi="宋体" w:cs="Arial" w:hint="eastAsia"/>
                <w:color w:val="000000"/>
                <w:sz w:val="18"/>
                <w:szCs w:val="18"/>
                <w:lang w:eastAsia="zh-CN"/>
              </w:rPr>
              <w:t>C</w:t>
            </w:r>
            <w:r w:rsidR="00413203" w:rsidRPr="001C15B9">
              <w:rPr>
                <w:rFonts w:ascii="宋体" w:eastAsia="宋体" w:hAnsi="宋体" w:cs="Arial"/>
                <w:color w:val="000000"/>
                <w:sz w:val="18"/>
                <w:szCs w:val="18"/>
                <w:lang w:eastAsia="zh-CN"/>
              </w:rPr>
              <w:t>RC错误、超长、超短</w:t>
            </w:r>
            <w:r w:rsidR="00413203" w:rsidRPr="001C15B9">
              <w:rPr>
                <w:rFonts w:ascii="宋体" w:eastAsia="宋体" w:hAnsi="宋体" w:cs="Arial" w:hint="eastAsia"/>
                <w:color w:val="000000"/>
                <w:sz w:val="18"/>
                <w:szCs w:val="18"/>
                <w:lang w:eastAsia="zh-CN"/>
              </w:rPr>
              <w:t>、分片、</w:t>
            </w:r>
            <w:r w:rsidR="00413203" w:rsidRPr="001C15B9">
              <w:rPr>
                <w:rFonts w:ascii="宋体" w:eastAsia="宋体" w:hAnsi="宋体" w:cs="Arial"/>
                <w:color w:val="000000"/>
                <w:sz w:val="18"/>
                <w:szCs w:val="18"/>
                <w:lang w:eastAsia="zh-CN"/>
              </w:rPr>
              <w:t>J</w:t>
            </w:r>
            <w:r w:rsidR="00413203" w:rsidRPr="001C15B9">
              <w:rPr>
                <w:rFonts w:ascii="宋体" w:eastAsia="宋体" w:hAnsi="宋体" w:cs="Arial" w:hint="eastAsia"/>
                <w:color w:val="000000"/>
                <w:sz w:val="18"/>
                <w:szCs w:val="18"/>
                <w:lang w:eastAsia="zh-CN"/>
              </w:rPr>
              <w:t>abber、错误</w:t>
            </w:r>
            <w:r w:rsidR="00413203" w:rsidRPr="001C15B9">
              <w:rPr>
                <w:rFonts w:ascii="宋体" w:eastAsia="宋体" w:hAnsi="宋体" w:cs="Arial"/>
                <w:color w:val="000000"/>
                <w:sz w:val="18"/>
                <w:szCs w:val="18"/>
                <w:lang w:eastAsia="zh-CN"/>
              </w:rPr>
              <w:t>）</w:t>
            </w:r>
          </w:p>
          <w:p w14:paraId="558C8E94" w14:textId="77777777" w:rsidR="00413203" w:rsidRPr="001C15B9" w:rsidRDefault="00413203" w:rsidP="00AD68AB">
            <w:pPr>
              <w:pStyle w:val="afffffff0"/>
              <w:widowControl/>
              <w:numPr>
                <w:ilvl w:val="0"/>
                <w:numId w:val="17"/>
              </w:numPr>
              <w:wordWrap w:val="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lang w:eastAsia="zh-CN"/>
              </w:rPr>
            </w:pPr>
            <w:r w:rsidRPr="001C15B9">
              <w:rPr>
                <w:rFonts w:ascii="宋体" w:eastAsia="宋体" w:hAnsi="宋体" w:cs="Arial" w:hint="eastAsia"/>
                <w:color w:val="000000"/>
                <w:sz w:val="18"/>
                <w:szCs w:val="18"/>
                <w:lang w:eastAsia="zh-CN"/>
              </w:rPr>
              <w:t>上下行速率（平均、峰值）</w:t>
            </w:r>
          </w:p>
        </w:tc>
        <w:tc>
          <w:tcPr>
            <w:tcW w:w="514" w:type="pct"/>
            <w:vAlign w:val="center"/>
          </w:tcPr>
          <w:p w14:paraId="0C46A0E8" w14:textId="61666D84"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1秒</w:t>
            </w:r>
          </w:p>
        </w:tc>
        <w:tc>
          <w:tcPr>
            <w:tcW w:w="514" w:type="pct"/>
            <w:vAlign w:val="center"/>
          </w:tcPr>
          <w:p w14:paraId="7C151833" w14:textId="4BD70C70"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1秒</w:t>
            </w:r>
          </w:p>
        </w:tc>
        <w:tc>
          <w:tcPr>
            <w:tcW w:w="514" w:type="pct"/>
            <w:vAlign w:val="center"/>
          </w:tcPr>
          <w:p w14:paraId="0C978F4B" w14:textId="216872E7"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1秒</w:t>
            </w:r>
          </w:p>
        </w:tc>
        <w:tc>
          <w:tcPr>
            <w:tcW w:w="514" w:type="pct"/>
            <w:vAlign w:val="center"/>
          </w:tcPr>
          <w:p w14:paraId="7BC216E6" w14:textId="69B9BE1D"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1秒</w:t>
            </w:r>
          </w:p>
        </w:tc>
        <w:tc>
          <w:tcPr>
            <w:tcW w:w="650" w:type="pct"/>
            <w:vAlign w:val="center"/>
          </w:tcPr>
          <w:p w14:paraId="2D60EDC4" w14:textId="47B8131D"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an-ethernet-kpi.proto</w:t>
            </w:r>
          </w:p>
        </w:tc>
      </w:tr>
      <w:tr w:rsidR="00413203" w14:paraId="4B5ABB15" w14:textId="77777777" w:rsidTr="00222D1A">
        <w:trPr>
          <w:trHeight w:val="902"/>
        </w:trPr>
        <w:tc>
          <w:tcPr>
            <w:cnfStyle w:val="001000000000" w:firstRow="0" w:lastRow="0" w:firstColumn="1" w:lastColumn="0" w:oddVBand="0" w:evenVBand="0" w:oddHBand="0" w:evenHBand="0" w:firstRowFirstColumn="0" w:firstRowLastColumn="0" w:lastRowFirstColumn="0" w:lastRowLastColumn="0"/>
            <w:tcW w:w="221" w:type="pct"/>
            <w:vMerge/>
            <w:vAlign w:val="center"/>
          </w:tcPr>
          <w:p w14:paraId="3BE95B7A" w14:textId="77777777" w:rsidR="00413203" w:rsidRPr="001C15B9" w:rsidRDefault="00413203" w:rsidP="00AD68AB">
            <w:pPr>
              <w:widowControl/>
              <w:wordWrap w:val="0"/>
              <w:jc w:val="center"/>
              <w:textAlignment w:val="baseline"/>
              <w:rPr>
                <w:rFonts w:ascii="宋体" w:hAnsi="宋体" w:cs="Arial"/>
                <w:b w:val="0"/>
                <w:bCs w:val="0"/>
                <w:color w:val="000000"/>
                <w:kern w:val="0"/>
                <w:sz w:val="18"/>
                <w:szCs w:val="18"/>
              </w:rPr>
            </w:pPr>
          </w:p>
        </w:tc>
        <w:tc>
          <w:tcPr>
            <w:tcW w:w="411" w:type="pct"/>
            <w:vMerge w:val="restart"/>
            <w:vAlign w:val="center"/>
          </w:tcPr>
          <w:p w14:paraId="02673177"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color w:val="000000"/>
                <w:kern w:val="0"/>
                <w:sz w:val="18"/>
                <w:szCs w:val="18"/>
              </w:rPr>
              <w:t>PON</w:t>
            </w:r>
            <w:r w:rsidRPr="001C15B9">
              <w:rPr>
                <w:rFonts w:ascii="宋体" w:hAnsi="宋体" w:cs="Arial" w:hint="eastAsia"/>
                <w:color w:val="000000"/>
                <w:kern w:val="0"/>
                <w:sz w:val="18"/>
                <w:szCs w:val="18"/>
              </w:rPr>
              <w:t>口流量</w:t>
            </w:r>
          </w:p>
        </w:tc>
        <w:tc>
          <w:tcPr>
            <w:tcW w:w="311" w:type="pct"/>
            <w:vAlign w:val="center"/>
          </w:tcPr>
          <w:p w14:paraId="4BE1430C" w14:textId="12968F62" w:rsidR="00413203" w:rsidRPr="001C15B9" w:rsidRDefault="00413203" w:rsidP="009D1197">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GPON</w:t>
            </w:r>
          </w:p>
        </w:tc>
        <w:tc>
          <w:tcPr>
            <w:tcW w:w="1351" w:type="pct"/>
            <w:vMerge w:val="restart"/>
            <w:vAlign w:val="center"/>
          </w:tcPr>
          <w:p w14:paraId="1BD612A2" w14:textId="66C4CC0E" w:rsidR="00413203" w:rsidRPr="001C15B9" w:rsidRDefault="00413203" w:rsidP="00AD68AB">
            <w:pPr>
              <w:pStyle w:val="afffffff0"/>
              <w:widowControl/>
              <w:numPr>
                <w:ilvl w:val="0"/>
                <w:numId w:val="21"/>
              </w:numPr>
              <w:wordWrap w:val="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rPr>
            </w:pPr>
            <w:r w:rsidRPr="001C15B9">
              <w:rPr>
                <w:rFonts w:ascii="宋体" w:eastAsia="宋体" w:hAnsi="宋体" w:cs="Arial" w:hint="eastAsia"/>
                <w:color w:val="000000"/>
                <w:sz w:val="18"/>
                <w:szCs w:val="18"/>
              </w:rPr>
              <w:t>字节数</w:t>
            </w:r>
            <w:r w:rsidRPr="001C15B9">
              <w:rPr>
                <w:rFonts w:ascii="宋体" w:eastAsia="宋体" w:hAnsi="宋体" w:cs="Arial" w:hint="eastAsia"/>
                <w:color w:val="000000"/>
                <w:sz w:val="18"/>
                <w:szCs w:val="18"/>
                <w:lang w:eastAsia="zh-CN"/>
              </w:rPr>
              <w:t>（收发）</w:t>
            </w:r>
          </w:p>
          <w:p w14:paraId="7E959136" w14:textId="3A20A04A" w:rsidR="00413203" w:rsidRPr="001C15B9" w:rsidRDefault="00CA06F0" w:rsidP="00AD68AB">
            <w:pPr>
              <w:pStyle w:val="afffffff0"/>
              <w:widowControl/>
              <w:numPr>
                <w:ilvl w:val="0"/>
                <w:numId w:val="21"/>
              </w:numP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lang w:eastAsia="zh-CN"/>
              </w:rPr>
            </w:pPr>
            <w:r>
              <w:rPr>
                <w:rFonts w:ascii="宋体" w:eastAsia="宋体" w:hAnsi="宋体" w:cs="Arial" w:hint="eastAsia"/>
                <w:color w:val="000000"/>
                <w:sz w:val="18"/>
                <w:szCs w:val="18"/>
                <w:lang w:eastAsia="zh-CN"/>
              </w:rPr>
              <w:t>数据包</w:t>
            </w:r>
            <w:r w:rsidR="003300C5">
              <w:rPr>
                <w:rFonts w:ascii="宋体" w:eastAsia="宋体" w:hAnsi="宋体" w:cs="Arial" w:hint="eastAsia"/>
                <w:color w:val="000000"/>
                <w:sz w:val="18"/>
                <w:szCs w:val="18"/>
                <w:lang w:eastAsia="zh-CN"/>
              </w:rPr>
              <w:t>数</w:t>
            </w:r>
            <w:r w:rsidR="00413203" w:rsidRPr="001C15B9">
              <w:rPr>
                <w:rFonts w:ascii="宋体" w:eastAsia="宋体" w:hAnsi="宋体" w:cs="Arial" w:hint="eastAsia"/>
                <w:color w:val="000000"/>
                <w:sz w:val="18"/>
                <w:szCs w:val="18"/>
                <w:lang w:eastAsia="zh-CN"/>
              </w:rPr>
              <w:t>（收发、丢弃、C</w:t>
            </w:r>
            <w:r w:rsidR="00413203" w:rsidRPr="001C15B9">
              <w:rPr>
                <w:rFonts w:ascii="宋体" w:eastAsia="宋体" w:hAnsi="宋体" w:cs="Arial"/>
                <w:color w:val="000000"/>
                <w:sz w:val="18"/>
                <w:szCs w:val="18"/>
                <w:lang w:eastAsia="zh-CN"/>
              </w:rPr>
              <w:t>RC</w:t>
            </w:r>
            <w:r w:rsidR="00413203" w:rsidRPr="001C15B9">
              <w:rPr>
                <w:rFonts w:ascii="宋体" w:eastAsia="宋体" w:hAnsi="宋体" w:cs="Arial" w:hint="eastAsia"/>
                <w:color w:val="000000"/>
                <w:sz w:val="18"/>
                <w:szCs w:val="18"/>
                <w:lang w:eastAsia="zh-CN"/>
              </w:rPr>
              <w:t>错误、超长、超短、错误）</w:t>
            </w:r>
          </w:p>
          <w:p w14:paraId="4AF0C5F1" w14:textId="77777777" w:rsidR="00413203" w:rsidRPr="001C15B9" w:rsidRDefault="00413203" w:rsidP="00AD68AB">
            <w:pPr>
              <w:pStyle w:val="afffffff0"/>
              <w:widowControl/>
              <w:numPr>
                <w:ilvl w:val="0"/>
                <w:numId w:val="21"/>
              </w:numPr>
              <w:wordWrap w:val="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rPr>
            </w:pPr>
            <w:r w:rsidRPr="001C15B9">
              <w:rPr>
                <w:rFonts w:ascii="宋体" w:eastAsia="宋体" w:hAnsi="宋体" w:cs="Arial" w:hint="eastAsia"/>
                <w:color w:val="000000"/>
                <w:sz w:val="18"/>
                <w:szCs w:val="18"/>
                <w:lang w:eastAsia="zh-CN"/>
              </w:rPr>
              <w:t>上下行速率（平均、峰值）</w:t>
            </w:r>
          </w:p>
        </w:tc>
        <w:tc>
          <w:tcPr>
            <w:tcW w:w="514" w:type="pct"/>
            <w:vMerge w:val="restart"/>
            <w:vAlign w:val="center"/>
          </w:tcPr>
          <w:p w14:paraId="11E69C2D" w14:textId="69ED06F8"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color w:val="000000"/>
                <w:kern w:val="0"/>
                <w:sz w:val="18"/>
                <w:szCs w:val="18"/>
              </w:rPr>
              <w:t>1</w:t>
            </w:r>
            <w:r w:rsidR="00413203" w:rsidRPr="001C15B9">
              <w:rPr>
                <w:rFonts w:ascii="宋体" w:hAnsi="宋体" w:cs="Arial" w:hint="eastAsia"/>
                <w:color w:val="000000"/>
                <w:kern w:val="0"/>
                <w:sz w:val="18"/>
                <w:szCs w:val="18"/>
              </w:rPr>
              <w:t>秒</w:t>
            </w:r>
          </w:p>
        </w:tc>
        <w:tc>
          <w:tcPr>
            <w:tcW w:w="514" w:type="pct"/>
            <w:vMerge w:val="restart"/>
            <w:vAlign w:val="center"/>
          </w:tcPr>
          <w:p w14:paraId="676DF918" w14:textId="0C74E291"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color w:val="000000"/>
                <w:kern w:val="0"/>
                <w:sz w:val="18"/>
                <w:szCs w:val="18"/>
              </w:rPr>
              <w:t>1</w:t>
            </w:r>
            <w:r w:rsidR="00413203" w:rsidRPr="001C15B9">
              <w:rPr>
                <w:rFonts w:ascii="宋体" w:hAnsi="宋体" w:cs="Arial" w:hint="eastAsia"/>
                <w:color w:val="000000"/>
                <w:kern w:val="0"/>
                <w:sz w:val="18"/>
                <w:szCs w:val="18"/>
              </w:rPr>
              <w:t>秒</w:t>
            </w:r>
          </w:p>
        </w:tc>
        <w:tc>
          <w:tcPr>
            <w:tcW w:w="514" w:type="pct"/>
            <w:vMerge w:val="restart"/>
            <w:vAlign w:val="center"/>
          </w:tcPr>
          <w:p w14:paraId="570213DB" w14:textId="44F2418B"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color w:val="000000"/>
                <w:kern w:val="0"/>
                <w:sz w:val="18"/>
                <w:szCs w:val="18"/>
              </w:rPr>
              <w:t>1</w:t>
            </w:r>
            <w:r w:rsidR="00413203" w:rsidRPr="001C15B9">
              <w:rPr>
                <w:rFonts w:ascii="宋体" w:hAnsi="宋体" w:cs="Arial" w:hint="eastAsia"/>
                <w:color w:val="000000"/>
                <w:kern w:val="0"/>
                <w:sz w:val="18"/>
                <w:szCs w:val="18"/>
              </w:rPr>
              <w:t>秒</w:t>
            </w:r>
          </w:p>
        </w:tc>
        <w:tc>
          <w:tcPr>
            <w:tcW w:w="514" w:type="pct"/>
            <w:vMerge w:val="restart"/>
            <w:vAlign w:val="center"/>
          </w:tcPr>
          <w:p w14:paraId="6582B2EE" w14:textId="73F6D5E8"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color w:val="000000"/>
                <w:kern w:val="0"/>
                <w:sz w:val="18"/>
                <w:szCs w:val="18"/>
              </w:rPr>
              <w:t>1</w:t>
            </w:r>
            <w:r w:rsidR="00413203" w:rsidRPr="001C15B9">
              <w:rPr>
                <w:rFonts w:ascii="宋体" w:hAnsi="宋体" w:cs="Arial" w:hint="eastAsia"/>
                <w:color w:val="000000"/>
                <w:kern w:val="0"/>
                <w:sz w:val="18"/>
                <w:szCs w:val="18"/>
              </w:rPr>
              <w:t>秒</w:t>
            </w:r>
          </w:p>
        </w:tc>
        <w:tc>
          <w:tcPr>
            <w:tcW w:w="650" w:type="pct"/>
            <w:vAlign w:val="center"/>
          </w:tcPr>
          <w:p w14:paraId="05C0AA87" w14:textId="5FF56DD0"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an-gpon-pm-olt-traffic.proto</w:t>
            </w:r>
          </w:p>
        </w:tc>
      </w:tr>
      <w:tr w:rsidR="00413203" w14:paraId="52D8EEBE"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221" w:type="pct"/>
            <w:vMerge/>
            <w:vAlign w:val="center"/>
          </w:tcPr>
          <w:p w14:paraId="72C7FDC0" w14:textId="77777777" w:rsidR="00413203" w:rsidRPr="001C15B9" w:rsidRDefault="00413203" w:rsidP="00AD68AB">
            <w:pPr>
              <w:widowControl/>
              <w:wordWrap w:val="0"/>
              <w:jc w:val="center"/>
              <w:textAlignment w:val="baseline"/>
              <w:rPr>
                <w:rFonts w:ascii="宋体" w:hAnsi="宋体" w:cs="Arial"/>
                <w:b w:val="0"/>
                <w:bCs w:val="0"/>
                <w:color w:val="000000"/>
                <w:kern w:val="0"/>
                <w:sz w:val="18"/>
                <w:szCs w:val="18"/>
              </w:rPr>
            </w:pPr>
          </w:p>
        </w:tc>
        <w:tc>
          <w:tcPr>
            <w:tcW w:w="411" w:type="pct"/>
            <w:vMerge/>
            <w:vAlign w:val="center"/>
          </w:tcPr>
          <w:p w14:paraId="7D5EA8E1"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311" w:type="pct"/>
            <w:vAlign w:val="center"/>
          </w:tcPr>
          <w:p w14:paraId="3381C2F0" w14:textId="728F38A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EPON</w:t>
            </w:r>
          </w:p>
        </w:tc>
        <w:tc>
          <w:tcPr>
            <w:tcW w:w="1351" w:type="pct"/>
            <w:vMerge/>
            <w:vAlign w:val="center"/>
          </w:tcPr>
          <w:p w14:paraId="14204D21" w14:textId="77777777" w:rsidR="00413203" w:rsidRPr="001C15B9" w:rsidRDefault="00413203" w:rsidP="00AD68AB">
            <w:pPr>
              <w:pStyle w:val="afffffff0"/>
              <w:widowControl/>
              <w:wordWrap w:val="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lang w:eastAsia="zh-CN"/>
              </w:rPr>
            </w:pPr>
          </w:p>
        </w:tc>
        <w:tc>
          <w:tcPr>
            <w:tcW w:w="514" w:type="pct"/>
            <w:vMerge/>
            <w:vAlign w:val="center"/>
          </w:tcPr>
          <w:p w14:paraId="363B9998"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0EA54595"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2780354F" w14:textId="00F9EA7C"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318B4CCA"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650" w:type="pct"/>
            <w:vAlign w:val="center"/>
          </w:tcPr>
          <w:p w14:paraId="7C89F069" w14:textId="621743A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an-epon-pm-olt-traffic.proto</w:t>
            </w:r>
          </w:p>
        </w:tc>
      </w:tr>
      <w:tr w:rsidR="00413203" w:rsidRPr="0095792C" w14:paraId="5AC7CD47"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221" w:type="pct"/>
            <w:vMerge/>
            <w:vAlign w:val="center"/>
          </w:tcPr>
          <w:p w14:paraId="674BDFF0" w14:textId="77777777" w:rsidR="00413203" w:rsidRPr="001C15B9" w:rsidRDefault="00413203" w:rsidP="00AD68AB">
            <w:pPr>
              <w:widowControl/>
              <w:wordWrap w:val="0"/>
              <w:jc w:val="center"/>
              <w:textAlignment w:val="baseline"/>
              <w:rPr>
                <w:rFonts w:ascii="宋体" w:hAnsi="宋体" w:cs="Arial"/>
                <w:b w:val="0"/>
                <w:bCs w:val="0"/>
                <w:color w:val="000000"/>
                <w:kern w:val="0"/>
                <w:sz w:val="18"/>
                <w:szCs w:val="18"/>
              </w:rPr>
            </w:pPr>
          </w:p>
        </w:tc>
        <w:tc>
          <w:tcPr>
            <w:tcW w:w="722" w:type="pct"/>
            <w:gridSpan w:val="2"/>
            <w:vAlign w:val="center"/>
          </w:tcPr>
          <w:p w14:paraId="64DAF01F"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队列流量（</w:t>
            </w:r>
            <w:r w:rsidRPr="001C15B9">
              <w:rPr>
                <w:rFonts w:ascii="宋体" w:hAnsi="宋体" w:cs="Arial"/>
                <w:color w:val="000000"/>
                <w:kern w:val="0"/>
                <w:sz w:val="18"/>
                <w:szCs w:val="18"/>
              </w:rPr>
              <w:t>PON</w:t>
            </w:r>
            <w:r w:rsidRPr="001C15B9">
              <w:rPr>
                <w:rFonts w:ascii="宋体" w:hAnsi="宋体" w:cs="Arial" w:hint="eastAsia"/>
                <w:color w:val="000000"/>
                <w:kern w:val="0"/>
                <w:sz w:val="18"/>
                <w:szCs w:val="18"/>
              </w:rPr>
              <w:t>端口、上联端口）</w:t>
            </w:r>
          </w:p>
        </w:tc>
        <w:tc>
          <w:tcPr>
            <w:tcW w:w="1351" w:type="pct"/>
            <w:vAlign w:val="center"/>
          </w:tcPr>
          <w:p w14:paraId="718C4E5E" w14:textId="77777777" w:rsidR="00413203" w:rsidRPr="001C15B9" w:rsidRDefault="00413203" w:rsidP="00AD68AB">
            <w:pPr>
              <w:pStyle w:val="afffffff0"/>
              <w:widowControl/>
              <w:numPr>
                <w:ilvl w:val="0"/>
                <w:numId w:val="22"/>
              </w:numP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lang w:eastAsia="zh-CN"/>
              </w:rPr>
            </w:pPr>
            <w:r w:rsidRPr="001C15B9">
              <w:rPr>
                <w:rFonts w:ascii="宋体" w:eastAsia="宋体" w:hAnsi="宋体" w:cs="Arial" w:hint="eastAsia"/>
                <w:color w:val="000000"/>
                <w:sz w:val="18"/>
                <w:szCs w:val="18"/>
                <w:lang w:eastAsia="zh-CN"/>
              </w:rPr>
              <w:t>转发字节数</w:t>
            </w:r>
          </w:p>
          <w:p w14:paraId="2EA753C7" w14:textId="03126F4C" w:rsidR="00413203" w:rsidRPr="001C15B9" w:rsidRDefault="003300C5" w:rsidP="00AD68AB">
            <w:pPr>
              <w:pStyle w:val="afffffff0"/>
              <w:widowControl/>
              <w:numPr>
                <w:ilvl w:val="0"/>
                <w:numId w:val="22"/>
              </w:numP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lang w:eastAsia="zh-CN"/>
              </w:rPr>
            </w:pPr>
            <w:r>
              <w:rPr>
                <w:rFonts w:ascii="宋体" w:eastAsia="宋体" w:hAnsi="宋体" w:cs="Arial" w:hint="eastAsia"/>
                <w:color w:val="000000"/>
                <w:sz w:val="18"/>
                <w:szCs w:val="18"/>
                <w:lang w:eastAsia="zh-CN"/>
              </w:rPr>
              <w:t>数据包</w:t>
            </w:r>
            <w:r w:rsidR="00413203" w:rsidRPr="001C15B9">
              <w:rPr>
                <w:rFonts w:ascii="宋体" w:eastAsia="宋体" w:hAnsi="宋体" w:cs="Arial" w:hint="eastAsia"/>
                <w:color w:val="000000"/>
                <w:sz w:val="18"/>
                <w:szCs w:val="18"/>
                <w:lang w:eastAsia="zh-CN"/>
              </w:rPr>
              <w:t>数（转发、丢弃、丢弃未识别颜色）</w:t>
            </w:r>
          </w:p>
          <w:p w14:paraId="6445B4DC" w14:textId="7CC0D5C1" w:rsidR="00413203" w:rsidRPr="001C15B9" w:rsidRDefault="00413203" w:rsidP="00AD68AB">
            <w:pPr>
              <w:pStyle w:val="afffffff0"/>
              <w:widowControl/>
              <w:numPr>
                <w:ilvl w:val="0"/>
                <w:numId w:val="22"/>
              </w:numP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lang w:eastAsia="zh-CN"/>
              </w:rPr>
            </w:pPr>
            <w:r w:rsidRPr="001C15B9">
              <w:rPr>
                <w:rFonts w:ascii="宋体" w:eastAsia="宋体" w:hAnsi="宋体" w:cs="Arial" w:hint="eastAsia"/>
                <w:color w:val="000000"/>
                <w:sz w:val="18"/>
                <w:szCs w:val="18"/>
                <w:lang w:eastAsia="zh-CN"/>
              </w:rPr>
              <w:t>绿色流量（转发字节数、转发丢弃报文数）</w:t>
            </w:r>
          </w:p>
          <w:p w14:paraId="61384545" w14:textId="563409A7" w:rsidR="00413203" w:rsidRPr="001C15B9" w:rsidRDefault="00413203" w:rsidP="00AD68AB">
            <w:pPr>
              <w:pStyle w:val="afffffff0"/>
              <w:widowControl/>
              <w:numPr>
                <w:ilvl w:val="0"/>
                <w:numId w:val="22"/>
              </w:numPr>
              <w:wordWrap w:val="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lang w:eastAsia="zh-CN"/>
              </w:rPr>
            </w:pPr>
            <w:r w:rsidRPr="001C15B9">
              <w:rPr>
                <w:rFonts w:ascii="宋体" w:eastAsia="宋体" w:hAnsi="宋体" w:cs="Arial" w:hint="eastAsia"/>
                <w:color w:val="000000"/>
                <w:sz w:val="18"/>
                <w:szCs w:val="18"/>
                <w:lang w:eastAsia="zh-CN"/>
              </w:rPr>
              <w:t>黄色流量（转发字节数、转发丢弃报文数）</w:t>
            </w:r>
          </w:p>
        </w:tc>
        <w:tc>
          <w:tcPr>
            <w:tcW w:w="514" w:type="pct"/>
            <w:vAlign w:val="center"/>
          </w:tcPr>
          <w:p w14:paraId="46C650BE" w14:textId="46019366"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color w:val="000000"/>
                <w:kern w:val="0"/>
                <w:sz w:val="18"/>
                <w:szCs w:val="18"/>
              </w:rPr>
              <w:t>1</w:t>
            </w:r>
            <w:r w:rsidR="00413203" w:rsidRPr="001C15B9">
              <w:rPr>
                <w:rFonts w:ascii="宋体" w:hAnsi="宋体" w:cs="Arial" w:hint="eastAsia"/>
                <w:color w:val="000000"/>
                <w:kern w:val="0"/>
                <w:sz w:val="18"/>
                <w:szCs w:val="18"/>
              </w:rPr>
              <w:t>秒</w:t>
            </w:r>
          </w:p>
        </w:tc>
        <w:tc>
          <w:tcPr>
            <w:tcW w:w="514" w:type="pct"/>
            <w:vAlign w:val="center"/>
          </w:tcPr>
          <w:p w14:paraId="2773BCCE" w14:textId="6C70E7CE"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color w:val="000000"/>
                <w:kern w:val="0"/>
                <w:sz w:val="18"/>
                <w:szCs w:val="18"/>
              </w:rPr>
              <w:t>1</w:t>
            </w:r>
            <w:r w:rsidR="00413203" w:rsidRPr="001C15B9">
              <w:rPr>
                <w:rFonts w:ascii="宋体" w:hAnsi="宋体" w:cs="Arial" w:hint="eastAsia"/>
                <w:color w:val="000000"/>
                <w:kern w:val="0"/>
                <w:sz w:val="18"/>
                <w:szCs w:val="18"/>
              </w:rPr>
              <w:t>秒</w:t>
            </w:r>
          </w:p>
        </w:tc>
        <w:tc>
          <w:tcPr>
            <w:tcW w:w="514" w:type="pct"/>
            <w:vAlign w:val="center"/>
          </w:tcPr>
          <w:p w14:paraId="41145959" w14:textId="52887323"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color w:val="000000"/>
                <w:kern w:val="0"/>
                <w:sz w:val="18"/>
                <w:szCs w:val="18"/>
              </w:rPr>
              <w:t>1</w:t>
            </w:r>
            <w:r w:rsidR="00413203" w:rsidRPr="001C15B9">
              <w:rPr>
                <w:rFonts w:ascii="宋体" w:hAnsi="宋体" w:cs="Arial" w:hint="eastAsia"/>
                <w:color w:val="000000"/>
                <w:kern w:val="0"/>
                <w:sz w:val="18"/>
                <w:szCs w:val="18"/>
              </w:rPr>
              <w:t>秒</w:t>
            </w:r>
          </w:p>
        </w:tc>
        <w:tc>
          <w:tcPr>
            <w:tcW w:w="514" w:type="pct"/>
            <w:vAlign w:val="center"/>
          </w:tcPr>
          <w:p w14:paraId="4E3994E4" w14:textId="7B280FE5"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color w:val="000000"/>
                <w:kern w:val="0"/>
                <w:sz w:val="18"/>
                <w:szCs w:val="18"/>
              </w:rPr>
              <w:t>1</w:t>
            </w:r>
            <w:r w:rsidR="00413203" w:rsidRPr="001C15B9">
              <w:rPr>
                <w:rFonts w:ascii="宋体" w:hAnsi="宋体" w:cs="Arial" w:hint="eastAsia"/>
                <w:color w:val="000000"/>
                <w:kern w:val="0"/>
                <w:sz w:val="18"/>
                <w:szCs w:val="18"/>
              </w:rPr>
              <w:t>秒</w:t>
            </w:r>
          </w:p>
        </w:tc>
        <w:tc>
          <w:tcPr>
            <w:tcW w:w="650" w:type="pct"/>
            <w:vAlign w:val="center"/>
          </w:tcPr>
          <w:p w14:paraId="44B47A62" w14:textId="480DA32B"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an-bb-queue-kpi.proto</w:t>
            </w:r>
          </w:p>
        </w:tc>
      </w:tr>
      <w:tr w:rsidR="00413203" w14:paraId="39650339"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221" w:type="pct"/>
            <w:vMerge/>
            <w:vAlign w:val="center"/>
          </w:tcPr>
          <w:p w14:paraId="3E1B082A" w14:textId="77777777" w:rsidR="00413203" w:rsidRPr="001C15B9" w:rsidRDefault="00413203" w:rsidP="00AD68AB">
            <w:pPr>
              <w:widowControl/>
              <w:wordWrap w:val="0"/>
              <w:jc w:val="center"/>
              <w:textAlignment w:val="baseline"/>
              <w:rPr>
                <w:rFonts w:ascii="宋体" w:hAnsi="宋体" w:cs="Arial"/>
                <w:b w:val="0"/>
                <w:bCs w:val="0"/>
                <w:color w:val="000000"/>
                <w:kern w:val="0"/>
                <w:sz w:val="18"/>
                <w:szCs w:val="18"/>
              </w:rPr>
            </w:pPr>
          </w:p>
        </w:tc>
        <w:tc>
          <w:tcPr>
            <w:tcW w:w="411" w:type="pct"/>
            <w:vMerge w:val="restart"/>
            <w:vAlign w:val="center"/>
          </w:tcPr>
          <w:p w14:paraId="2E151843"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color w:val="000000"/>
                <w:kern w:val="0"/>
                <w:sz w:val="18"/>
                <w:szCs w:val="18"/>
              </w:rPr>
              <w:t>ONU</w:t>
            </w:r>
            <w:r w:rsidRPr="001C15B9">
              <w:rPr>
                <w:rFonts w:ascii="宋体" w:hAnsi="宋体" w:cs="Arial" w:hint="eastAsia"/>
                <w:color w:val="000000"/>
                <w:kern w:val="0"/>
                <w:sz w:val="18"/>
                <w:szCs w:val="18"/>
              </w:rPr>
              <w:t>流量</w:t>
            </w:r>
          </w:p>
        </w:tc>
        <w:tc>
          <w:tcPr>
            <w:tcW w:w="311" w:type="pct"/>
            <w:vAlign w:val="center"/>
          </w:tcPr>
          <w:p w14:paraId="7A50967B"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GPON</w:t>
            </w:r>
          </w:p>
        </w:tc>
        <w:tc>
          <w:tcPr>
            <w:tcW w:w="1351" w:type="pct"/>
            <w:vMerge w:val="restart"/>
            <w:vAlign w:val="center"/>
          </w:tcPr>
          <w:p w14:paraId="00A9EC37" w14:textId="77777777" w:rsidR="00413203" w:rsidRPr="001C15B9" w:rsidRDefault="00413203" w:rsidP="00AD68AB">
            <w:pPr>
              <w:widowControl/>
              <w:numPr>
                <w:ilvl w:val="0"/>
                <w:numId w:val="23"/>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下行平均速率</w:t>
            </w:r>
          </w:p>
          <w:p w14:paraId="11D7B374" w14:textId="77777777" w:rsidR="00413203" w:rsidRPr="001C15B9" w:rsidRDefault="00413203" w:rsidP="00AD68AB">
            <w:pPr>
              <w:widowControl/>
              <w:numPr>
                <w:ilvl w:val="0"/>
                <w:numId w:val="23"/>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上行平均速率</w:t>
            </w:r>
          </w:p>
          <w:p w14:paraId="1B0C28D5" w14:textId="77777777" w:rsidR="00413203" w:rsidRPr="001C15B9" w:rsidRDefault="00413203" w:rsidP="00AD68AB">
            <w:pPr>
              <w:widowControl/>
              <w:numPr>
                <w:ilvl w:val="0"/>
                <w:numId w:val="23"/>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下行峰值速率</w:t>
            </w:r>
          </w:p>
          <w:p w14:paraId="3C87417E" w14:textId="77777777" w:rsidR="00413203" w:rsidRPr="001C15B9" w:rsidRDefault="00413203" w:rsidP="00AD68AB">
            <w:pPr>
              <w:widowControl/>
              <w:numPr>
                <w:ilvl w:val="0"/>
                <w:numId w:val="23"/>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上行峰值速率</w:t>
            </w:r>
          </w:p>
        </w:tc>
        <w:tc>
          <w:tcPr>
            <w:tcW w:w="514" w:type="pct"/>
            <w:vMerge w:val="restart"/>
            <w:vAlign w:val="center"/>
          </w:tcPr>
          <w:p w14:paraId="2BE85342" w14:textId="72A9DA25"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应≤</w:t>
            </w:r>
            <w:r w:rsidR="00413203" w:rsidRPr="001C15B9">
              <w:rPr>
                <w:rFonts w:ascii="宋体" w:hAnsi="宋体" w:cs="Arial"/>
                <w:color w:val="000000"/>
                <w:kern w:val="0"/>
                <w:sz w:val="18"/>
                <w:szCs w:val="18"/>
              </w:rPr>
              <w:t>3</w:t>
            </w:r>
            <w:r w:rsidR="00413203" w:rsidRPr="001C15B9">
              <w:rPr>
                <w:rFonts w:ascii="宋体" w:hAnsi="宋体" w:cs="Arial" w:hint="eastAsia"/>
                <w:color w:val="000000"/>
                <w:kern w:val="0"/>
                <w:sz w:val="18"/>
                <w:szCs w:val="18"/>
              </w:rPr>
              <w:t>秒，宜</w:t>
            </w:r>
            <w:r>
              <w:rPr>
                <w:rFonts w:ascii="宋体" w:hAnsi="宋体" w:cs="Arial" w:hint="eastAsia"/>
                <w:color w:val="000000"/>
                <w:kern w:val="0"/>
                <w:sz w:val="18"/>
                <w:szCs w:val="18"/>
              </w:rPr>
              <w:t>≤</w:t>
            </w:r>
            <w:r w:rsidR="00413203" w:rsidRPr="001C15B9">
              <w:rPr>
                <w:rFonts w:ascii="宋体" w:hAnsi="宋体" w:cs="Arial"/>
                <w:color w:val="000000"/>
                <w:kern w:val="0"/>
                <w:sz w:val="18"/>
                <w:szCs w:val="18"/>
              </w:rPr>
              <w:t>1</w:t>
            </w:r>
            <w:r w:rsidR="00413203" w:rsidRPr="001C15B9">
              <w:rPr>
                <w:rFonts w:ascii="宋体" w:hAnsi="宋体" w:cs="Arial" w:hint="eastAsia"/>
                <w:color w:val="000000"/>
                <w:kern w:val="0"/>
                <w:sz w:val="18"/>
                <w:szCs w:val="18"/>
              </w:rPr>
              <w:t>秒</w:t>
            </w:r>
          </w:p>
        </w:tc>
        <w:tc>
          <w:tcPr>
            <w:tcW w:w="514" w:type="pct"/>
            <w:vMerge w:val="restart"/>
            <w:vAlign w:val="center"/>
          </w:tcPr>
          <w:p w14:paraId="23C757C4" w14:textId="2D9D54FF"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应</w:t>
            </w:r>
            <w:r w:rsidR="00E251FB">
              <w:rPr>
                <w:rFonts w:ascii="宋体" w:hAnsi="宋体" w:cs="Arial" w:hint="eastAsia"/>
                <w:color w:val="000000"/>
                <w:kern w:val="0"/>
                <w:sz w:val="18"/>
                <w:szCs w:val="18"/>
              </w:rPr>
              <w:t>≤</w:t>
            </w:r>
            <w:r w:rsidRPr="001C15B9">
              <w:rPr>
                <w:rFonts w:ascii="宋体" w:hAnsi="宋体" w:cs="Arial"/>
                <w:color w:val="000000"/>
                <w:kern w:val="0"/>
                <w:sz w:val="18"/>
                <w:szCs w:val="18"/>
              </w:rPr>
              <w:t>3</w:t>
            </w:r>
            <w:r w:rsidRPr="001C15B9">
              <w:rPr>
                <w:rFonts w:ascii="宋体" w:hAnsi="宋体" w:cs="Arial" w:hint="eastAsia"/>
                <w:color w:val="000000"/>
                <w:kern w:val="0"/>
                <w:sz w:val="18"/>
                <w:szCs w:val="18"/>
              </w:rPr>
              <w:t>秒，宜</w:t>
            </w:r>
            <w:r w:rsidR="00E251FB">
              <w:rPr>
                <w:rFonts w:ascii="宋体" w:hAnsi="宋体" w:cs="Arial" w:hint="eastAsia"/>
                <w:color w:val="000000"/>
                <w:kern w:val="0"/>
                <w:sz w:val="18"/>
                <w:szCs w:val="18"/>
              </w:rPr>
              <w:t>≤</w:t>
            </w:r>
            <w:r w:rsidRPr="001C15B9">
              <w:rPr>
                <w:rFonts w:ascii="宋体" w:hAnsi="宋体" w:cs="Arial"/>
                <w:color w:val="000000"/>
                <w:kern w:val="0"/>
                <w:sz w:val="18"/>
                <w:szCs w:val="18"/>
              </w:rPr>
              <w:t>1</w:t>
            </w:r>
            <w:r w:rsidRPr="001C15B9">
              <w:rPr>
                <w:rFonts w:ascii="宋体" w:hAnsi="宋体" w:cs="Arial" w:hint="eastAsia"/>
                <w:color w:val="000000"/>
                <w:kern w:val="0"/>
                <w:sz w:val="18"/>
                <w:szCs w:val="18"/>
              </w:rPr>
              <w:t>秒</w:t>
            </w:r>
          </w:p>
        </w:tc>
        <w:tc>
          <w:tcPr>
            <w:tcW w:w="514" w:type="pct"/>
            <w:vMerge w:val="restart"/>
            <w:vAlign w:val="center"/>
          </w:tcPr>
          <w:p w14:paraId="0ACEC9EB" w14:textId="13DF097D"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应</w:t>
            </w:r>
            <w:r w:rsidR="00E251FB">
              <w:rPr>
                <w:rFonts w:ascii="宋体" w:hAnsi="宋体" w:cs="Arial" w:hint="eastAsia"/>
                <w:color w:val="000000"/>
                <w:kern w:val="0"/>
                <w:sz w:val="18"/>
                <w:szCs w:val="18"/>
              </w:rPr>
              <w:t>≤</w:t>
            </w:r>
            <w:r w:rsidRPr="001C15B9">
              <w:rPr>
                <w:rFonts w:ascii="宋体" w:hAnsi="宋体" w:cs="Arial"/>
                <w:color w:val="000000"/>
                <w:kern w:val="0"/>
                <w:sz w:val="18"/>
                <w:szCs w:val="18"/>
              </w:rPr>
              <w:t>3</w:t>
            </w:r>
            <w:r w:rsidRPr="001C15B9">
              <w:rPr>
                <w:rFonts w:ascii="宋体" w:hAnsi="宋体" w:cs="Arial" w:hint="eastAsia"/>
                <w:color w:val="000000"/>
                <w:kern w:val="0"/>
                <w:sz w:val="18"/>
                <w:szCs w:val="18"/>
              </w:rPr>
              <w:t>秒，宜</w:t>
            </w:r>
            <w:r w:rsidR="00E251FB">
              <w:rPr>
                <w:rFonts w:ascii="宋体" w:hAnsi="宋体" w:cs="Arial" w:hint="eastAsia"/>
                <w:color w:val="000000"/>
                <w:kern w:val="0"/>
                <w:sz w:val="18"/>
                <w:szCs w:val="18"/>
              </w:rPr>
              <w:t>≤</w:t>
            </w:r>
            <w:r w:rsidRPr="001C15B9">
              <w:rPr>
                <w:rFonts w:ascii="宋体" w:hAnsi="宋体" w:cs="Arial"/>
                <w:color w:val="000000"/>
                <w:kern w:val="0"/>
                <w:sz w:val="18"/>
                <w:szCs w:val="18"/>
              </w:rPr>
              <w:t>1</w:t>
            </w:r>
            <w:r w:rsidRPr="001C15B9">
              <w:rPr>
                <w:rFonts w:ascii="宋体" w:hAnsi="宋体" w:cs="Arial" w:hint="eastAsia"/>
                <w:color w:val="000000"/>
                <w:kern w:val="0"/>
                <w:sz w:val="18"/>
                <w:szCs w:val="18"/>
              </w:rPr>
              <w:t>秒</w:t>
            </w:r>
          </w:p>
        </w:tc>
        <w:tc>
          <w:tcPr>
            <w:tcW w:w="514" w:type="pct"/>
            <w:vMerge w:val="restart"/>
            <w:vAlign w:val="center"/>
          </w:tcPr>
          <w:p w14:paraId="5200DAA0" w14:textId="1A4EDF71"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应</w:t>
            </w:r>
            <w:r w:rsidR="00E251FB">
              <w:rPr>
                <w:rFonts w:ascii="宋体" w:hAnsi="宋体" w:cs="Arial" w:hint="eastAsia"/>
                <w:color w:val="000000"/>
                <w:kern w:val="0"/>
                <w:sz w:val="18"/>
                <w:szCs w:val="18"/>
              </w:rPr>
              <w:t>≤</w:t>
            </w:r>
            <w:r w:rsidRPr="001C15B9">
              <w:rPr>
                <w:rFonts w:ascii="宋体" w:hAnsi="宋体" w:cs="Arial"/>
                <w:color w:val="000000"/>
                <w:kern w:val="0"/>
                <w:sz w:val="18"/>
                <w:szCs w:val="18"/>
              </w:rPr>
              <w:t>3</w:t>
            </w:r>
            <w:r w:rsidRPr="001C15B9">
              <w:rPr>
                <w:rFonts w:ascii="宋体" w:hAnsi="宋体" w:cs="Arial" w:hint="eastAsia"/>
                <w:color w:val="000000"/>
                <w:kern w:val="0"/>
                <w:sz w:val="18"/>
                <w:szCs w:val="18"/>
              </w:rPr>
              <w:t>秒，宜</w:t>
            </w:r>
            <w:r w:rsidR="00E251FB">
              <w:rPr>
                <w:rFonts w:ascii="宋体" w:hAnsi="宋体" w:cs="Arial" w:hint="eastAsia"/>
                <w:color w:val="000000"/>
                <w:kern w:val="0"/>
                <w:sz w:val="18"/>
                <w:szCs w:val="18"/>
              </w:rPr>
              <w:t>≤</w:t>
            </w:r>
            <w:r w:rsidRPr="001C15B9">
              <w:rPr>
                <w:rFonts w:ascii="宋体" w:hAnsi="宋体" w:cs="Arial"/>
                <w:color w:val="000000"/>
                <w:kern w:val="0"/>
                <w:sz w:val="18"/>
                <w:szCs w:val="18"/>
              </w:rPr>
              <w:t>1</w:t>
            </w:r>
            <w:r w:rsidRPr="001C15B9">
              <w:rPr>
                <w:rFonts w:ascii="宋体" w:hAnsi="宋体" w:cs="Arial" w:hint="eastAsia"/>
                <w:color w:val="000000"/>
                <w:kern w:val="0"/>
                <w:sz w:val="18"/>
                <w:szCs w:val="18"/>
              </w:rPr>
              <w:t>秒</w:t>
            </w:r>
          </w:p>
        </w:tc>
        <w:tc>
          <w:tcPr>
            <w:tcW w:w="650" w:type="pct"/>
            <w:vAlign w:val="center"/>
          </w:tcPr>
          <w:p w14:paraId="3A250607" w14:textId="1211DABA"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an-gpon-pm-onu-traffic.proto</w:t>
            </w:r>
          </w:p>
        </w:tc>
      </w:tr>
      <w:tr w:rsidR="00413203" w14:paraId="7203DD5C"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221" w:type="pct"/>
            <w:vMerge/>
            <w:vAlign w:val="center"/>
          </w:tcPr>
          <w:p w14:paraId="733982E3" w14:textId="77777777" w:rsidR="00413203" w:rsidRPr="001C15B9" w:rsidRDefault="00413203" w:rsidP="00AD68AB">
            <w:pPr>
              <w:widowControl/>
              <w:wordWrap w:val="0"/>
              <w:jc w:val="center"/>
              <w:textAlignment w:val="baseline"/>
              <w:rPr>
                <w:rFonts w:ascii="宋体" w:hAnsi="宋体" w:cs="Arial"/>
                <w:b w:val="0"/>
                <w:bCs w:val="0"/>
                <w:color w:val="000000"/>
                <w:kern w:val="0"/>
                <w:sz w:val="18"/>
                <w:szCs w:val="18"/>
              </w:rPr>
            </w:pPr>
          </w:p>
        </w:tc>
        <w:tc>
          <w:tcPr>
            <w:tcW w:w="411" w:type="pct"/>
            <w:vMerge/>
            <w:vAlign w:val="center"/>
          </w:tcPr>
          <w:p w14:paraId="005F2EDD"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311" w:type="pct"/>
            <w:vAlign w:val="center"/>
          </w:tcPr>
          <w:p w14:paraId="5E957314"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EPON</w:t>
            </w:r>
          </w:p>
        </w:tc>
        <w:tc>
          <w:tcPr>
            <w:tcW w:w="1351" w:type="pct"/>
            <w:vMerge/>
            <w:vAlign w:val="center"/>
          </w:tcPr>
          <w:p w14:paraId="266CB935"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340A008B"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692C4095"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7EC3A99C" w14:textId="317ED132"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19143FCF"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650" w:type="pct"/>
            <w:vAlign w:val="center"/>
          </w:tcPr>
          <w:p w14:paraId="334ED310" w14:textId="05D009CA"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an-epon-pm-onu-traffic.proto</w:t>
            </w:r>
          </w:p>
        </w:tc>
      </w:tr>
      <w:tr w:rsidR="00413203" w14:paraId="1EE573B0"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221" w:type="pct"/>
            <w:vMerge/>
            <w:vAlign w:val="center"/>
          </w:tcPr>
          <w:p w14:paraId="194FF661" w14:textId="77777777" w:rsidR="00413203" w:rsidRPr="001C15B9" w:rsidRDefault="00413203" w:rsidP="00AD68AB">
            <w:pPr>
              <w:widowControl/>
              <w:wordWrap w:val="0"/>
              <w:jc w:val="center"/>
              <w:textAlignment w:val="baseline"/>
              <w:rPr>
                <w:rFonts w:ascii="宋体" w:hAnsi="宋体" w:cs="Arial"/>
                <w:b w:val="0"/>
                <w:bCs w:val="0"/>
                <w:color w:val="000000"/>
                <w:kern w:val="0"/>
                <w:sz w:val="18"/>
                <w:szCs w:val="18"/>
              </w:rPr>
            </w:pPr>
          </w:p>
        </w:tc>
        <w:tc>
          <w:tcPr>
            <w:tcW w:w="722" w:type="pct"/>
            <w:gridSpan w:val="2"/>
            <w:vAlign w:val="center"/>
          </w:tcPr>
          <w:p w14:paraId="2BABA6B4" w14:textId="14CA1CA1"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633649">
              <w:rPr>
                <w:rFonts w:ascii="宋体" w:hAnsi="宋体" w:cs="Arial" w:hint="eastAsia"/>
                <w:color w:val="000000"/>
                <w:kern w:val="0"/>
                <w:sz w:val="18"/>
                <w:szCs w:val="18"/>
              </w:rPr>
              <w:t>业务</w:t>
            </w:r>
            <w:r w:rsidRPr="001C15B9">
              <w:rPr>
                <w:rFonts w:ascii="宋体" w:hAnsi="宋体" w:cs="Arial" w:hint="eastAsia"/>
                <w:color w:val="000000"/>
                <w:kern w:val="0"/>
                <w:sz w:val="18"/>
                <w:szCs w:val="18"/>
              </w:rPr>
              <w:t>流流量</w:t>
            </w:r>
            <w:ins w:id="501" w:author="作者" w:date="2021-03-15T16:50:00Z">
              <w:r w:rsidR="00A27D88">
                <w:rPr>
                  <w:rFonts w:ascii="宋体" w:hAnsi="宋体" w:cs="Arial" w:hint="eastAsia"/>
                  <w:color w:val="000000"/>
                  <w:kern w:val="0"/>
                  <w:sz w:val="18"/>
                  <w:szCs w:val="18"/>
                </w:rPr>
                <w:t>（VLAN粒度）</w:t>
              </w:r>
            </w:ins>
          </w:p>
        </w:tc>
        <w:tc>
          <w:tcPr>
            <w:tcW w:w="1351" w:type="pct"/>
            <w:vAlign w:val="center"/>
          </w:tcPr>
          <w:p w14:paraId="73271B75" w14:textId="77777777" w:rsidR="00413203" w:rsidRPr="001C15B9" w:rsidRDefault="00413203" w:rsidP="00AD68AB">
            <w:pPr>
              <w:pStyle w:val="afffffff0"/>
              <w:widowControl/>
              <w:numPr>
                <w:ilvl w:val="0"/>
                <w:numId w:val="24"/>
              </w:numP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rPr>
            </w:pPr>
            <w:r w:rsidRPr="001C15B9">
              <w:rPr>
                <w:rFonts w:ascii="宋体" w:eastAsia="宋体" w:hAnsi="宋体" w:cs="Arial" w:hint="eastAsia"/>
                <w:color w:val="000000"/>
                <w:sz w:val="18"/>
                <w:szCs w:val="18"/>
                <w:lang w:eastAsia="zh-CN"/>
              </w:rPr>
              <w:t>下行总包数</w:t>
            </w:r>
          </w:p>
          <w:p w14:paraId="3E555010" w14:textId="77777777" w:rsidR="00413203" w:rsidRPr="001C15B9" w:rsidRDefault="00413203" w:rsidP="00AD68AB">
            <w:pPr>
              <w:pStyle w:val="afffffff0"/>
              <w:widowControl/>
              <w:numPr>
                <w:ilvl w:val="0"/>
                <w:numId w:val="24"/>
              </w:numP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lang w:eastAsia="zh-CN"/>
              </w:rPr>
            </w:pPr>
            <w:r w:rsidRPr="001C15B9">
              <w:rPr>
                <w:rFonts w:ascii="宋体" w:eastAsia="宋体" w:hAnsi="宋体" w:cs="Arial" w:hint="eastAsia"/>
                <w:color w:val="000000"/>
                <w:sz w:val="18"/>
                <w:szCs w:val="18"/>
                <w:lang w:eastAsia="zh-CN"/>
              </w:rPr>
              <w:t>下行丢包数（总数、最大、最小）</w:t>
            </w:r>
          </w:p>
          <w:p w14:paraId="69ED59B1" w14:textId="77777777" w:rsidR="00413203" w:rsidRPr="001C15B9" w:rsidRDefault="00413203" w:rsidP="00AD68AB">
            <w:pPr>
              <w:pStyle w:val="afffffff0"/>
              <w:widowControl/>
              <w:numPr>
                <w:ilvl w:val="0"/>
                <w:numId w:val="24"/>
              </w:numP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lang w:eastAsia="zh-CN"/>
              </w:rPr>
            </w:pPr>
            <w:r w:rsidRPr="001C15B9">
              <w:rPr>
                <w:rFonts w:ascii="宋体" w:eastAsia="宋体" w:hAnsi="宋体" w:cs="Arial" w:hint="eastAsia"/>
                <w:color w:val="000000"/>
                <w:sz w:val="18"/>
                <w:szCs w:val="18"/>
                <w:lang w:eastAsia="zh-CN"/>
              </w:rPr>
              <w:t>下行丢包率（最大、最小）</w:t>
            </w:r>
          </w:p>
          <w:p w14:paraId="5196BA02" w14:textId="77777777" w:rsidR="00413203" w:rsidRPr="001C15B9" w:rsidRDefault="00413203" w:rsidP="00AD68AB">
            <w:pPr>
              <w:pStyle w:val="afffffff0"/>
              <w:widowControl/>
              <w:numPr>
                <w:ilvl w:val="0"/>
                <w:numId w:val="24"/>
              </w:numP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lang w:eastAsia="zh-CN"/>
              </w:rPr>
            </w:pPr>
            <w:r w:rsidRPr="001C15B9">
              <w:rPr>
                <w:rFonts w:ascii="宋体" w:eastAsia="宋体" w:hAnsi="宋体" w:cs="Arial" w:hint="eastAsia"/>
                <w:color w:val="000000"/>
                <w:sz w:val="18"/>
                <w:szCs w:val="18"/>
                <w:lang w:eastAsia="zh-CN"/>
              </w:rPr>
              <w:t>下行字节数</w:t>
            </w:r>
          </w:p>
          <w:p w14:paraId="1E6ACF59" w14:textId="77777777" w:rsidR="00413203" w:rsidRPr="001C15B9" w:rsidRDefault="00413203" w:rsidP="00AD68AB">
            <w:pPr>
              <w:pStyle w:val="afffffff0"/>
              <w:widowControl/>
              <w:numPr>
                <w:ilvl w:val="0"/>
                <w:numId w:val="24"/>
              </w:numP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rPr>
            </w:pPr>
            <w:r w:rsidRPr="001C15B9">
              <w:rPr>
                <w:rFonts w:ascii="宋体" w:eastAsia="宋体" w:hAnsi="宋体" w:cs="Arial" w:hint="eastAsia"/>
                <w:color w:val="000000"/>
                <w:sz w:val="18"/>
                <w:szCs w:val="18"/>
                <w:lang w:eastAsia="zh-CN"/>
              </w:rPr>
              <w:t>下行平均速率</w:t>
            </w:r>
          </w:p>
          <w:p w14:paraId="02A13D09" w14:textId="77777777" w:rsidR="00413203" w:rsidRPr="001C15B9" w:rsidRDefault="00413203" w:rsidP="00AD68AB">
            <w:pPr>
              <w:pStyle w:val="afffffff0"/>
              <w:widowControl/>
              <w:numPr>
                <w:ilvl w:val="0"/>
                <w:numId w:val="24"/>
              </w:numP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rPr>
            </w:pPr>
            <w:r w:rsidRPr="001C15B9">
              <w:rPr>
                <w:rFonts w:ascii="宋体" w:eastAsia="宋体" w:hAnsi="宋体" w:cs="Arial" w:hint="eastAsia"/>
                <w:color w:val="000000"/>
                <w:sz w:val="18"/>
                <w:szCs w:val="18"/>
                <w:lang w:eastAsia="zh-CN"/>
              </w:rPr>
              <w:t>上行字节数</w:t>
            </w:r>
          </w:p>
          <w:p w14:paraId="7EAF427B" w14:textId="77777777" w:rsidR="00413203" w:rsidRPr="001C15B9" w:rsidRDefault="00413203" w:rsidP="00AD68AB">
            <w:pPr>
              <w:pStyle w:val="afffffff0"/>
              <w:widowControl/>
              <w:numPr>
                <w:ilvl w:val="0"/>
                <w:numId w:val="24"/>
              </w:numPr>
              <w:wordWrap w:val="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sz w:val="18"/>
                <w:szCs w:val="18"/>
                <w:lang w:eastAsia="zh-CN"/>
              </w:rPr>
            </w:pPr>
            <w:r w:rsidRPr="001C15B9">
              <w:rPr>
                <w:rFonts w:ascii="宋体" w:eastAsia="宋体" w:hAnsi="宋体" w:cs="Arial" w:hint="eastAsia"/>
                <w:color w:val="000000"/>
                <w:sz w:val="18"/>
                <w:szCs w:val="18"/>
                <w:lang w:eastAsia="zh-CN"/>
              </w:rPr>
              <w:t>上行包数（通过、丢弃）</w:t>
            </w:r>
          </w:p>
        </w:tc>
        <w:tc>
          <w:tcPr>
            <w:tcW w:w="514" w:type="pct"/>
            <w:vAlign w:val="center"/>
          </w:tcPr>
          <w:p w14:paraId="24965C14" w14:textId="25E7FAA1"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应</w:t>
            </w:r>
            <w:r w:rsidR="00E251FB">
              <w:rPr>
                <w:rFonts w:ascii="宋体" w:hAnsi="宋体" w:cs="Arial" w:hint="eastAsia"/>
                <w:color w:val="000000"/>
                <w:kern w:val="0"/>
                <w:sz w:val="18"/>
                <w:szCs w:val="18"/>
              </w:rPr>
              <w:t>≤</w:t>
            </w:r>
            <w:r w:rsidRPr="001C15B9">
              <w:rPr>
                <w:rFonts w:ascii="宋体" w:hAnsi="宋体" w:cs="Arial"/>
                <w:color w:val="000000"/>
                <w:kern w:val="0"/>
                <w:sz w:val="18"/>
                <w:szCs w:val="18"/>
              </w:rPr>
              <w:t>3</w:t>
            </w:r>
            <w:r w:rsidRPr="001C15B9">
              <w:rPr>
                <w:rFonts w:ascii="宋体" w:hAnsi="宋体" w:cs="Arial" w:hint="eastAsia"/>
                <w:color w:val="000000"/>
                <w:kern w:val="0"/>
                <w:sz w:val="18"/>
                <w:szCs w:val="18"/>
              </w:rPr>
              <w:t>秒，宜</w:t>
            </w:r>
            <w:r w:rsidR="00E251FB">
              <w:rPr>
                <w:rFonts w:ascii="宋体" w:hAnsi="宋体" w:cs="Arial" w:hint="eastAsia"/>
                <w:color w:val="000000"/>
                <w:kern w:val="0"/>
                <w:sz w:val="18"/>
                <w:szCs w:val="18"/>
              </w:rPr>
              <w:t>≤</w:t>
            </w:r>
            <w:r w:rsidRPr="001C15B9">
              <w:rPr>
                <w:rFonts w:ascii="宋体" w:hAnsi="宋体" w:cs="Arial"/>
                <w:color w:val="000000"/>
                <w:kern w:val="0"/>
                <w:sz w:val="18"/>
                <w:szCs w:val="18"/>
              </w:rPr>
              <w:t>1</w:t>
            </w:r>
            <w:r w:rsidRPr="001C15B9">
              <w:rPr>
                <w:rFonts w:ascii="宋体" w:hAnsi="宋体" w:cs="Arial" w:hint="eastAsia"/>
                <w:color w:val="000000"/>
                <w:kern w:val="0"/>
                <w:sz w:val="18"/>
                <w:szCs w:val="18"/>
              </w:rPr>
              <w:t>秒</w:t>
            </w:r>
          </w:p>
        </w:tc>
        <w:tc>
          <w:tcPr>
            <w:tcW w:w="514" w:type="pct"/>
            <w:vAlign w:val="center"/>
          </w:tcPr>
          <w:p w14:paraId="2F0D101C" w14:textId="78E2F806"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应</w:t>
            </w:r>
            <w:r w:rsidR="00E251FB">
              <w:rPr>
                <w:rFonts w:ascii="宋体" w:hAnsi="宋体" w:cs="Arial" w:hint="eastAsia"/>
                <w:color w:val="000000"/>
                <w:kern w:val="0"/>
                <w:sz w:val="18"/>
                <w:szCs w:val="18"/>
              </w:rPr>
              <w:t>≤</w:t>
            </w:r>
            <w:r w:rsidRPr="001C15B9">
              <w:rPr>
                <w:rFonts w:ascii="宋体" w:hAnsi="宋体" w:cs="Arial"/>
                <w:color w:val="000000"/>
                <w:kern w:val="0"/>
                <w:sz w:val="18"/>
                <w:szCs w:val="18"/>
              </w:rPr>
              <w:t>3</w:t>
            </w:r>
            <w:r w:rsidRPr="001C15B9">
              <w:rPr>
                <w:rFonts w:ascii="宋体" w:hAnsi="宋体" w:cs="Arial" w:hint="eastAsia"/>
                <w:color w:val="000000"/>
                <w:kern w:val="0"/>
                <w:sz w:val="18"/>
                <w:szCs w:val="18"/>
              </w:rPr>
              <w:t>秒，宜</w:t>
            </w:r>
            <w:r w:rsidR="00E251FB">
              <w:rPr>
                <w:rFonts w:ascii="宋体" w:hAnsi="宋体" w:cs="Arial" w:hint="eastAsia"/>
                <w:color w:val="000000"/>
                <w:kern w:val="0"/>
                <w:sz w:val="18"/>
                <w:szCs w:val="18"/>
              </w:rPr>
              <w:t>≤</w:t>
            </w:r>
            <w:r w:rsidRPr="001C15B9">
              <w:rPr>
                <w:rFonts w:ascii="宋体" w:hAnsi="宋体" w:cs="Arial"/>
                <w:color w:val="000000"/>
                <w:kern w:val="0"/>
                <w:sz w:val="18"/>
                <w:szCs w:val="18"/>
              </w:rPr>
              <w:t>1</w:t>
            </w:r>
            <w:r w:rsidRPr="001C15B9">
              <w:rPr>
                <w:rFonts w:ascii="宋体" w:hAnsi="宋体" w:cs="Arial" w:hint="eastAsia"/>
                <w:color w:val="000000"/>
                <w:kern w:val="0"/>
                <w:sz w:val="18"/>
                <w:szCs w:val="18"/>
              </w:rPr>
              <w:t>秒</w:t>
            </w:r>
          </w:p>
        </w:tc>
        <w:tc>
          <w:tcPr>
            <w:tcW w:w="514" w:type="pct"/>
            <w:vAlign w:val="center"/>
          </w:tcPr>
          <w:p w14:paraId="37572B55" w14:textId="29D791B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应</w:t>
            </w:r>
            <w:r w:rsidR="00E251FB">
              <w:rPr>
                <w:rFonts w:ascii="宋体" w:hAnsi="宋体" w:cs="Arial" w:hint="eastAsia"/>
                <w:color w:val="000000"/>
                <w:kern w:val="0"/>
                <w:sz w:val="18"/>
                <w:szCs w:val="18"/>
              </w:rPr>
              <w:t>≤</w:t>
            </w:r>
            <w:r w:rsidRPr="001C15B9">
              <w:rPr>
                <w:rFonts w:ascii="宋体" w:hAnsi="宋体" w:cs="Arial"/>
                <w:color w:val="000000"/>
                <w:kern w:val="0"/>
                <w:sz w:val="18"/>
                <w:szCs w:val="18"/>
              </w:rPr>
              <w:t>3</w:t>
            </w:r>
            <w:r w:rsidRPr="001C15B9">
              <w:rPr>
                <w:rFonts w:ascii="宋体" w:hAnsi="宋体" w:cs="Arial" w:hint="eastAsia"/>
                <w:color w:val="000000"/>
                <w:kern w:val="0"/>
                <w:sz w:val="18"/>
                <w:szCs w:val="18"/>
              </w:rPr>
              <w:t>秒，宜</w:t>
            </w:r>
            <w:r w:rsidR="00E251FB">
              <w:rPr>
                <w:rFonts w:ascii="宋体" w:hAnsi="宋体" w:cs="Arial" w:hint="eastAsia"/>
                <w:color w:val="000000"/>
                <w:kern w:val="0"/>
                <w:sz w:val="18"/>
                <w:szCs w:val="18"/>
              </w:rPr>
              <w:t>≤</w:t>
            </w:r>
            <w:r w:rsidRPr="001C15B9">
              <w:rPr>
                <w:rFonts w:ascii="宋体" w:hAnsi="宋体" w:cs="Arial"/>
                <w:color w:val="000000"/>
                <w:kern w:val="0"/>
                <w:sz w:val="18"/>
                <w:szCs w:val="18"/>
              </w:rPr>
              <w:t>1</w:t>
            </w:r>
            <w:r w:rsidRPr="001C15B9">
              <w:rPr>
                <w:rFonts w:ascii="宋体" w:hAnsi="宋体" w:cs="Arial" w:hint="eastAsia"/>
                <w:color w:val="000000"/>
                <w:kern w:val="0"/>
                <w:sz w:val="18"/>
                <w:szCs w:val="18"/>
              </w:rPr>
              <w:t>秒</w:t>
            </w:r>
          </w:p>
        </w:tc>
        <w:tc>
          <w:tcPr>
            <w:tcW w:w="514" w:type="pct"/>
            <w:vAlign w:val="center"/>
          </w:tcPr>
          <w:p w14:paraId="1EAF4BC5" w14:textId="4F5B77DE"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应</w:t>
            </w:r>
            <w:r w:rsidR="00E251FB">
              <w:rPr>
                <w:rFonts w:ascii="宋体" w:hAnsi="宋体" w:cs="Arial" w:hint="eastAsia"/>
                <w:color w:val="000000"/>
                <w:kern w:val="0"/>
                <w:sz w:val="18"/>
                <w:szCs w:val="18"/>
              </w:rPr>
              <w:t>≤</w:t>
            </w:r>
            <w:r w:rsidRPr="001C15B9">
              <w:rPr>
                <w:rFonts w:ascii="宋体" w:hAnsi="宋体" w:cs="Arial"/>
                <w:color w:val="000000"/>
                <w:kern w:val="0"/>
                <w:sz w:val="18"/>
                <w:szCs w:val="18"/>
              </w:rPr>
              <w:t>3</w:t>
            </w:r>
            <w:r w:rsidRPr="001C15B9">
              <w:rPr>
                <w:rFonts w:ascii="宋体" w:hAnsi="宋体" w:cs="Arial" w:hint="eastAsia"/>
                <w:color w:val="000000"/>
                <w:kern w:val="0"/>
                <w:sz w:val="18"/>
                <w:szCs w:val="18"/>
              </w:rPr>
              <w:t>秒，宜</w:t>
            </w:r>
            <w:r w:rsidR="00E251FB">
              <w:rPr>
                <w:rFonts w:ascii="宋体" w:hAnsi="宋体" w:cs="Arial" w:hint="eastAsia"/>
                <w:color w:val="000000"/>
                <w:kern w:val="0"/>
                <w:sz w:val="18"/>
                <w:szCs w:val="18"/>
              </w:rPr>
              <w:t>≤</w:t>
            </w:r>
            <w:r w:rsidRPr="001C15B9">
              <w:rPr>
                <w:rFonts w:ascii="宋体" w:hAnsi="宋体" w:cs="Arial"/>
                <w:color w:val="000000"/>
                <w:kern w:val="0"/>
                <w:sz w:val="18"/>
                <w:szCs w:val="18"/>
              </w:rPr>
              <w:t>1</w:t>
            </w:r>
            <w:r w:rsidRPr="001C15B9">
              <w:rPr>
                <w:rFonts w:ascii="宋体" w:hAnsi="宋体" w:cs="Arial" w:hint="eastAsia"/>
                <w:color w:val="000000"/>
                <w:kern w:val="0"/>
                <w:sz w:val="18"/>
                <w:szCs w:val="18"/>
              </w:rPr>
              <w:t>秒</w:t>
            </w:r>
          </w:p>
        </w:tc>
        <w:tc>
          <w:tcPr>
            <w:tcW w:w="650" w:type="pct"/>
            <w:vAlign w:val="center"/>
          </w:tcPr>
          <w:p w14:paraId="26261AF8" w14:textId="38E0AF3B"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an-bb-service-flow-kpi.proto</w:t>
            </w:r>
          </w:p>
        </w:tc>
      </w:tr>
      <w:tr w:rsidR="00413203" w14:paraId="0C7E76A5" w14:textId="77777777" w:rsidTr="00222D1A">
        <w:trPr>
          <w:trHeight w:val="2131"/>
        </w:trPr>
        <w:tc>
          <w:tcPr>
            <w:cnfStyle w:val="001000000000" w:firstRow="0" w:lastRow="0" w:firstColumn="1" w:lastColumn="0" w:oddVBand="0" w:evenVBand="0" w:oddHBand="0" w:evenHBand="0" w:firstRowFirstColumn="0" w:firstRowLastColumn="0" w:lastRowFirstColumn="0" w:lastRowLastColumn="0"/>
            <w:tcW w:w="221" w:type="pct"/>
            <w:vMerge w:val="restart"/>
            <w:vAlign w:val="center"/>
          </w:tcPr>
          <w:p w14:paraId="6393E760" w14:textId="77777777" w:rsidR="00413203" w:rsidRPr="001C15B9" w:rsidRDefault="00413203" w:rsidP="00AD68AB">
            <w:pPr>
              <w:widowControl/>
              <w:wordWrap w:val="0"/>
              <w:jc w:val="center"/>
              <w:textAlignment w:val="baseline"/>
              <w:rPr>
                <w:rFonts w:ascii="宋体" w:hAnsi="宋体" w:cs="Arial"/>
                <w:b w:val="0"/>
                <w:bCs w:val="0"/>
                <w:color w:val="000000"/>
                <w:kern w:val="0"/>
                <w:sz w:val="18"/>
                <w:szCs w:val="18"/>
              </w:rPr>
            </w:pPr>
            <w:r w:rsidRPr="001C15B9">
              <w:rPr>
                <w:rFonts w:ascii="宋体" w:hAnsi="宋体" w:cs="Arial"/>
                <w:b w:val="0"/>
                <w:bCs w:val="0"/>
                <w:color w:val="000000"/>
                <w:kern w:val="0"/>
                <w:sz w:val="18"/>
                <w:szCs w:val="18"/>
              </w:rPr>
              <w:lastRenderedPageBreak/>
              <w:t>光链路</w:t>
            </w:r>
          </w:p>
        </w:tc>
        <w:tc>
          <w:tcPr>
            <w:tcW w:w="411" w:type="pct"/>
            <w:vMerge w:val="restart"/>
            <w:vAlign w:val="center"/>
          </w:tcPr>
          <w:p w14:paraId="3C202FCF"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color w:val="000000"/>
                <w:kern w:val="0"/>
                <w:sz w:val="18"/>
                <w:szCs w:val="18"/>
              </w:rPr>
              <w:t>OLT光模块</w:t>
            </w:r>
          </w:p>
        </w:tc>
        <w:tc>
          <w:tcPr>
            <w:tcW w:w="311" w:type="pct"/>
            <w:vAlign w:val="center"/>
          </w:tcPr>
          <w:p w14:paraId="39D6DB30"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GPON</w:t>
            </w:r>
          </w:p>
        </w:tc>
        <w:tc>
          <w:tcPr>
            <w:tcW w:w="1351" w:type="pct"/>
            <w:vMerge w:val="restart"/>
            <w:vAlign w:val="center"/>
          </w:tcPr>
          <w:p w14:paraId="02A382C1" w14:textId="77777777" w:rsidR="00413203" w:rsidRPr="001C15B9" w:rsidRDefault="00413203" w:rsidP="00AD68AB">
            <w:pPr>
              <w:widowControl/>
              <w:numPr>
                <w:ilvl w:val="0"/>
                <w:numId w:val="2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温度</w:t>
            </w:r>
          </w:p>
          <w:p w14:paraId="55DBD012" w14:textId="77777777" w:rsidR="00413203" w:rsidRPr="001C15B9" w:rsidRDefault="00413203" w:rsidP="00AD68AB">
            <w:pPr>
              <w:widowControl/>
              <w:numPr>
                <w:ilvl w:val="0"/>
                <w:numId w:val="2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供电电压</w:t>
            </w:r>
          </w:p>
          <w:p w14:paraId="6CCA37F4" w14:textId="77777777" w:rsidR="00413203" w:rsidRPr="001C15B9" w:rsidRDefault="00413203" w:rsidP="00AD68AB">
            <w:pPr>
              <w:widowControl/>
              <w:numPr>
                <w:ilvl w:val="0"/>
                <w:numId w:val="2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通道1类型</w:t>
            </w:r>
          </w:p>
          <w:p w14:paraId="24D16E53" w14:textId="77777777" w:rsidR="00413203" w:rsidRPr="001C15B9" w:rsidRDefault="00413203" w:rsidP="00AD68AB">
            <w:pPr>
              <w:widowControl/>
              <w:numPr>
                <w:ilvl w:val="0"/>
                <w:numId w:val="2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通道1偏置电流</w:t>
            </w:r>
          </w:p>
          <w:p w14:paraId="1182222C" w14:textId="77777777" w:rsidR="00413203" w:rsidRPr="001C15B9" w:rsidRDefault="00413203" w:rsidP="00AD68AB">
            <w:pPr>
              <w:widowControl/>
              <w:numPr>
                <w:ilvl w:val="0"/>
                <w:numId w:val="2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通道1发送功率</w:t>
            </w:r>
          </w:p>
          <w:p w14:paraId="4865B86B" w14:textId="77777777" w:rsidR="00413203" w:rsidRPr="001C15B9" w:rsidRDefault="00413203" w:rsidP="00AD68AB">
            <w:pPr>
              <w:widowControl/>
              <w:numPr>
                <w:ilvl w:val="0"/>
                <w:numId w:val="2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通道1空闲时刻的光功率</w:t>
            </w:r>
          </w:p>
          <w:p w14:paraId="0160B0D3" w14:textId="77777777" w:rsidR="00413203" w:rsidRPr="001C15B9" w:rsidRDefault="00413203" w:rsidP="00AD68AB">
            <w:pPr>
              <w:widowControl/>
              <w:numPr>
                <w:ilvl w:val="0"/>
                <w:numId w:val="2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通道2类型</w:t>
            </w:r>
          </w:p>
          <w:p w14:paraId="756C3ADB" w14:textId="77777777" w:rsidR="00413203" w:rsidRPr="001C15B9" w:rsidRDefault="00413203" w:rsidP="00AD68AB">
            <w:pPr>
              <w:widowControl/>
              <w:numPr>
                <w:ilvl w:val="0"/>
                <w:numId w:val="2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通道2偏置电流</w:t>
            </w:r>
          </w:p>
          <w:p w14:paraId="541AEA34" w14:textId="77777777" w:rsidR="00413203" w:rsidRPr="001C15B9" w:rsidRDefault="00413203" w:rsidP="00AD68AB">
            <w:pPr>
              <w:widowControl/>
              <w:numPr>
                <w:ilvl w:val="0"/>
                <w:numId w:val="2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通道2发送功率</w:t>
            </w:r>
          </w:p>
          <w:p w14:paraId="2797C201" w14:textId="77777777" w:rsidR="00413203" w:rsidRPr="001C15B9" w:rsidRDefault="00413203" w:rsidP="00AD68AB">
            <w:pPr>
              <w:widowControl/>
              <w:numPr>
                <w:ilvl w:val="0"/>
                <w:numId w:val="2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通道2空闲时刻的光功率</w:t>
            </w:r>
          </w:p>
          <w:p w14:paraId="03FA7689" w14:textId="77777777" w:rsidR="00413203" w:rsidRPr="001C15B9" w:rsidRDefault="00413203" w:rsidP="00AD68AB">
            <w:pPr>
              <w:widowControl/>
              <w:numPr>
                <w:ilvl w:val="0"/>
                <w:numId w:val="2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光模块类型</w:t>
            </w:r>
          </w:p>
          <w:p w14:paraId="77089F0E" w14:textId="29BD2F45" w:rsidR="00413203" w:rsidRPr="001C15B9" w:rsidRDefault="00413203" w:rsidP="00AD68AB">
            <w:pPr>
              <w:widowControl/>
              <w:numPr>
                <w:ilvl w:val="0"/>
                <w:numId w:val="2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光模块子类型</w:t>
            </w:r>
          </w:p>
        </w:tc>
        <w:tc>
          <w:tcPr>
            <w:tcW w:w="514" w:type="pct"/>
            <w:vMerge w:val="restart"/>
            <w:vAlign w:val="center"/>
          </w:tcPr>
          <w:p w14:paraId="20CAE4AF" w14:textId="5A9B7734"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1分钟</w:t>
            </w:r>
          </w:p>
        </w:tc>
        <w:tc>
          <w:tcPr>
            <w:tcW w:w="514" w:type="pct"/>
            <w:vMerge w:val="restart"/>
            <w:vAlign w:val="center"/>
          </w:tcPr>
          <w:p w14:paraId="7ECA68BD" w14:textId="36BAD14B"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1分钟</w:t>
            </w:r>
          </w:p>
        </w:tc>
        <w:tc>
          <w:tcPr>
            <w:tcW w:w="514" w:type="pct"/>
            <w:vMerge w:val="restart"/>
            <w:vAlign w:val="center"/>
          </w:tcPr>
          <w:p w14:paraId="22B3C626" w14:textId="5BAB40DA"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1分钟</w:t>
            </w:r>
          </w:p>
        </w:tc>
        <w:tc>
          <w:tcPr>
            <w:tcW w:w="514" w:type="pct"/>
            <w:vMerge w:val="restart"/>
            <w:vAlign w:val="center"/>
          </w:tcPr>
          <w:p w14:paraId="349432E7" w14:textId="642D3A63"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1分钟</w:t>
            </w:r>
          </w:p>
        </w:tc>
        <w:tc>
          <w:tcPr>
            <w:tcW w:w="650" w:type="pct"/>
            <w:vAlign w:val="center"/>
          </w:tcPr>
          <w:p w14:paraId="65C55899" w14:textId="45FA762B"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an-gpon-pm-olt-transceivers.proto</w:t>
            </w:r>
          </w:p>
          <w:p w14:paraId="5EE4D9A5"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r>
      <w:tr w:rsidR="00413203" w14:paraId="5E7D0248"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221" w:type="pct"/>
            <w:vMerge/>
            <w:vAlign w:val="center"/>
          </w:tcPr>
          <w:p w14:paraId="6A9A5A67" w14:textId="77777777" w:rsidR="00413203" w:rsidRPr="001C15B9" w:rsidRDefault="00413203" w:rsidP="00AD68AB">
            <w:pPr>
              <w:widowControl/>
              <w:wordWrap w:val="0"/>
              <w:jc w:val="center"/>
              <w:textAlignment w:val="baseline"/>
              <w:rPr>
                <w:rFonts w:ascii="宋体" w:hAnsi="宋体"/>
                <w:b w:val="0"/>
                <w:bCs w:val="0"/>
                <w:sz w:val="18"/>
                <w:szCs w:val="18"/>
              </w:rPr>
            </w:pPr>
          </w:p>
        </w:tc>
        <w:tc>
          <w:tcPr>
            <w:tcW w:w="411" w:type="pct"/>
            <w:vMerge/>
            <w:vAlign w:val="center"/>
          </w:tcPr>
          <w:p w14:paraId="3E8AFFAE"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p>
        </w:tc>
        <w:tc>
          <w:tcPr>
            <w:tcW w:w="311" w:type="pct"/>
            <w:vAlign w:val="center"/>
          </w:tcPr>
          <w:p w14:paraId="757F7D04"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EPON</w:t>
            </w:r>
          </w:p>
        </w:tc>
        <w:tc>
          <w:tcPr>
            <w:tcW w:w="1351" w:type="pct"/>
            <w:vMerge/>
            <w:vAlign w:val="center"/>
          </w:tcPr>
          <w:p w14:paraId="36EBF53F"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152C2FDB"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30F34C4E"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5B34A05A" w14:textId="36212774"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047756C0"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650" w:type="pct"/>
            <w:vAlign w:val="center"/>
          </w:tcPr>
          <w:p w14:paraId="0CF87497" w14:textId="3471953F"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an-epon-pm-olt-transceivers.proto</w:t>
            </w:r>
          </w:p>
          <w:p w14:paraId="329D7ACE"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r>
      <w:tr w:rsidR="00413203" w14:paraId="560F028C"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221" w:type="pct"/>
            <w:vMerge w:val="restart"/>
            <w:vAlign w:val="center"/>
          </w:tcPr>
          <w:p w14:paraId="7CCD6F00" w14:textId="77777777" w:rsidR="00413203" w:rsidRPr="001C15B9" w:rsidRDefault="00413203" w:rsidP="00AD68AB">
            <w:pPr>
              <w:widowControl/>
              <w:wordWrap w:val="0"/>
              <w:jc w:val="center"/>
              <w:textAlignment w:val="baseline"/>
              <w:rPr>
                <w:rFonts w:ascii="宋体" w:hAnsi="宋体" w:cs="Arial"/>
                <w:b w:val="0"/>
                <w:bCs w:val="0"/>
                <w:color w:val="000000"/>
                <w:kern w:val="0"/>
                <w:sz w:val="18"/>
                <w:szCs w:val="18"/>
              </w:rPr>
            </w:pPr>
            <w:r w:rsidRPr="001C15B9">
              <w:rPr>
                <w:rFonts w:ascii="宋体" w:hAnsi="宋体" w:cs="Arial"/>
                <w:b w:val="0"/>
                <w:bCs w:val="0"/>
                <w:color w:val="000000"/>
                <w:kern w:val="0"/>
                <w:sz w:val="18"/>
                <w:szCs w:val="18"/>
              </w:rPr>
              <w:t>ONU信息采集</w:t>
            </w:r>
          </w:p>
        </w:tc>
        <w:tc>
          <w:tcPr>
            <w:tcW w:w="411" w:type="pct"/>
            <w:vMerge w:val="restart"/>
            <w:vAlign w:val="center"/>
          </w:tcPr>
          <w:p w14:paraId="702853F3" w14:textId="2D4EE96E"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ONU光模块</w:t>
            </w:r>
            <w:r>
              <w:rPr>
                <w:rFonts w:ascii="宋体" w:hAnsi="宋体" w:cs="Arial" w:hint="eastAsia"/>
                <w:color w:val="000000"/>
                <w:kern w:val="0"/>
                <w:sz w:val="18"/>
                <w:szCs w:val="18"/>
              </w:rPr>
              <w:t>信息</w:t>
            </w:r>
            <w:r w:rsidRPr="000946F8">
              <w:rPr>
                <w:rFonts w:ascii="宋体" w:hAnsi="宋体" w:cs="Arial" w:hint="eastAsia"/>
                <w:color w:val="000000"/>
                <w:kern w:val="0"/>
                <w:sz w:val="18"/>
                <w:szCs w:val="18"/>
              </w:rPr>
              <w:t>（远端</w:t>
            </w:r>
            <w:r w:rsidRPr="000946F8">
              <w:rPr>
                <w:rFonts w:ascii="宋体" w:hAnsi="宋体" w:cs="Arial" w:hint="eastAsia"/>
                <w:color w:val="000000"/>
                <w:kern w:val="0"/>
                <w:sz w:val="18"/>
                <w:szCs w:val="18"/>
                <w:vertAlign w:val="superscript"/>
              </w:rPr>
              <w:t>a</w:t>
            </w:r>
            <w:r w:rsidRPr="000946F8">
              <w:rPr>
                <w:rFonts w:ascii="宋体" w:hAnsi="宋体" w:cs="Arial" w:hint="eastAsia"/>
                <w:color w:val="000000"/>
                <w:kern w:val="0"/>
                <w:sz w:val="18"/>
                <w:szCs w:val="18"/>
              </w:rPr>
              <w:t>）</w:t>
            </w:r>
          </w:p>
        </w:tc>
        <w:tc>
          <w:tcPr>
            <w:tcW w:w="311" w:type="pct"/>
            <w:vAlign w:val="center"/>
          </w:tcPr>
          <w:p w14:paraId="56298258"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GPON</w:t>
            </w:r>
          </w:p>
        </w:tc>
        <w:tc>
          <w:tcPr>
            <w:tcW w:w="1351" w:type="pct"/>
            <w:vMerge w:val="restart"/>
            <w:vAlign w:val="center"/>
          </w:tcPr>
          <w:p w14:paraId="117A478F" w14:textId="77777777" w:rsidR="00413203" w:rsidRPr="001C15B9" w:rsidRDefault="00413203" w:rsidP="00AD68AB">
            <w:pPr>
              <w:widowControl/>
              <w:numPr>
                <w:ilvl w:val="0"/>
                <w:numId w:val="29"/>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接收光功率</w:t>
            </w:r>
          </w:p>
          <w:p w14:paraId="1B17E768" w14:textId="77777777" w:rsidR="00413203" w:rsidRPr="001C15B9" w:rsidRDefault="00413203" w:rsidP="00AD68AB">
            <w:pPr>
              <w:widowControl/>
              <w:numPr>
                <w:ilvl w:val="0"/>
                <w:numId w:val="29"/>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发送光功率</w:t>
            </w:r>
          </w:p>
          <w:p w14:paraId="7F154BEE" w14:textId="77777777" w:rsidR="00413203" w:rsidRPr="001C15B9" w:rsidRDefault="00413203" w:rsidP="00AD68AB">
            <w:pPr>
              <w:widowControl/>
              <w:numPr>
                <w:ilvl w:val="0"/>
                <w:numId w:val="29"/>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偏置电流</w:t>
            </w:r>
          </w:p>
          <w:p w14:paraId="6F0EF0C7" w14:textId="77777777" w:rsidR="00413203" w:rsidRPr="001C15B9" w:rsidRDefault="00413203" w:rsidP="00AD68AB">
            <w:pPr>
              <w:widowControl/>
              <w:numPr>
                <w:ilvl w:val="0"/>
                <w:numId w:val="29"/>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温度</w:t>
            </w:r>
          </w:p>
          <w:p w14:paraId="2B38044C" w14:textId="77777777" w:rsidR="00413203" w:rsidRPr="001C15B9" w:rsidRDefault="00413203" w:rsidP="00AD68AB">
            <w:pPr>
              <w:widowControl/>
              <w:numPr>
                <w:ilvl w:val="0"/>
                <w:numId w:val="29"/>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电压</w:t>
            </w:r>
          </w:p>
          <w:p w14:paraId="1F0990C8" w14:textId="77777777" w:rsidR="00413203" w:rsidRPr="001C15B9" w:rsidRDefault="00413203" w:rsidP="00AD68AB">
            <w:pPr>
              <w:widowControl/>
              <w:numPr>
                <w:ilvl w:val="0"/>
                <w:numId w:val="29"/>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光模块类型</w:t>
            </w:r>
          </w:p>
          <w:p w14:paraId="30536ED7" w14:textId="73A37C78" w:rsidR="00413203" w:rsidRPr="001C15B9" w:rsidRDefault="00413203" w:rsidP="00AD68AB">
            <w:pPr>
              <w:widowControl/>
              <w:numPr>
                <w:ilvl w:val="0"/>
                <w:numId w:val="29"/>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光模块子类型</w:t>
            </w:r>
          </w:p>
        </w:tc>
        <w:tc>
          <w:tcPr>
            <w:tcW w:w="514" w:type="pct"/>
            <w:vMerge w:val="restart"/>
            <w:vAlign w:val="center"/>
          </w:tcPr>
          <w:p w14:paraId="4394A5B4" w14:textId="658DDF35"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5分钟</w:t>
            </w:r>
          </w:p>
        </w:tc>
        <w:tc>
          <w:tcPr>
            <w:tcW w:w="514" w:type="pct"/>
            <w:vMerge w:val="restart"/>
            <w:vAlign w:val="center"/>
          </w:tcPr>
          <w:p w14:paraId="5A5175DF" w14:textId="65D51D36" w:rsidR="00413203" w:rsidRPr="001C15B9" w:rsidDel="000711B8"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15分钟</w:t>
            </w:r>
          </w:p>
        </w:tc>
        <w:tc>
          <w:tcPr>
            <w:tcW w:w="514" w:type="pct"/>
            <w:vMerge w:val="restart"/>
            <w:vAlign w:val="center"/>
          </w:tcPr>
          <w:p w14:paraId="495A8922" w14:textId="7FA93938" w:rsidR="00413203" w:rsidRPr="00AF3573"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5分钟</w:t>
            </w:r>
          </w:p>
        </w:tc>
        <w:tc>
          <w:tcPr>
            <w:tcW w:w="514" w:type="pct"/>
            <w:vMerge w:val="restart"/>
            <w:vAlign w:val="center"/>
          </w:tcPr>
          <w:p w14:paraId="66E2A286" w14:textId="4EC377DA"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15分钟</w:t>
            </w:r>
          </w:p>
        </w:tc>
        <w:tc>
          <w:tcPr>
            <w:tcW w:w="650" w:type="pct"/>
            <w:vAlign w:val="center"/>
          </w:tcPr>
          <w:p w14:paraId="314BB65E" w14:textId="7147B473"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an-gpon-pm-onu-transceivers.proto</w:t>
            </w:r>
          </w:p>
          <w:p w14:paraId="40A005E5"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r>
      <w:tr w:rsidR="00413203" w14:paraId="69F30AC6"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221" w:type="pct"/>
            <w:vMerge/>
            <w:vAlign w:val="center"/>
          </w:tcPr>
          <w:p w14:paraId="18E1A554" w14:textId="77777777" w:rsidR="00413203" w:rsidRPr="001C15B9" w:rsidRDefault="00413203" w:rsidP="00AD68AB">
            <w:pPr>
              <w:widowControl/>
              <w:wordWrap w:val="0"/>
              <w:jc w:val="center"/>
              <w:textAlignment w:val="baseline"/>
              <w:rPr>
                <w:rFonts w:ascii="宋体" w:hAnsi="宋体"/>
                <w:b w:val="0"/>
                <w:bCs w:val="0"/>
                <w:sz w:val="18"/>
                <w:szCs w:val="18"/>
              </w:rPr>
            </w:pPr>
          </w:p>
        </w:tc>
        <w:tc>
          <w:tcPr>
            <w:tcW w:w="411" w:type="pct"/>
            <w:vMerge/>
            <w:vAlign w:val="center"/>
          </w:tcPr>
          <w:p w14:paraId="239053A5"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p>
        </w:tc>
        <w:tc>
          <w:tcPr>
            <w:tcW w:w="311" w:type="pct"/>
            <w:vAlign w:val="center"/>
          </w:tcPr>
          <w:p w14:paraId="72E5A965"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EPON</w:t>
            </w:r>
          </w:p>
        </w:tc>
        <w:tc>
          <w:tcPr>
            <w:tcW w:w="1351" w:type="pct"/>
            <w:vMerge/>
            <w:vAlign w:val="center"/>
          </w:tcPr>
          <w:p w14:paraId="6FA07A54"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7A81E56B"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32AEEAB8"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644B3247" w14:textId="0223CE53"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5682681A"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650" w:type="pct"/>
            <w:vAlign w:val="center"/>
          </w:tcPr>
          <w:p w14:paraId="33D4CA1A" w14:textId="1F81ED89"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an-epon-pm-onu-transceivers.proto</w:t>
            </w:r>
          </w:p>
          <w:p w14:paraId="055A080A" w14:textId="77777777"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r>
      <w:tr w:rsidR="00413203" w14:paraId="6A20DAE7"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221" w:type="pct"/>
            <w:vMerge/>
            <w:vAlign w:val="center"/>
          </w:tcPr>
          <w:p w14:paraId="7E064E4D" w14:textId="77777777" w:rsidR="00413203" w:rsidRPr="001C15B9" w:rsidRDefault="00413203" w:rsidP="00AD68AB">
            <w:pPr>
              <w:widowControl/>
              <w:wordWrap w:val="0"/>
              <w:jc w:val="center"/>
              <w:textAlignment w:val="baseline"/>
              <w:rPr>
                <w:rFonts w:ascii="宋体" w:hAnsi="宋体" w:cs="Arial"/>
                <w:b w:val="0"/>
                <w:bCs w:val="0"/>
                <w:color w:val="000000"/>
                <w:kern w:val="0"/>
                <w:sz w:val="18"/>
                <w:szCs w:val="18"/>
              </w:rPr>
            </w:pPr>
          </w:p>
        </w:tc>
        <w:tc>
          <w:tcPr>
            <w:tcW w:w="411" w:type="pct"/>
            <w:vMerge w:val="restart"/>
            <w:vAlign w:val="center"/>
          </w:tcPr>
          <w:p w14:paraId="52F6E771" w14:textId="710858E3"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0946F8">
              <w:rPr>
                <w:rFonts w:ascii="宋体" w:hAnsi="宋体" w:cs="Arial" w:hint="eastAsia"/>
                <w:color w:val="000000"/>
                <w:kern w:val="0"/>
                <w:sz w:val="18"/>
                <w:szCs w:val="18"/>
              </w:rPr>
              <w:t>O</w:t>
            </w:r>
            <w:r w:rsidRPr="000946F8">
              <w:rPr>
                <w:rFonts w:ascii="宋体" w:hAnsi="宋体" w:cs="Arial"/>
                <w:color w:val="000000"/>
                <w:kern w:val="0"/>
                <w:sz w:val="18"/>
                <w:szCs w:val="18"/>
              </w:rPr>
              <w:t>N</w:t>
            </w:r>
            <w:r w:rsidRPr="000946F8">
              <w:rPr>
                <w:rFonts w:ascii="宋体" w:hAnsi="宋体" w:cs="Arial" w:hint="eastAsia"/>
                <w:color w:val="000000"/>
                <w:kern w:val="0"/>
                <w:sz w:val="18"/>
                <w:szCs w:val="18"/>
              </w:rPr>
              <w:t>U状态及下行链路信息（远端</w:t>
            </w:r>
            <w:r w:rsidRPr="000946F8">
              <w:rPr>
                <w:rFonts w:ascii="宋体" w:hAnsi="宋体" w:cs="Arial" w:hint="eastAsia"/>
                <w:color w:val="000000"/>
                <w:kern w:val="0"/>
                <w:sz w:val="18"/>
                <w:szCs w:val="18"/>
                <w:vertAlign w:val="superscript"/>
              </w:rPr>
              <w:t>a</w:t>
            </w:r>
            <w:r w:rsidRPr="000946F8">
              <w:rPr>
                <w:rFonts w:ascii="宋体" w:hAnsi="宋体" w:cs="Arial" w:hint="eastAsia"/>
                <w:color w:val="000000"/>
                <w:kern w:val="0"/>
                <w:sz w:val="18"/>
                <w:szCs w:val="18"/>
              </w:rPr>
              <w:t>）</w:t>
            </w:r>
          </w:p>
        </w:tc>
        <w:tc>
          <w:tcPr>
            <w:tcW w:w="311" w:type="pct"/>
            <w:vAlign w:val="center"/>
          </w:tcPr>
          <w:p w14:paraId="286CE89A" w14:textId="59CB24F5"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GPON</w:t>
            </w:r>
          </w:p>
        </w:tc>
        <w:tc>
          <w:tcPr>
            <w:tcW w:w="1351" w:type="pct"/>
            <w:vAlign w:val="center"/>
          </w:tcPr>
          <w:p w14:paraId="75242825" w14:textId="27B39E33"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0946F8">
              <w:rPr>
                <w:rFonts w:ascii="宋体" w:hAnsi="宋体" w:cs="Arial" w:hint="eastAsia"/>
                <w:color w:val="000000"/>
                <w:kern w:val="0"/>
                <w:sz w:val="18"/>
                <w:szCs w:val="18"/>
              </w:rPr>
              <w:t>下行</w:t>
            </w:r>
            <w:r w:rsidRPr="001C15B9">
              <w:rPr>
                <w:rFonts w:ascii="宋体" w:hAnsi="宋体" w:cs="Arial" w:hint="eastAsia"/>
                <w:color w:val="000000"/>
                <w:kern w:val="0"/>
                <w:sz w:val="18"/>
                <w:szCs w:val="18"/>
              </w:rPr>
              <w:t>FEC校正字节数</w:t>
            </w:r>
          </w:p>
          <w:p w14:paraId="0725093C" w14:textId="5621C79B"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0946F8">
              <w:rPr>
                <w:rFonts w:ascii="宋体" w:hAnsi="宋体" w:cs="Arial" w:hint="eastAsia"/>
                <w:color w:val="000000"/>
                <w:kern w:val="0"/>
                <w:sz w:val="18"/>
                <w:szCs w:val="18"/>
              </w:rPr>
              <w:t>下行</w:t>
            </w:r>
            <w:r w:rsidRPr="001C15B9">
              <w:rPr>
                <w:rFonts w:ascii="宋体" w:hAnsi="宋体" w:cs="Arial" w:hint="eastAsia"/>
                <w:color w:val="000000"/>
                <w:kern w:val="0"/>
                <w:sz w:val="18"/>
                <w:szCs w:val="18"/>
              </w:rPr>
              <w:t>FEC校正</w:t>
            </w:r>
            <w:r w:rsidR="00CA06F0">
              <w:rPr>
                <w:rFonts w:ascii="宋体" w:hAnsi="宋体" w:cs="Arial" w:hint="eastAsia"/>
                <w:color w:val="000000"/>
                <w:kern w:val="0"/>
                <w:sz w:val="18"/>
                <w:szCs w:val="18"/>
              </w:rPr>
              <w:t>c</w:t>
            </w:r>
            <w:r w:rsidR="00CA06F0">
              <w:rPr>
                <w:rFonts w:ascii="宋体" w:hAnsi="宋体" w:cs="Arial"/>
                <w:color w:val="000000"/>
                <w:kern w:val="0"/>
                <w:sz w:val="18"/>
                <w:szCs w:val="18"/>
              </w:rPr>
              <w:t xml:space="preserve">ode </w:t>
            </w:r>
            <w:r w:rsidRPr="001C15B9">
              <w:rPr>
                <w:rFonts w:ascii="宋体" w:hAnsi="宋体" w:cs="Arial" w:hint="eastAsia"/>
                <w:color w:val="000000"/>
                <w:kern w:val="0"/>
                <w:sz w:val="18"/>
                <w:szCs w:val="18"/>
              </w:rPr>
              <w:t>words数</w:t>
            </w:r>
          </w:p>
          <w:p w14:paraId="32DFE497" w14:textId="61093556"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0946F8">
              <w:rPr>
                <w:rFonts w:ascii="宋体" w:hAnsi="宋体" w:cs="Arial" w:hint="eastAsia"/>
                <w:color w:val="000000"/>
                <w:kern w:val="0"/>
                <w:sz w:val="18"/>
                <w:szCs w:val="18"/>
              </w:rPr>
              <w:t>下行</w:t>
            </w:r>
            <w:r w:rsidRPr="001C15B9">
              <w:rPr>
                <w:rFonts w:ascii="宋体" w:hAnsi="宋体" w:cs="Arial" w:hint="eastAsia"/>
                <w:color w:val="000000"/>
                <w:kern w:val="0"/>
                <w:sz w:val="18"/>
                <w:szCs w:val="18"/>
              </w:rPr>
              <w:t>FEC不可校正 words数</w:t>
            </w:r>
          </w:p>
          <w:p w14:paraId="52514B9F" w14:textId="12DA33C7"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0946F8">
              <w:rPr>
                <w:rFonts w:ascii="宋体" w:hAnsi="宋体" w:cs="Arial" w:hint="eastAsia"/>
                <w:color w:val="000000"/>
                <w:kern w:val="0"/>
                <w:sz w:val="18"/>
                <w:szCs w:val="18"/>
              </w:rPr>
              <w:t>下行</w:t>
            </w:r>
            <w:r w:rsidRPr="001C15B9">
              <w:rPr>
                <w:rFonts w:ascii="宋体" w:hAnsi="宋体" w:cs="Arial" w:hint="eastAsia"/>
                <w:color w:val="000000"/>
                <w:kern w:val="0"/>
                <w:sz w:val="18"/>
                <w:szCs w:val="18"/>
              </w:rPr>
              <w:t>接收words总数</w:t>
            </w:r>
          </w:p>
          <w:p w14:paraId="13CEF9A4" w14:textId="09FC3858"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0946F8">
              <w:rPr>
                <w:rFonts w:ascii="宋体" w:hAnsi="宋体" w:cs="Arial" w:hint="eastAsia"/>
                <w:color w:val="000000"/>
                <w:kern w:val="0"/>
                <w:sz w:val="18"/>
                <w:szCs w:val="18"/>
              </w:rPr>
              <w:t>下行</w:t>
            </w:r>
            <w:r w:rsidRPr="001C15B9">
              <w:rPr>
                <w:rFonts w:ascii="宋体" w:hAnsi="宋体" w:cs="Arial" w:hint="eastAsia"/>
                <w:color w:val="000000"/>
                <w:kern w:val="0"/>
                <w:sz w:val="18"/>
                <w:szCs w:val="18"/>
              </w:rPr>
              <w:t>FEC校正时间</w:t>
            </w:r>
          </w:p>
          <w:p w14:paraId="064BCB1E" w14:textId="77777777"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GEM HEC错误数</w:t>
            </w:r>
          </w:p>
          <w:p w14:paraId="24BBFCC4" w14:textId="77777777"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丢弃GEM帧数</w:t>
            </w:r>
          </w:p>
          <w:p w14:paraId="5ADCADE3" w14:textId="0AE0DF99"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内存利用率</w:t>
            </w:r>
            <w:ins w:id="502" w:author="作者" w:date="2021-03-15T16:51:00Z">
              <w:r w:rsidR="00A27D88">
                <w:rPr>
                  <w:rFonts w:ascii="宋体" w:hAnsi="宋体" w:cs="Arial" w:hint="eastAsia"/>
                  <w:color w:val="000000"/>
                  <w:kern w:val="0"/>
                  <w:sz w:val="18"/>
                  <w:szCs w:val="18"/>
                </w:rPr>
                <w:t>（可选）</w:t>
              </w:r>
            </w:ins>
          </w:p>
          <w:p w14:paraId="5F07D0A1" w14:textId="6FEEB8E3"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CPU利用率</w:t>
            </w:r>
            <w:ins w:id="503" w:author="作者" w:date="2021-03-15T16:51:00Z">
              <w:r w:rsidR="00A27D88">
                <w:rPr>
                  <w:rFonts w:ascii="宋体" w:hAnsi="宋体" w:cs="Arial" w:hint="eastAsia"/>
                  <w:color w:val="000000"/>
                  <w:kern w:val="0"/>
                  <w:sz w:val="18"/>
                  <w:szCs w:val="18"/>
                </w:rPr>
                <w:t>（可选）</w:t>
              </w:r>
            </w:ins>
          </w:p>
          <w:p w14:paraId="49DB914C" w14:textId="3437C12B"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CPU的温度</w:t>
            </w:r>
            <w:ins w:id="504" w:author="作者" w:date="2021-03-15T16:51:00Z">
              <w:r w:rsidR="00A27D88">
                <w:rPr>
                  <w:rFonts w:ascii="宋体" w:hAnsi="宋体" w:cs="Arial" w:hint="eastAsia"/>
                  <w:color w:val="000000"/>
                  <w:kern w:val="0"/>
                  <w:sz w:val="18"/>
                  <w:szCs w:val="18"/>
                </w:rPr>
                <w:t>（可选）</w:t>
              </w:r>
            </w:ins>
          </w:p>
          <w:p w14:paraId="0761DE2A" w14:textId="63EA7481"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发送报文数</w:t>
            </w:r>
          </w:p>
          <w:p w14:paraId="5094A4A8" w14:textId="6F46A9C7"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接收报文数</w:t>
            </w:r>
          </w:p>
          <w:p w14:paraId="717DB218" w14:textId="77777777"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接收报文错误数</w:t>
            </w:r>
          </w:p>
          <w:p w14:paraId="7E264697" w14:textId="3562E6EF"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TC</w:t>
            </w:r>
            <w:r>
              <w:rPr>
                <w:rFonts w:ascii="宋体" w:hAnsi="宋体" w:cs="Arial" w:hint="eastAsia"/>
                <w:color w:val="000000"/>
                <w:kern w:val="0"/>
                <w:sz w:val="18"/>
                <w:szCs w:val="18"/>
              </w:rPr>
              <w:t>ONT</w:t>
            </w:r>
            <w:r w:rsidRPr="001C15B9">
              <w:rPr>
                <w:rFonts w:ascii="宋体" w:hAnsi="宋体" w:cs="Arial" w:hint="eastAsia"/>
                <w:color w:val="000000"/>
                <w:kern w:val="0"/>
                <w:sz w:val="18"/>
                <w:szCs w:val="18"/>
              </w:rPr>
              <w:t>队列丢包数</w:t>
            </w:r>
          </w:p>
          <w:p w14:paraId="1D6F0312" w14:textId="727ED7AB" w:rsidR="00413203" w:rsidRPr="001C15B9" w:rsidRDefault="00413203" w:rsidP="00AD68AB">
            <w:pPr>
              <w:widowControl/>
              <w:numPr>
                <w:ilvl w:val="0"/>
                <w:numId w:val="27"/>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TC</w:t>
            </w:r>
            <w:r>
              <w:rPr>
                <w:rFonts w:ascii="宋体" w:hAnsi="宋体" w:cs="Arial" w:hint="eastAsia"/>
                <w:color w:val="000000"/>
                <w:kern w:val="0"/>
                <w:sz w:val="18"/>
                <w:szCs w:val="18"/>
              </w:rPr>
              <w:t>ONT</w:t>
            </w:r>
            <w:r w:rsidRPr="001C15B9">
              <w:rPr>
                <w:rFonts w:ascii="宋体" w:hAnsi="宋体" w:cs="Arial" w:hint="eastAsia"/>
                <w:color w:val="000000"/>
                <w:kern w:val="0"/>
                <w:sz w:val="18"/>
                <w:szCs w:val="18"/>
              </w:rPr>
              <w:t>队列转发包数</w:t>
            </w:r>
          </w:p>
        </w:tc>
        <w:tc>
          <w:tcPr>
            <w:tcW w:w="514" w:type="pct"/>
            <w:vAlign w:val="center"/>
          </w:tcPr>
          <w:p w14:paraId="0B572405" w14:textId="29A0A25A"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5分钟</w:t>
            </w:r>
          </w:p>
        </w:tc>
        <w:tc>
          <w:tcPr>
            <w:tcW w:w="514" w:type="pct"/>
            <w:vAlign w:val="center"/>
          </w:tcPr>
          <w:p w14:paraId="7AE5300B" w14:textId="7DEB4F12" w:rsidR="00413203" w:rsidRPr="001C15B9" w:rsidDel="000711B8"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15分钟</w:t>
            </w:r>
          </w:p>
        </w:tc>
        <w:tc>
          <w:tcPr>
            <w:tcW w:w="514" w:type="pct"/>
            <w:vAlign w:val="center"/>
          </w:tcPr>
          <w:p w14:paraId="0734581C" w14:textId="4DCA0B6C"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5分钟</w:t>
            </w:r>
          </w:p>
        </w:tc>
        <w:tc>
          <w:tcPr>
            <w:tcW w:w="514" w:type="pct"/>
            <w:vAlign w:val="center"/>
          </w:tcPr>
          <w:p w14:paraId="373FD25E" w14:textId="350745D8"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15分钟</w:t>
            </w:r>
          </w:p>
        </w:tc>
        <w:tc>
          <w:tcPr>
            <w:tcW w:w="650" w:type="pct"/>
            <w:vAlign w:val="center"/>
          </w:tcPr>
          <w:p w14:paraId="7E24F03A" w14:textId="63E08449"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an-gpon-pm-onu-remote-info.proto</w:t>
            </w:r>
          </w:p>
        </w:tc>
      </w:tr>
      <w:tr w:rsidR="00413203" w14:paraId="70F5623F"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221" w:type="pct"/>
            <w:vMerge/>
            <w:vAlign w:val="center"/>
          </w:tcPr>
          <w:p w14:paraId="097AB73F" w14:textId="77777777" w:rsidR="00413203" w:rsidRPr="001C15B9" w:rsidRDefault="00413203" w:rsidP="00AD68AB">
            <w:pPr>
              <w:widowControl/>
              <w:wordWrap w:val="0"/>
              <w:jc w:val="center"/>
              <w:textAlignment w:val="baseline"/>
              <w:rPr>
                <w:rFonts w:ascii="宋体" w:hAnsi="宋体" w:cs="Arial"/>
                <w:b w:val="0"/>
                <w:bCs w:val="0"/>
                <w:color w:val="000000"/>
                <w:kern w:val="0"/>
                <w:sz w:val="18"/>
                <w:szCs w:val="18"/>
              </w:rPr>
            </w:pPr>
          </w:p>
        </w:tc>
        <w:tc>
          <w:tcPr>
            <w:tcW w:w="411" w:type="pct"/>
            <w:vMerge/>
            <w:vAlign w:val="center"/>
          </w:tcPr>
          <w:p w14:paraId="43D4B1DF"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311" w:type="pct"/>
            <w:vAlign w:val="center"/>
          </w:tcPr>
          <w:p w14:paraId="51B88483" w14:textId="77777777" w:rsidR="00413203" w:rsidRPr="001C15B9" w:rsidRDefault="00413203" w:rsidP="00AD68AB">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EPON</w:t>
            </w:r>
          </w:p>
          <w:p w14:paraId="2EC080E3" w14:textId="77777777" w:rsidR="00413203" w:rsidRPr="001C15B9" w:rsidRDefault="00413203" w:rsidP="00AD68AB">
            <w:pPr>
              <w:widowControl/>
              <w:wordWrap w:val="0"/>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1351" w:type="pct"/>
            <w:vAlign w:val="center"/>
          </w:tcPr>
          <w:p w14:paraId="29302DFA" w14:textId="77777777" w:rsidR="00413203" w:rsidRPr="001C15B9" w:rsidRDefault="00413203" w:rsidP="00AD68AB">
            <w:pPr>
              <w:widowControl/>
              <w:numPr>
                <w:ilvl w:val="0"/>
                <w:numId w:val="30"/>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内存利用率</w:t>
            </w:r>
          </w:p>
          <w:p w14:paraId="3860A683" w14:textId="77777777" w:rsidR="00413203" w:rsidRPr="001C15B9" w:rsidRDefault="00413203" w:rsidP="00AD68AB">
            <w:pPr>
              <w:widowControl/>
              <w:numPr>
                <w:ilvl w:val="0"/>
                <w:numId w:val="30"/>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CPU利用率</w:t>
            </w:r>
          </w:p>
          <w:p w14:paraId="6EE0CF7F" w14:textId="77777777" w:rsidR="00413203" w:rsidRPr="001C15B9" w:rsidRDefault="00413203" w:rsidP="00AD68AB">
            <w:pPr>
              <w:widowControl/>
              <w:numPr>
                <w:ilvl w:val="0"/>
                <w:numId w:val="30"/>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CPU的温度</w:t>
            </w:r>
          </w:p>
          <w:p w14:paraId="41852828" w14:textId="77777777" w:rsidR="00413203" w:rsidRPr="001C15B9" w:rsidRDefault="00413203" w:rsidP="00AD68AB">
            <w:pPr>
              <w:widowControl/>
              <w:numPr>
                <w:ilvl w:val="0"/>
                <w:numId w:val="30"/>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发送报文数</w:t>
            </w:r>
          </w:p>
          <w:p w14:paraId="2C626B76" w14:textId="77777777" w:rsidR="00413203" w:rsidRPr="001C15B9" w:rsidRDefault="00413203" w:rsidP="00AD68AB">
            <w:pPr>
              <w:widowControl/>
              <w:numPr>
                <w:ilvl w:val="0"/>
                <w:numId w:val="30"/>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lastRenderedPageBreak/>
              <w:t>接收报文数</w:t>
            </w:r>
          </w:p>
          <w:p w14:paraId="52CE9248" w14:textId="3D26F9B4" w:rsidR="00413203" w:rsidRPr="001C15B9" w:rsidRDefault="00413203" w:rsidP="00AD68AB">
            <w:pPr>
              <w:widowControl/>
              <w:numPr>
                <w:ilvl w:val="0"/>
                <w:numId w:val="30"/>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接收报文错误数</w:t>
            </w:r>
          </w:p>
        </w:tc>
        <w:tc>
          <w:tcPr>
            <w:tcW w:w="514" w:type="pct"/>
            <w:vAlign w:val="center"/>
          </w:tcPr>
          <w:p w14:paraId="69C7B7DE" w14:textId="2C738DC3" w:rsidR="00413203" w:rsidRPr="001C15B9"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lastRenderedPageBreak/>
              <w:t>≤</w:t>
            </w:r>
            <w:r w:rsidR="00413203" w:rsidRPr="001C15B9">
              <w:rPr>
                <w:rFonts w:ascii="宋体" w:hAnsi="宋体" w:cs="Arial" w:hint="eastAsia"/>
                <w:color w:val="000000"/>
                <w:kern w:val="0"/>
                <w:sz w:val="18"/>
                <w:szCs w:val="18"/>
              </w:rPr>
              <w:t>5分钟</w:t>
            </w:r>
          </w:p>
        </w:tc>
        <w:tc>
          <w:tcPr>
            <w:tcW w:w="514" w:type="pct"/>
            <w:vAlign w:val="center"/>
          </w:tcPr>
          <w:p w14:paraId="1BAA5417" w14:textId="1CFA5168" w:rsidR="00413203" w:rsidRPr="001C15B9" w:rsidDel="000711B8"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15分钟</w:t>
            </w:r>
          </w:p>
        </w:tc>
        <w:tc>
          <w:tcPr>
            <w:tcW w:w="514" w:type="pct"/>
            <w:vAlign w:val="center"/>
          </w:tcPr>
          <w:p w14:paraId="5D15B862" w14:textId="29245EA0" w:rsidR="00413203" w:rsidRPr="00AF3573"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5分钟</w:t>
            </w:r>
          </w:p>
        </w:tc>
        <w:tc>
          <w:tcPr>
            <w:tcW w:w="514" w:type="pct"/>
            <w:vAlign w:val="center"/>
          </w:tcPr>
          <w:p w14:paraId="1C7F5FEB" w14:textId="3787CE06" w:rsidR="00413203" w:rsidRPr="00413203" w:rsidRDefault="00E251FB"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b/>
                <w:bCs/>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15分钟</w:t>
            </w:r>
          </w:p>
        </w:tc>
        <w:tc>
          <w:tcPr>
            <w:tcW w:w="650" w:type="pct"/>
            <w:vAlign w:val="center"/>
          </w:tcPr>
          <w:p w14:paraId="254F5ED2" w14:textId="26761E91" w:rsidR="00413203" w:rsidRPr="001C15B9" w:rsidRDefault="00413203" w:rsidP="00AD68AB">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an-epon-pm-onu-remote-info.proto</w:t>
            </w:r>
          </w:p>
        </w:tc>
      </w:tr>
      <w:tr w:rsidR="00413203" w14:paraId="23FB4AA0"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221" w:type="pct"/>
            <w:vMerge/>
            <w:vAlign w:val="center"/>
          </w:tcPr>
          <w:p w14:paraId="25154EE0" w14:textId="77777777" w:rsidR="00413203" w:rsidRPr="001C15B9" w:rsidRDefault="00413203" w:rsidP="00187690">
            <w:pPr>
              <w:widowControl/>
              <w:wordWrap w:val="0"/>
              <w:jc w:val="center"/>
              <w:textAlignment w:val="baseline"/>
              <w:rPr>
                <w:rFonts w:ascii="宋体" w:hAnsi="宋体" w:cs="Arial"/>
                <w:b w:val="0"/>
                <w:bCs w:val="0"/>
                <w:color w:val="000000"/>
                <w:kern w:val="0"/>
                <w:sz w:val="18"/>
                <w:szCs w:val="18"/>
              </w:rPr>
            </w:pPr>
          </w:p>
        </w:tc>
        <w:tc>
          <w:tcPr>
            <w:tcW w:w="411" w:type="pct"/>
            <w:vMerge w:val="restart"/>
            <w:vAlign w:val="center"/>
          </w:tcPr>
          <w:p w14:paraId="3D7F9C5A" w14:textId="68470223" w:rsidR="00413203" w:rsidRPr="001C15B9" w:rsidRDefault="00413203" w:rsidP="00187690">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0946F8">
              <w:rPr>
                <w:rFonts w:ascii="宋体" w:hAnsi="宋体" w:cs="Arial" w:hint="eastAsia"/>
                <w:color w:val="000000"/>
                <w:kern w:val="0"/>
                <w:sz w:val="18"/>
                <w:szCs w:val="18"/>
              </w:rPr>
              <w:t xml:space="preserve">ONU在线信息（近端 </w:t>
            </w:r>
            <w:r w:rsidRPr="000946F8">
              <w:rPr>
                <w:rFonts w:ascii="宋体" w:hAnsi="宋体" w:cs="Arial" w:hint="eastAsia"/>
                <w:color w:val="000000"/>
                <w:kern w:val="0"/>
                <w:sz w:val="18"/>
                <w:szCs w:val="18"/>
                <w:vertAlign w:val="superscript"/>
              </w:rPr>
              <w:t>b</w:t>
            </w:r>
            <w:r w:rsidRPr="000946F8">
              <w:rPr>
                <w:rFonts w:ascii="宋体" w:hAnsi="宋体" w:cs="Arial" w:hint="eastAsia"/>
                <w:color w:val="000000"/>
                <w:kern w:val="0"/>
                <w:sz w:val="18"/>
                <w:szCs w:val="18"/>
              </w:rPr>
              <w:t>）</w:t>
            </w:r>
          </w:p>
        </w:tc>
        <w:tc>
          <w:tcPr>
            <w:tcW w:w="311" w:type="pct"/>
            <w:vAlign w:val="center"/>
          </w:tcPr>
          <w:p w14:paraId="639DEC47" w14:textId="1D56151F" w:rsidR="00413203" w:rsidRPr="001C15B9" w:rsidRDefault="00413203" w:rsidP="00187690">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GPON</w:t>
            </w:r>
          </w:p>
        </w:tc>
        <w:tc>
          <w:tcPr>
            <w:tcW w:w="1351" w:type="pct"/>
            <w:vMerge w:val="restart"/>
            <w:vAlign w:val="center"/>
          </w:tcPr>
          <w:p w14:paraId="0A74FD30" w14:textId="77777777" w:rsidR="00413203" w:rsidRPr="001C15B9" w:rsidRDefault="00413203" w:rsidP="00187690">
            <w:pPr>
              <w:widowControl/>
              <w:numPr>
                <w:ilvl w:val="0"/>
                <w:numId w:val="3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OLT接收光功率</w:t>
            </w:r>
          </w:p>
          <w:p w14:paraId="4521D362" w14:textId="794909C1" w:rsidR="00413203" w:rsidRPr="001C15B9" w:rsidRDefault="00413203" w:rsidP="00187690">
            <w:pPr>
              <w:widowControl/>
              <w:numPr>
                <w:ilvl w:val="0"/>
                <w:numId w:val="3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在线时长</w:t>
            </w:r>
          </w:p>
          <w:p w14:paraId="3DB7323D" w14:textId="77777777" w:rsidR="00413203" w:rsidRPr="001C15B9" w:rsidRDefault="00413203" w:rsidP="00187690">
            <w:pPr>
              <w:widowControl/>
              <w:numPr>
                <w:ilvl w:val="0"/>
                <w:numId w:val="3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最后一次下线时间</w:t>
            </w:r>
          </w:p>
          <w:p w14:paraId="42CD5AF5" w14:textId="04EC2837" w:rsidR="00413203" w:rsidRDefault="00413203" w:rsidP="00187690">
            <w:pPr>
              <w:widowControl/>
              <w:numPr>
                <w:ilvl w:val="0"/>
                <w:numId w:val="3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最后一次下线原因（可选）</w:t>
            </w:r>
          </w:p>
          <w:p w14:paraId="3C7E59DA" w14:textId="1814DA1D" w:rsidR="00413203" w:rsidRPr="001C15B9" w:rsidRDefault="00413203" w:rsidP="00187690">
            <w:pPr>
              <w:widowControl/>
              <w:numPr>
                <w:ilvl w:val="0"/>
                <w:numId w:val="35"/>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ONU</w:t>
            </w:r>
            <w:r w:rsidRPr="001C15B9">
              <w:rPr>
                <w:rFonts w:ascii="宋体" w:hAnsi="宋体" w:cs="Arial" w:hint="eastAsia"/>
                <w:color w:val="000000"/>
                <w:kern w:val="0"/>
                <w:sz w:val="18"/>
                <w:szCs w:val="18"/>
              </w:rPr>
              <w:t>状态</w:t>
            </w:r>
          </w:p>
        </w:tc>
        <w:tc>
          <w:tcPr>
            <w:tcW w:w="514" w:type="pct"/>
            <w:vMerge w:val="restart"/>
            <w:vAlign w:val="center"/>
          </w:tcPr>
          <w:p w14:paraId="5649D5EA" w14:textId="08430F7E" w:rsidR="00413203" w:rsidRPr="001C15B9" w:rsidRDefault="00E251FB"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5分钟</w:t>
            </w:r>
          </w:p>
        </w:tc>
        <w:tc>
          <w:tcPr>
            <w:tcW w:w="514" w:type="pct"/>
            <w:vMerge w:val="restart"/>
            <w:vAlign w:val="center"/>
          </w:tcPr>
          <w:p w14:paraId="7DB4DA9A" w14:textId="555BD170" w:rsidR="00413203" w:rsidRPr="001C15B9" w:rsidRDefault="00E251FB"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5分钟</w:t>
            </w:r>
          </w:p>
        </w:tc>
        <w:tc>
          <w:tcPr>
            <w:tcW w:w="514" w:type="pct"/>
            <w:vMerge w:val="restart"/>
            <w:vAlign w:val="center"/>
          </w:tcPr>
          <w:p w14:paraId="69A0440D" w14:textId="1ABC240B" w:rsidR="00413203" w:rsidRPr="001C15B9" w:rsidRDefault="00E251FB"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5分钟</w:t>
            </w:r>
          </w:p>
        </w:tc>
        <w:tc>
          <w:tcPr>
            <w:tcW w:w="514" w:type="pct"/>
            <w:vMerge w:val="restart"/>
            <w:vAlign w:val="center"/>
          </w:tcPr>
          <w:p w14:paraId="64365B54" w14:textId="1EDDB586" w:rsidR="00413203" w:rsidRPr="001C15B9" w:rsidRDefault="00E251FB"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5分钟</w:t>
            </w:r>
          </w:p>
        </w:tc>
        <w:tc>
          <w:tcPr>
            <w:tcW w:w="650" w:type="pct"/>
            <w:vAlign w:val="center"/>
          </w:tcPr>
          <w:p w14:paraId="6EEB0F5F" w14:textId="5D8F7989" w:rsidR="00413203" w:rsidRPr="001C15B9" w:rsidRDefault="00413203"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an-gpon-pm-onu-local-info.proto</w:t>
            </w:r>
          </w:p>
          <w:p w14:paraId="445FA2F4" w14:textId="77777777" w:rsidR="00413203" w:rsidRPr="001C15B9" w:rsidRDefault="00413203"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r>
      <w:tr w:rsidR="00413203" w14:paraId="131667FF"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221" w:type="pct"/>
            <w:vMerge/>
            <w:vAlign w:val="center"/>
          </w:tcPr>
          <w:p w14:paraId="192A983C" w14:textId="77777777" w:rsidR="00413203" w:rsidRPr="001C15B9" w:rsidRDefault="00413203" w:rsidP="00187690">
            <w:pPr>
              <w:widowControl/>
              <w:wordWrap w:val="0"/>
              <w:jc w:val="center"/>
              <w:textAlignment w:val="baseline"/>
              <w:rPr>
                <w:rFonts w:ascii="宋体" w:hAnsi="宋体" w:cs="Arial"/>
                <w:b w:val="0"/>
                <w:bCs w:val="0"/>
                <w:color w:val="000000"/>
                <w:kern w:val="0"/>
                <w:sz w:val="18"/>
                <w:szCs w:val="18"/>
              </w:rPr>
            </w:pPr>
          </w:p>
        </w:tc>
        <w:tc>
          <w:tcPr>
            <w:tcW w:w="411" w:type="pct"/>
            <w:vMerge/>
            <w:vAlign w:val="center"/>
          </w:tcPr>
          <w:p w14:paraId="121F0466" w14:textId="77777777" w:rsidR="00413203" w:rsidRPr="001C15B9" w:rsidRDefault="00413203" w:rsidP="00187690">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311" w:type="pct"/>
            <w:vAlign w:val="center"/>
          </w:tcPr>
          <w:p w14:paraId="4AF88549" w14:textId="4AB996FD" w:rsidR="00413203" w:rsidRPr="001C15B9" w:rsidRDefault="00413203" w:rsidP="00187690">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EPON</w:t>
            </w:r>
          </w:p>
        </w:tc>
        <w:tc>
          <w:tcPr>
            <w:tcW w:w="1351" w:type="pct"/>
            <w:vMerge/>
            <w:vAlign w:val="center"/>
          </w:tcPr>
          <w:p w14:paraId="3B1E1F41" w14:textId="77777777" w:rsidR="00413203" w:rsidRPr="001C15B9" w:rsidRDefault="00413203" w:rsidP="00187690">
            <w:pPr>
              <w:widowControl/>
              <w:numPr>
                <w:ilvl w:val="0"/>
                <w:numId w:val="28"/>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0DA1E35F" w14:textId="77777777" w:rsidR="00413203" w:rsidRPr="001C15B9" w:rsidRDefault="00413203"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3164628D" w14:textId="77777777" w:rsidR="00413203" w:rsidRPr="001C15B9" w:rsidRDefault="00413203"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169C766D" w14:textId="1E334ED7" w:rsidR="00413203" w:rsidRPr="001C15B9" w:rsidRDefault="00413203"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514" w:type="pct"/>
            <w:vMerge/>
            <w:vAlign w:val="center"/>
          </w:tcPr>
          <w:p w14:paraId="7027C878" w14:textId="77777777" w:rsidR="00413203" w:rsidRPr="001C15B9" w:rsidRDefault="00413203"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c>
          <w:tcPr>
            <w:tcW w:w="650" w:type="pct"/>
            <w:vAlign w:val="center"/>
          </w:tcPr>
          <w:p w14:paraId="4CE23BE8" w14:textId="145A8833" w:rsidR="00413203" w:rsidRPr="001C15B9" w:rsidRDefault="00413203"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an-epon-pm-onu-local-info.proto</w:t>
            </w:r>
          </w:p>
          <w:p w14:paraId="0B77EEF2" w14:textId="77777777" w:rsidR="00413203" w:rsidRPr="001C15B9" w:rsidRDefault="00413203"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p>
        </w:tc>
      </w:tr>
      <w:tr w:rsidR="00413203" w14:paraId="67DCA897"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221" w:type="pct"/>
            <w:vMerge/>
            <w:vAlign w:val="center"/>
          </w:tcPr>
          <w:p w14:paraId="10C7016D" w14:textId="77777777" w:rsidR="00413203" w:rsidRPr="001C15B9" w:rsidRDefault="00413203" w:rsidP="00187690">
            <w:pPr>
              <w:widowControl/>
              <w:wordWrap w:val="0"/>
              <w:jc w:val="center"/>
              <w:textAlignment w:val="baseline"/>
              <w:rPr>
                <w:rFonts w:ascii="宋体" w:hAnsi="宋体" w:cs="Arial"/>
                <w:b w:val="0"/>
                <w:bCs w:val="0"/>
                <w:color w:val="000000"/>
                <w:kern w:val="0"/>
                <w:sz w:val="18"/>
                <w:szCs w:val="18"/>
              </w:rPr>
            </w:pPr>
          </w:p>
        </w:tc>
        <w:tc>
          <w:tcPr>
            <w:tcW w:w="411" w:type="pct"/>
            <w:vAlign w:val="center"/>
          </w:tcPr>
          <w:p w14:paraId="3D8E73DC" w14:textId="73004C05" w:rsidR="00413203" w:rsidRPr="001C15B9" w:rsidRDefault="00413203" w:rsidP="00187690">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0946F8">
              <w:rPr>
                <w:rFonts w:ascii="宋体" w:hAnsi="宋体" w:cs="Arial" w:hint="eastAsia"/>
                <w:color w:val="000000"/>
                <w:kern w:val="0"/>
                <w:sz w:val="18"/>
                <w:szCs w:val="18"/>
              </w:rPr>
              <w:t>ONU上行链路信息（近端</w:t>
            </w:r>
            <w:r w:rsidRPr="000946F8">
              <w:rPr>
                <w:rFonts w:ascii="宋体" w:hAnsi="宋体" w:cs="Arial" w:hint="eastAsia"/>
                <w:color w:val="000000"/>
                <w:kern w:val="0"/>
                <w:sz w:val="18"/>
                <w:szCs w:val="18"/>
                <w:vertAlign w:val="superscript"/>
              </w:rPr>
              <w:t>b</w:t>
            </w:r>
            <w:r w:rsidRPr="000946F8">
              <w:rPr>
                <w:rFonts w:ascii="宋体" w:hAnsi="宋体" w:cs="Arial" w:hint="eastAsia"/>
                <w:color w:val="000000"/>
                <w:kern w:val="0"/>
                <w:sz w:val="18"/>
                <w:szCs w:val="18"/>
              </w:rPr>
              <w:t>）</w:t>
            </w:r>
          </w:p>
        </w:tc>
        <w:tc>
          <w:tcPr>
            <w:tcW w:w="311" w:type="pct"/>
            <w:vAlign w:val="center"/>
          </w:tcPr>
          <w:p w14:paraId="1CFFA0C8" w14:textId="77777777" w:rsidR="00413203" w:rsidRPr="001C15B9" w:rsidRDefault="00413203" w:rsidP="00187690">
            <w:pPr>
              <w:widowControl/>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GPON</w:t>
            </w:r>
          </w:p>
        </w:tc>
        <w:tc>
          <w:tcPr>
            <w:tcW w:w="1351" w:type="pct"/>
            <w:vAlign w:val="center"/>
          </w:tcPr>
          <w:p w14:paraId="15C7D4AD" w14:textId="4872AE49" w:rsidR="00413203" w:rsidRPr="001C15B9" w:rsidRDefault="00413203" w:rsidP="00187690">
            <w:pPr>
              <w:widowControl/>
              <w:numPr>
                <w:ilvl w:val="0"/>
                <w:numId w:val="34"/>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LOF</w:t>
            </w:r>
            <w:r w:rsidR="000C6D40">
              <w:rPr>
                <w:rFonts w:ascii="宋体" w:hAnsi="宋体" w:cs="Arial" w:hint="eastAsia"/>
                <w:color w:val="000000"/>
                <w:kern w:val="0"/>
                <w:sz w:val="18"/>
                <w:szCs w:val="18"/>
              </w:rPr>
              <w:t>i</w:t>
            </w:r>
            <w:r w:rsidRPr="001C15B9">
              <w:rPr>
                <w:rFonts w:ascii="宋体" w:hAnsi="宋体" w:cs="Arial" w:hint="eastAsia"/>
                <w:color w:val="000000"/>
                <w:kern w:val="0"/>
                <w:sz w:val="18"/>
                <w:szCs w:val="18"/>
              </w:rPr>
              <w:t>告警次数</w:t>
            </w:r>
          </w:p>
          <w:p w14:paraId="2E36B748" w14:textId="42904009" w:rsidR="00413203" w:rsidRPr="001C15B9" w:rsidRDefault="00413203" w:rsidP="00187690">
            <w:pPr>
              <w:widowControl/>
              <w:numPr>
                <w:ilvl w:val="0"/>
                <w:numId w:val="34"/>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DOW</w:t>
            </w:r>
            <w:r w:rsidR="000C6D40">
              <w:rPr>
                <w:rFonts w:ascii="宋体" w:hAnsi="宋体" w:cs="Arial" w:hint="eastAsia"/>
                <w:color w:val="000000"/>
                <w:kern w:val="0"/>
                <w:sz w:val="18"/>
                <w:szCs w:val="18"/>
              </w:rPr>
              <w:t>i</w:t>
            </w:r>
            <w:r w:rsidRPr="001C15B9">
              <w:rPr>
                <w:rFonts w:ascii="宋体" w:hAnsi="宋体" w:cs="Arial" w:hint="eastAsia"/>
                <w:color w:val="000000"/>
                <w:kern w:val="0"/>
                <w:sz w:val="18"/>
                <w:szCs w:val="18"/>
              </w:rPr>
              <w:t>告警次数</w:t>
            </w:r>
          </w:p>
          <w:p w14:paraId="0422151C" w14:textId="77777777" w:rsidR="00413203" w:rsidRPr="001C15B9" w:rsidRDefault="00413203" w:rsidP="00187690">
            <w:pPr>
              <w:widowControl/>
              <w:numPr>
                <w:ilvl w:val="0"/>
                <w:numId w:val="34"/>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上行帧定界错误次数</w:t>
            </w:r>
          </w:p>
          <w:p w14:paraId="2A907F62" w14:textId="77777777" w:rsidR="00413203" w:rsidRPr="001C15B9" w:rsidRDefault="00413203" w:rsidP="00187690">
            <w:pPr>
              <w:widowControl/>
              <w:numPr>
                <w:ilvl w:val="0"/>
                <w:numId w:val="34"/>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上行帧交叉奇偶校验错误次数</w:t>
            </w:r>
          </w:p>
          <w:p w14:paraId="04738C86" w14:textId="4D699451" w:rsidR="00413203" w:rsidRPr="000C6D40" w:rsidRDefault="00413203" w:rsidP="00187690">
            <w:pPr>
              <w:widowControl/>
              <w:numPr>
                <w:ilvl w:val="0"/>
                <w:numId w:val="34"/>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0C6D40">
              <w:rPr>
                <w:rFonts w:ascii="宋体" w:hAnsi="宋体" w:cs="Arial" w:hint="eastAsia"/>
                <w:color w:val="000000"/>
                <w:kern w:val="0"/>
                <w:sz w:val="18"/>
                <w:szCs w:val="18"/>
              </w:rPr>
              <w:t>下行帧交叉奇偶校验错误次数</w:t>
            </w:r>
          </w:p>
          <w:p w14:paraId="5FE2B3D0" w14:textId="30AFEF79" w:rsidR="00413203" w:rsidRPr="001C15B9" w:rsidRDefault="00413203" w:rsidP="00187690">
            <w:pPr>
              <w:widowControl/>
              <w:numPr>
                <w:ilvl w:val="0"/>
                <w:numId w:val="34"/>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上行</w:t>
            </w:r>
            <w:r w:rsidRPr="001C15B9">
              <w:rPr>
                <w:rFonts w:ascii="宋体" w:hAnsi="宋体" w:cs="Arial" w:hint="eastAsia"/>
                <w:color w:val="000000"/>
                <w:kern w:val="0"/>
                <w:sz w:val="18"/>
                <w:szCs w:val="18"/>
              </w:rPr>
              <w:t>FEC解码纠正块数</w:t>
            </w:r>
          </w:p>
          <w:p w14:paraId="1719292D" w14:textId="4FE650AB" w:rsidR="00413203" w:rsidRPr="001C15B9" w:rsidRDefault="00413203" w:rsidP="00187690">
            <w:pPr>
              <w:widowControl/>
              <w:numPr>
                <w:ilvl w:val="0"/>
                <w:numId w:val="34"/>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上行</w:t>
            </w:r>
            <w:r w:rsidRPr="001C15B9">
              <w:rPr>
                <w:rFonts w:ascii="宋体" w:hAnsi="宋体" w:cs="Arial" w:hint="eastAsia"/>
                <w:color w:val="000000"/>
                <w:kern w:val="0"/>
                <w:sz w:val="18"/>
                <w:szCs w:val="18"/>
              </w:rPr>
              <w:t>FEC解码未纠正块数</w:t>
            </w:r>
          </w:p>
          <w:p w14:paraId="3B4D6B6E" w14:textId="77777777" w:rsidR="00413203" w:rsidRPr="001C15B9" w:rsidRDefault="00413203" w:rsidP="00187690">
            <w:pPr>
              <w:widowControl/>
              <w:numPr>
                <w:ilvl w:val="0"/>
                <w:numId w:val="34"/>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上行接收words总数</w:t>
            </w:r>
          </w:p>
          <w:p w14:paraId="241F2AC3" w14:textId="23D50F01" w:rsidR="00413203" w:rsidRPr="001C15B9" w:rsidRDefault="00413203" w:rsidP="00187690">
            <w:pPr>
              <w:widowControl/>
              <w:numPr>
                <w:ilvl w:val="0"/>
                <w:numId w:val="34"/>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上行</w:t>
            </w:r>
            <w:r w:rsidRPr="001C15B9">
              <w:rPr>
                <w:rFonts w:ascii="宋体" w:hAnsi="宋体" w:cs="Arial" w:hint="eastAsia"/>
                <w:color w:val="000000"/>
                <w:kern w:val="0"/>
                <w:sz w:val="18"/>
                <w:szCs w:val="18"/>
              </w:rPr>
              <w:t>FEC校正字节数</w:t>
            </w:r>
          </w:p>
          <w:p w14:paraId="5AB83F79" w14:textId="23C01F38" w:rsidR="00413203" w:rsidRPr="001C15B9" w:rsidRDefault="00413203" w:rsidP="00187690">
            <w:pPr>
              <w:widowControl/>
              <w:numPr>
                <w:ilvl w:val="0"/>
                <w:numId w:val="34"/>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上行</w:t>
            </w:r>
            <w:r w:rsidRPr="001C15B9">
              <w:rPr>
                <w:rFonts w:ascii="宋体" w:hAnsi="宋体" w:cs="Arial" w:hint="eastAsia"/>
                <w:color w:val="000000"/>
                <w:kern w:val="0"/>
                <w:sz w:val="18"/>
                <w:szCs w:val="18"/>
              </w:rPr>
              <w:t>HEC校验错误次数</w:t>
            </w:r>
          </w:p>
          <w:p w14:paraId="6967ED7B" w14:textId="00A518CC" w:rsidR="00413203" w:rsidRPr="001C15B9" w:rsidRDefault="00413203" w:rsidP="00187690">
            <w:pPr>
              <w:widowControl/>
              <w:numPr>
                <w:ilvl w:val="0"/>
                <w:numId w:val="34"/>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上行GEM帧数</w:t>
            </w:r>
          </w:p>
          <w:p w14:paraId="530E706F" w14:textId="12BA052F" w:rsidR="00413203" w:rsidRPr="001C15B9" w:rsidRDefault="00413203" w:rsidP="00187690">
            <w:pPr>
              <w:widowControl/>
              <w:numPr>
                <w:ilvl w:val="0"/>
                <w:numId w:val="34"/>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L</w:t>
            </w:r>
            <w:r>
              <w:rPr>
                <w:rFonts w:ascii="宋体" w:hAnsi="宋体" w:cs="Arial" w:hint="eastAsia"/>
                <w:color w:val="000000"/>
                <w:kern w:val="0"/>
                <w:sz w:val="18"/>
                <w:szCs w:val="18"/>
              </w:rPr>
              <w:t>OS</w:t>
            </w:r>
            <w:r w:rsidR="000C6D40">
              <w:rPr>
                <w:rFonts w:ascii="宋体" w:hAnsi="宋体" w:cs="Arial" w:hint="eastAsia"/>
                <w:color w:val="000000"/>
                <w:kern w:val="0"/>
                <w:sz w:val="18"/>
                <w:szCs w:val="18"/>
              </w:rPr>
              <w:t>i</w:t>
            </w:r>
            <w:r w:rsidRPr="001C15B9">
              <w:rPr>
                <w:rFonts w:ascii="宋体" w:hAnsi="宋体" w:cs="Arial" w:hint="eastAsia"/>
                <w:color w:val="000000"/>
                <w:kern w:val="0"/>
                <w:sz w:val="18"/>
                <w:szCs w:val="18"/>
              </w:rPr>
              <w:t>告警次数</w:t>
            </w:r>
          </w:p>
          <w:p w14:paraId="6BFC299D" w14:textId="0CAA2FCB" w:rsidR="00413203" w:rsidRPr="001C15B9" w:rsidRDefault="00413203" w:rsidP="00187690">
            <w:pPr>
              <w:widowControl/>
              <w:numPr>
                <w:ilvl w:val="0"/>
                <w:numId w:val="34"/>
              </w:numPr>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D</w:t>
            </w:r>
            <w:r>
              <w:rPr>
                <w:rFonts w:ascii="宋体" w:hAnsi="宋体" w:cs="Arial" w:hint="eastAsia"/>
                <w:color w:val="000000"/>
                <w:kern w:val="0"/>
                <w:sz w:val="18"/>
                <w:szCs w:val="18"/>
              </w:rPr>
              <w:t>G</w:t>
            </w:r>
            <w:r w:rsidR="000C6D40">
              <w:rPr>
                <w:rFonts w:ascii="宋体" w:hAnsi="宋体" w:cs="Arial" w:hint="eastAsia"/>
                <w:color w:val="000000"/>
                <w:kern w:val="0"/>
                <w:sz w:val="18"/>
                <w:szCs w:val="18"/>
              </w:rPr>
              <w:t>i</w:t>
            </w:r>
            <w:r w:rsidRPr="001C15B9">
              <w:rPr>
                <w:rFonts w:ascii="宋体" w:hAnsi="宋体" w:cs="Arial" w:hint="eastAsia"/>
                <w:color w:val="000000"/>
                <w:kern w:val="0"/>
                <w:sz w:val="18"/>
                <w:szCs w:val="18"/>
              </w:rPr>
              <w:t>告警次数</w:t>
            </w:r>
          </w:p>
        </w:tc>
        <w:tc>
          <w:tcPr>
            <w:tcW w:w="514" w:type="pct"/>
            <w:vAlign w:val="center"/>
          </w:tcPr>
          <w:p w14:paraId="43D55D54" w14:textId="4CE90C77" w:rsidR="00413203" w:rsidRPr="001C15B9" w:rsidRDefault="00E251FB"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color w:val="000000"/>
                <w:kern w:val="0"/>
                <w:sz w:val="18"/>
                <w:szCs w:val="18"/>
              </w:rPr>
              <w:t>5</w:t>
            </w:r>
            <w:r w:rsidR="00413203" w:rsidRPr="001C15B9">
              <w:rPr>
                <w:rFonts w:ascii="宋体" w:hAnsi="宋体" w:cs="Arial" w:hint="eastAsia"/>
                <w:color w:val="000000"/>
                <w:kern w:val="0"/>
                <w:sz w:val="18"/>
                <w:szCs w:val="18"/>
              </w:rPr>
              <w:t>分钟</w:t>
            </w:r>
          </w:p>
        </w:tc>
        <w:tc>
          <w:tcPr>
            <w:tcW w:w="514" w:type="pct"/>
            <w:vAlign w:val="center"/>
          </w:tcPr>
          <w:p w14:paraId="02280BC2" w14:textId="68E2D940" w:rsidR="00413203" w:rsidRPr="001C15B9" w:rsidRDefault="00E251FB"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5分钟</w:t>
            </w:r>
          </w:p>
        </w:tc>
        <w:tc>
          <w:tcPr>
            <w:tcW w:w="514" w:type="pct"/>
            <w:vAlign w:val="center"/>
          </w:tcPr>
          <w:p w14:paraId="6B6A2B91" w14:textId="066DA292" w:rsidR="00413203" w:rsidRPr="001C15B9" w:rsidRDefault="00E251FB"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color w:val="000000"/>
                <w:kern w:val="0"/>
                <w:sz w:val="18"/>
                <w:szCs w:val="18"/>
              </w:rPr>
              <w:t>5</w:t>
            </w:r>
            <w:r w:rsidR="00413203" w:rsidRPr="001C15B9">
              <w:rPr>
                <w:rFonts w:ascii="宋体" w:hAnsi="宋体" w:cs="Arial" w:hint="eastAsia"/>
                <w:color w:val="000000"/>
                <w:kern w:val="0"/>
                <w:sz w:val="18"/>
                <w:szCs w:val="18"/>
              </w:rPr>
              <w:t>分钟</w:t>
            </w:r>
          </w:p>
        </w:tc>
        <w:tc>
          <w:tcPr>
            <w:tcW w:w="514" w:type="pct"/>
            <w:vAlign w:val="center"/>
          </w:tcPr>
          <w:p w14:paraId="309EC861" w14:textId="70D58C76" w:rsidR="00413203" w:rsidRPr="001C15B9" w:rsidRDefault="00E251FB"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Pr>
                <w:rFonts w:ascii="宋体" w:hAnsi="宋体" w:cs="Arial" w:hint="eastAsia"/>
                <w:color w:val="000000"/>
                <w:kern w:val="0"/>
                <w:sz w:val="18"/>
                <w:szCs w:val="18"/>
              </w:rPr>
              <w:t>≤</w:t>
            </w:r>
            <w:r w:rsidR="00413203" w:rsidRPr="001C15B9">
              <w:rPr>
                <w:rFonts w:ascii="宋体" w:hAnsi="宋体" w:cs="Arial" w:hint="eastAsia"/>
                <w:color w:val="000000"/>
                <w:kern w:val="0"/>
                <w:sz w:val="18"/>
                <w:szCs w:val="18"/>
              </w:rPr>
              <w:t>5分钟</w:t>
            </w:r>
          </w:p>
        </w:tc>
        <w:tc>
          <w:tcPr>
            <w:tcW w:w="650" w:type="pct"/>
            <w:vAlign w:val="center"/>
          </w:tcPr>
          <w:p w14:paraId="63164186" w14:textId="4142896C" w:rsidR="00413203" w:rsidRPr="001C15B9" w:rsidRDefault="00413203" w:rsidP="00187690">
            <w:pPr>
              <w:widowControl/>
              <w:wordWrap w:val="0"/>
              <w:jc w:val="left"/>
              <w:textAlignment w:val="baseline"/>
              <w:cnfStyle w:val="000000000000" w:firstRow="0" w:lastRow="0" w:firstColumn="0" w:lastColumn="0" w:oddVBand="0" w:evenVBand="0" w:oddHBand="0" w:evenHBand="0" w:firstRowFirstColumn="0" w:firstRowLastColumn="0" w:lastRowFirstColumn="0" w:lastRowLastColumn="0"/>
              <w:rPr>
                <w:rFonts w:ascii="宋体" w:hAnsi="宋体" w:cs="Arial"/>
                <w:color w:val="000000"/>
                <w:kern w:val="0"/>
                <w:sz w:val="18"/>
                <w:szCs w:val="18"/>
              </w:rPr>
            </w:pPr>
            <w:r w:rsidRPr="001C15B9">
              <w:rPr>
                <w:rFonts w:ascii="宋体" w:hAnsi="宋体" w:cs="Arial" w:hint="eastAsia"/>
                <w:color w:val="000000"/>
                <w:kern w:val="0"/>
                <w:sz w:val="18"/>
                <w:szCs w:val="18"/>
              </w:rPr>
              <w:t>an-gpon-pm-onu-line-quality.proto</w:t>
            </w:r>
          </w:p>
        </w:tc>
      </w:tr>
      <w:tr w:rsidR="00C85236" w14:paraId="269C02CB" w14:textId="77777777" w:rsidTr="00222D1A">
        <w:trPr>
          <w:trHeight w:val="20"/>
          <w:ins w:id="505" w:author="作者" w:date="2021-03-15T14:24:00Z"/>
        </w:trPr>
        <w:tc>
          <w:tcPr>
            <w:cnfStyle w:val="001000000000" w:firstRow="0" w:lastRow="0" w:firstColumn="1" w:lastColumn="0" w:oddVBand="0" w:evenVBand="0" w:oddHBand="0" w:evenHBand="0" w:firstRowFirstColumn="0" w:firstRowLastColumn="0" w:lastRowFirstColumn="0" w:lastRowLastColumn="0"/>
            <w:tcW w:w="5000" w:type="pct"/>
            <w:gridSpan w:val="9"/>
          </w:tcPr>
          <w:p w14:paraId="766BF4D2" w14:textId="13E93D09" w:rsidR="00C85236" w:rsidRPr="00C85236" w:rsidRDefault="00C70917" w:rsidP="00C85236">
            <w:pPr>
              <w:pStyle w:val="afffffff0"/>
              <w:widowControl/>
              <w:tabs>
                <w:tab w:val="left" w:pos="179"/>
              </w:tabs>
              <w:wordWrap w:val="0"/>
              <w:ind w:left="400"/>
              <w:textAlignment w:val="baseline"/>
              <w:rPr>
                <w:ins w:id="506" w:author="作者" w:date="2021-03-15T14:24:00Z"/>
                <w:rFonts w:ascii="宋体" w:eastAsia="宋体" w:hAnsi="宋体" w:cs="Arial"/>
                <w:b w:val="0"/>
                <w:bCs w:val="0"/>
                <w:color w:val="000000"/>
                <w:sz w:val="18"/>
                <w:szCs w:val="18"/>
                <w:lang w:eastAsia="zh-CN"/>
              </w:rPr>
            </w:pPr>
            <w:ins w:id="507" w:author="作者" w:date="2021-03-15T14:29:00Z">
              <w:r w:rsidRPr="00C70917">
                <w:rPr>
                  <w:rFonts w:ascii="黑体" w:eastAsia="黑体" w:hAnsi="黑体" w:cs="Arial" w:hint="eastAsia"/>
                  <w:b w:val="0"/>
                  <w:bCs w:val="0"/>
                  <w:color w:val="000000"/>
                  <w:sz w:val="18"/>
                  <w:szCs w:val="18"/>
                  <w:lang w:eastAsia="zh-CN"/>
                </w:rPr>
                <w:t>注：</w:t>
              </w:r>
            </w:ins>
            <w:ins w:id="508" w:author="作者" w:date="2021-03-15T14:24:00Z">
              <w:r w:rsidR="00C85236" w:rsidRPr="00C70917">
                <w:rPr>
                  <w:rFonts w:ascii="宋体" w:eastAsia="宋体" w:hAnsi="宋体" w:cs="Arial" w:hint="eastAsia"/>
                  <w:b w:val="0"/>
                  <w:bCs w:val="0"/>
                  <w:color w:val="000000"/>
                  <w:sz w:val="18"/>
                  <w:szCs w:val="18"/>
                  <w:lang w:eastAsia="zh-CN"/>
                </w:rPr>
                <w:t>EPON包含EPON、10G-EPON；GPON包含GPON、XG-PON、</w:t>
              </w:r>
            </w:ins>
            <w:ins w:id="509" w:author="作者" w:date="2021-03-15T14:30:00Z">
              <w:r>
                <w:rPr>
                  <w:rFonts w:ascii="宋体" w:eastAsia="宋体" w:hAnsi="宋体" w:cs="Arial" w:hint="eastAsia"/>
                  <w:b w:val="0"/>
                  <w:bCs w:val="0"/>
                  <w:color w:val="000000"/>
                  <w:sz w:val="18"/>
                  <w:szCs w:val="18"/>
                  <w:lang w:eastAsia="zh-CN"/>
                </w:rPr>
                <w:t>XGS-PON、</w:t>
              </w:r>
            </w:ins>
            <w:ins w:id="510" w:author="作者" w:date="2021-03-15T14:24:00Z">
              <w:r w:rsidR="00C85236" w:rsidRPr="00C70917">
                <w:rPr>
                  <w:rFonts w:ascii="宋体" w:eastAsia="宋体" w:hAnsi="宋体" w:cs="Arial" w:hint="eastAsia"/>
                  <w:b w:val="0"/>
                  <w:bCs w:val="0"/>
                  <w:color w:val="000000"/>
                  <w:sz w:val="18"/>
                  <w:szCs w:val="18"/>
                  <w:lang w:eastAsia="zh-CN"/>
                </w:rPr>
                <w:t>GPON</w:t>
              </w:r>
              <w:r w:rsidR="00C85236" w:rsidRPr="00C70917">
                <w:rPr>
                  <w:rFonts w:ascii="宋体" w:eastAsia="宋体" w:hAnsi="宋体" w:cs="Arial"/>
                  <w:b w:val="0"/>
                  <w:bCs w:val="0"/>
                  <w:color w:val="000000"/>
                  <w:sz w:val="18"/>
                  <w:szCs w:val="18"/>
                  <w:lang w:eastAsia="zh-CN"/>
                </w:rPr>
                <w:t xml:space="preserve"> </w:t>
              </w:r>
              <w:r w:rsidR="00C85236" w:rsidRPr="00C70917">
                <w:rPr>
                  <w:rFonts w:ascii="宋体" w:eastAsia="宋体" w:hAnsi="宋体" w:cs="Arial" w:hint="eastAsia"/>
                  <w:b w:val="0"/>
                  <w:bCs w:val="0"/>
                  <w:color w:val="000000"/>
                  <w:sz w:val="18"/>
                  <w:szCs w:val="18"/>
                  <w:lang w:eastAsia="zh-CN"/>
                </w:rPr>
                <w:t>and</w:t>
              </w:r>
              <w:r w:rsidR="00C85236" w:rsidRPr="00C70917">
                <w:rPr>
                  <w:rFonts w:ascii="宋体" w:eastAsia="宋体" w:hAnsi="宋体" w:cs="Arial"/>
                  <w:b w:val="0"/>
                  <w:bCs w:val="0"/>
                  <w:color w:val="000000"/>
                  <w:sz w:val="18"/>
                  <w:szCs w:val="18"/>
                  <w:lang w:eastAsia="zh-CN"/>
                </w:rPr>
                <w:t xml:space="preserve"> </w:t>
              </w:r>
              <w:r w:rsidR="00C85236" w:rsidRPr="00C70917">
                <w:rPr>
                  <w:rFonts w:ascii="宋体" w:eastAsia="宋体" w:hAnsi="宋体" w:cs="Arial" w:hint="eastAsia"/>
                  <w:b w:val="0"/>
                  <w:bCs w:val="0"/>
                  <w:color w:val="000000"/>
                  <w:sz w:val="18"/>
                  <w:szCs w:val="18"/>
                  <w:lang w:eastAsia="zh-CN"/>
                </w:rPr>
                <w:t>XG-PON、GPON</w:t>
              </w:r>
              <w:r w:rsidR="00C85236" w:rsidRPr="00C70917">
                <w:rPr>
                  <w:rFonts w:ascii="宋体" w:eastAsia="宋体" w:hAnsi="宋体" w:cs="Arial"/>
                  <w:b w:val="0"/>
                  <w:bCs w:val="0"/>
                  <w:color w:val="000000"/>
                  <w:sz w:val="18"/>
                  <w:szCs w:val="18"/>
                  <w:lang w:eastAsia="zh-CN"/>
                </w:rPr>
                <w:t xml:space="preserve"> </w:t>
              </w:r>
              <w:r w:rsidR="00C85236" w:rsidRPr="00C70917">
                <w:rPr>
                  <w:rFonts w:ascii="宋体" w:eastAsia="宋体" w:hAnsi="宋体" w:cs="Arial" w:hint="eastAsia"/>
                  <w:b w:val="0"/>
                  <w:bCs w:val="0"/>
                  <w:color w:val="000000"/>
                  <w:sz w:val="18"/>
                  <w:szCs w:val="18"/>
                  <w:lang w:eastAsia="zh-CN"/>
                </w:rPr>
                <w:t>and</w:t>
              </w:r>
              <w:r w:rsidR="00C85236" w:rsidRPr="00C70917">
                <w:rPr>
                  <w:rFonts w:ascii="宋体" w:eastAsia="宋体" w:hAnsi="宋体" w:cs="Arial"/>
                  <w:b w:val="0"/>
                  <w:bCs w:val="0"/>
                  <w:color w:val="000000"/>
                  <w:sz w:val="18"/>
                  <w:szCs w:val="18"/>
                  <w:lang w:eastAsia="zh-CN"/>
                </w:rPr>
                <w:t xml:space="preserve"> </w:t>
              </w:r>
              <w:r w:rsidR="00C85236" w:rsidRPr="00C70917">
                <w:rPr>
                  <w:rFonts w:ascii="宋体" w:eastAsia="宋体" w:hAnsi="宋体" w:cs="Arial" w:hint="eastAsia"/>
                  <w:b w:val="0"/>
                  <w:bCs w:val="0"/>
                  <w:color w:val="000000"/>
                  <w:sz w:val="18"/>
                  <w:szCs w:val="18"/>
                  <w:lang w:eastAsia="zh-CN"/>
                </w:rPr>
                <w:t>XGS-PON。</w:t>
              </w:r>
            </w:ins>
          </w:p>
        </w:tc>
      </w:tr>
      <w:tr w:rsidR="00B43C97" w14:paraId="18341F4F" w14:textId="77777777" w:rsidTr="00222D1A">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9"/>
          </w:tcPr>
          <w:p w14:paraId="6E4CD469" w14:textId="567A0A67" w:rsidR="00B43C97" w:rsidRPr="000C667C" w:rsidRDefault="00B43C97" w:rsidP="00AB4A30">
            <w:pPr>
              <w:pStyle w:val="afffffff0"/>
              <w:widowControl/>
              <w:numPr>
                <w:ilvl w:val="0"/>
                <w:numId w:val="37"/>
              </w:numPr>
              <w:tabs>
                <w:tab w:val="left" w:pos="179"/>
              </w:tabs>
              <w:wordWrap w:val="0"/>
              <w:textAlignment w:val="baseline"/>
              <w:rPr>
                <w:rFonts w:ascii="宋体" w:eastAsia="宋体" w:hAnsi="宋体" w:cs="Arial"/>
                <w:b w:val="0"/>
                <w:bCs w:val="0"/>
                <w:color w:val="000000"/>
                <w:sz w:val="18"/>
                <w:szCs w:val="18"/>
                <w:lang w:eastAsia="zh-CN"/>
              </w:rPr>
            </w:pPr>
            <w:r w:rsidRPr="000C667C">
              <w:rPr>
                <w:rFonts w:ascii="宋体" w:eastAsia="宋体" w:hAnsi="宋体" w:cs="Arial" w:hint="eastAsia"/>
                <w:b w:val="0"/>
                <w:bCs w:val="0"/>
                <w:color w:val="000000"/>
                <w:sz w:val="18"/>
                <w:szCs w:val="18"/>
                <w:lang w:eastAsia="zh-CN"/>
              </w:rPr>
              <w:t>该采集项数据通过ONU本地采样获取，并通过OLT和ONU之间的管理通道提供给O</w:t>
            </w:r>
            <w:r w:rsidRPr="000C667C">
              <w:rPr>
                <w:rFonts w:ascii="宋体" w:eastAsia="宋体" w:hAnsi="宋体" w:cs="Arial"/>
                <w:b w:val="0"/>
                <w:bCs w:val="0"/>
                <w:color w:val="000000"/>
                <w:sz w:val="18"/>
                <w:szCs w:val="18"/>
                <w:lang w:eastAsia="zh-CN"/>
              </w:rPr>
              <w:t>LT</w:t>
            </w:r>
            <w:r w:rsidRPr="000C667C">
              <w:rPr>
                <w:rFonts w:ascii="宋体" w:eastAsia="宋体" w:hAnsi="宋体" w:cs="Arial" w:hint="eastAsia"/>
                <w:b w:val="0"/>
                <w:bCs w:val="0"/>
                <w:color w:val="000000"/>
                <w:sz w:val="18"/>
                <w:szCs w:val="18"/>
                <w:lang w:eastAsia="zh-CN"/>
              </w:rPr>
              <w:t>。</w:t>
            </w:r>
          </w:p>
          <w:p w14:paraId="431F05F3" w14:textId="2307EDCD" w:rsidR="00B43C97" w:rsidRPr="00AB4A30" w:rsidRDefault="00B43C97" w:rsidP="00B543F8">
            <w:pPr>
              <w:pStyle w:val="afffffff0"/>
              <w:widowControl/>
              <w:numPr>
                <w:ilvl w:val="0"/>
                <w:numId w:val="37"/>
              </w:numPr>
              <w:tabs>
                <w:tab w:val="left" w:pos="179"/>
              </w:tabs>
              <w:wordWrap w:val="0"/>
              <w:textAlignment w:val="baseline"/>
              <w:rPr>
                <w:rFonts w:ascii="宋体" w:hAnsi="宋体" w:cs="Arial"/>
                <w:color w:val="000000"/>
                <w:sz w:val="18"/>
                <w:szCs w:val="18"/>
                <w:lang w:eastAsia="zh-CN"/>
              </w:rPr>
            </w:pPr>
            <w:r w:rsidRPr="000C667C">
              <w:rPr>
                <w:rFonts w:ascii="宋体" w:eastAsia="宋体" w:hAnsi="宋体" w:cs="Arial" w:hint="eastAsia"/>
                <w:b w:val="0"/>
                <w:bCs w:val="0"/>
                <w:color w:val="000000"/>
                <w:sz w:val="18"/>
                <w:szCs w:val="18"/>
                <w:lang w:eastAsia="zh-CN"/>
              </w:rPr>
              <w:t>该采集项数据通过OLT本地采样获取。</w:t>
            </w:r>
          </w:p>
        </w:tc>
      </w:tr>
    </w:tbl>
    <w:p w14:paraId="1F9759ED" w14:textId="77777777" w:rsidR="007C5EC5" w:rsidRDefault="007C5EC5" w:rsidP="007C5EC5">
      <w:pPr>
        <w:pStyle w:val="aff3"/>
      </w:pPr>
    </w:p>
    <w:p w14:paraId="6C0334EA" w14:textId="1D77FFA7" w:rsidR="00D021EB" w:rsidRDefault="001D3DEB" w:rsidP="004C1859">
      <w:pPr>
        <w:pStyle w:val="a1"/>
        <w:spacing w:before="156" w:after="156"/>
        <w:ind w:left="2"/>
      </w:pPr>
      <w:bookmarkStart w:id="511" w:name="_Toc66886075"/>
      <w:r>
        <w:rPr>
          <w:rFonts w:hint="eastAsia"/>
        </w:rPr>
        <w:t>OLT设备</w:t>
      </w:r>
      <w:r w:rsidR="004C1859">
        <w:rPr>
          <w:rFonts w:hint="eastAsia"/>
        </w:rPr>
        <w:t>采集配置性能要求</w:t>
      </w:r>
      <w:bookmarkEnd w:id="511"/>
    </w:p>
    <w:p w14:paraId="539D1CE1" w14:textId="0DAB47AF" w:rsidR="00A96A35" w:rsidRPr="00406637" w:rsidRDefault="00A96A35" w:rsidP="00406637">
      <w:pPr>
        <w:pStyle w:val="aff3"/>
      </w:pPr>
      <w:r>
        <w:rPr>
          <w:rFonts w:hint="eastAsia"/>
        </w:rPr>
        <w:t>OLT</w:t>
      </w:r>
      <w:r>
        <w:t>设备</w:t>
      </w:r>
      <w:r>
        <w:rPr>
          <w:rFonts w:hint="eastAsia"/>
        </w:rPr>
        <w:t>支持的采集配置数据模型an</w:t>
      </w:r>
      <w:r>
        <w:t>-telemetry.yang</w:t>
      </w:r>
      <w:r>
        <w:rPr>
          <w:rFonts w:hint="eastAsia"/>
        </w:rPr>
        <w:t>配置内容的性能要求见</w:t>
      </w:r>
      <w:r w:rsidR="00801551">
        <w:rPr>
          <w:rFonts w:hint="eastAsia"/>
        </w:rPr>
        <w:t>下表：</w:t>
      </w:r>
    </w:p>
    <w:p w14:paraId="01E66F31" w14:textId="74237535" w:rsidR="00A96A35" w:rsidRDefault="00A96A35" w:rsidP="00406637">
      <w:pPr>
        <w:pStyle w:val="affffffa"/>
        <w:tabs>
          <w:tab w:val="clear" w:pos="360"/>
        </w:tabs>
        <w:spacing w:before="156" w:after="156"/>
      </w:pPr>
      <w:r>
        <w:rPr>
          <w:rFonts w:hint="eastAsia"/>
        </w:rPr>
        <w:t>表</w:t>
      </w:r>
      <w:r w:rsidR="00B43C97">
        <w:rPr>
          <w:rFonts w:hint="eastAsia"/>
        </w:rPr>
        <w:t>7</w:t>
      </w:r>
      <w:r>
        <w:t xml:space="preserve"> </w:t>
      </w:r>
      <w:r>
        <w:rPr>
          <w:rFonts w:hint="eastAsia"/>
        </w:rPr>
        <w:t>OLT设备采集配置性能要求</w:t>
      </w:r>
    </w:p>
    <w:tbl>
      <w:tblPr>
        <w:tblStyle w:val="aff6"/>
        <w:tblW w:w="0" w:type="auto"/>
        <w:jc w:val="center"/>
        <w:tblLook w:val="04A0" w:firstRow="1" w:lastRow="0" w:firstColumn="1" w:lastColumn="0" w:noHBand="0" w:noVBand="1"/>
      </w:tblPr>
      <w:tblGrid>
        <w:gridCol w:w="5244"/>
        <w:gridCol w:w="1419"/>
      </w:tblGrid>
      <w:tr w:rsidR="00A96A35" w14:paraId="14E9C87C" w14:textId="77777777" w:rsidTr="00446328">
        <w:trPr>
          <w:tblHeader/>
          <w:jc w:val="center"/>
        </w:trPr>
        <w:tc>
          <w:tcPr>
            <w:tcW w:w="5244" w:type="dxa"/>
            <w:shd w:val="clear" w:color="auto" w:fill="auto"/>
            <w:vAlign w:val="center"/>
          </w:tcPr>
          <w:p w14:paraId="2D346F4D" w14:textId="74220ADA" w:rsidR="00A96A35" w:rsidRPr="007A0D46" w:rsidRDefault="00A96A35" w:rsidP="00406637">
            <w:pPr>
              <w:pStyle w:val="aff3"/>
              <w:numPr>
                <w:ilvl w:val="0"/>
                <w:numId w:val="0"/>
              </w:numPr>
              <w:jc w:val="center"/>
              <w:rPr>
                <w:rFonts w:hAnsi="宋体" w:cs="宋体"/>
                <w:color w:val="000000"/>
                <w:sz w:val="18"/>
              </w:rPr>
            </w:pPr>
            <w:r w:rsidRPr="007A0D46">
              <w:rPr>
                <w:rFonts w:hAnsi="宋体" w:cs="宋体" w:hint="eastAsia"/>
                <w:color w:val="000000"/>
                <w:sz w:val="18"/>
              </w:rPr>
              <w:lastRenderedPageBreak/>
              <w:t>OLT设备采集配置内容</w:t>
            </w:r>
          </w:p>
        </w:tc>
        <w:tc>
          <w:tcPr>
            <w:tcW w:w="1419" w:type="dxa"/>
            <w:shd w:val="clear" w:color="auto" w:fill="auto"/>
            <w:vAlign w:val="center"/>
          </w:tcPr>
          <w:p w14:paraId="78601622" w14:textId="77777777" w:rsidR="00A96A35" w:rsidDel="00C70917" w:rsidRDefault="00A96A35" w:rsidP="00406637">
            <w:pPr>
              <w:pStyle w:val="aff3"/>
              <w:numPr>
                <w:ilvl w:val="0"/>
                <w:numId w:val="0"/>
              </w:numPr>
              <w:jc w:val="center"/>
              <w:rPr>
                <w:del w:id="512" w:author="作者" w:date="2021-03-15T14:31:00Z"/>
                <w:rFonts w:hAnsi="宋体"/>
                <w:sz w:val="18"/>
              </w:rPr>
            </w:pPr>
            <w:r w:rsidRPr="007A0D46">
              <w:rPr>
                <w:rFonts w:hAnsi="宋体" w:hint="eastAsia"/>
                <w:sz w:val="18"/>
              </w:rPr>
              <w:t>性能指标</w:t>
            </w:r>
          </w:p>
          <w:p w14:paraId="4F9EA9ED" w14:textId="1C4574D7" w:rsidR="00D52883" w:rsidRPr="007A0D46" w:rsidRDefault="00D52883" w:rsidP="00C70917">
            <w:pPr>
              <w:pStyle w:val="aff3"/>
              <w:numPr>
                <w:ilvl w:val="0"/>
                <w:numId w:val="0"/>
              </w:numPr>
              <w:jc w:val="center"/>
              <w:rPr>
                <w:rFonts w:hAnsi="宋体"/>
                <w:sz w:val="18"/>
              </w:rPr>
            </w:pPr>
            <w:del w:id="513" w:author="作者" w:date="2021-03-15T14:31:00Z">
              <w:r w:rsidDel="00C70917">
                <w:rPr>
                  <w:rFonts w:hAnsi="宋体" w:hint="eastAsia"/>
                  <w:sz w:val="18"/>
                </w:rPr>
                <w:delText>个</w:delText>
              </w:r>
            </w:del>
          </w:p>
        </w:tc>
      </w:tr>
      <w:tr w:rsidR="004C1859" w14:paraId="0CB485C9" w14:textId="77777777" w:rsidTr="00446328">
        <w:trPr>
          <w:tblHeader/>
          <w:jc w:val="center"/>
        </w:trPr>
        <w:tc>
          <w:tcPr>
            <w:tcW w:w="5244" w:type="dxa"/>
            <w:shd w:val="clear" w:color="auto" w:fill="auto"/>
          </w:tcPr>
          <w:p w14:paraId="126F7308" w14:textId="77777777" w:rsidR="004C1859" w:rsidRPr="007A0D46" w:rsidRDefault="004C1859" w:rsidP="004C1859">
            <w:pPr>
              <w:pStyle w:val="aff3"/>
              <w:numPr>
                <w:ilvl w:val="0"/>
                <w:numId w:val="0"/>
              </w:numPr>
              <w:rPr>
                <w:rFonts w:hAnsi="宋体"/>
                <w:sz w:val="18"/>
              </w:rPr>
            </w:pPr>
            <w:r w:rsidRPr="007A0D46">
              <w:rPr>
                <w:rFonts w:hAnsi="宋体" w:cs="宋体" w:hint="eastAsia"/>
                <w:color w:val="000000"/>
                <w:sz w:val="18"/>
              </w:rPr>
              <w:t>最大订阅数（subscriptions）</w:t>
            </w:r>
          </w:p>
        </w:tc>
        <w:tc>
          <w:tcPr>
            <w:tcW w:w="1419" w:type="dxa"/>
            <w:shd w:val="clear" w:color="auto" w:fill="auto"/>
          </w:tcPr>
          <w:p w14:paraId="589CA6B6" w14:textId="0E639EF7" w:rsidR="004C1859" w:rsidRPr="007A0D46" w:rsidRDefault="004C1859" w:rsidP="004C1859">
            <w:pPr>
              <w:pStyle w:val="aff3"/>
              <w:numPr>
                <w:ilvl w:val="0"/>
                <w:numId w:val="0"/>
              </w:numPr>
              <w:jc w:val="center"/>
              <w:rPr>
                <w:rFonts w:hAnsi="宋体"/>
                <w:sz w:val="18"/>
              </w:rPr>
            </w:pPr>
            <w:r w:rsidRPr="007A0D46">
              <w:rPr>
                <w:rFonts w:hAnsi="宋体" w:hint="eastAsia"/>
                <w:sz w:val="18"/>
              </w:rPr>
              <w:t>10</w:t>
            </w:r>
          </w:p>
        </w:tc>
      </w:tr>
      <w:tr w:rsidR="004C1859" w14:paraId="415569DE" w14:textId="77777777" w:rsidTr="00446328">
        <w:trPr>
          <w:tblHeader/>
          <w:jc w:val="center"/>
        </w:trPr>
        <w:tc>
          <w:tcPr>
            <w:tcW w:w="5244" w:type="dxa"/>
            <w:shd w:val="clear" w:color="auto" w:fill="auto"/>
          </w:tcPr>
          <w:p w14:paraId="047D388E" w14:textId="77777777" w:rsidR="004C1859" w:rsidRPr="007A0D46" w:rsidRDefault="004C1859" w:rsidP="004C1859">
            <w:pPr>
              <w:pStyle w:val="aff3"/>
              <w:numPr>
                <w:ilvl w:val="0"/>
                <w:numId w:val="0"/>
              </w:numPr>
              <w:rPr>
                <w:rFonts w:hAnsi="宋体"/>
                <w:sz w:val="18"/>
              </w:rPr>
            </w:pPr>
            <w:r w:rsidRPr="007A0D46">
              <w:rPr>
                <w:rFonts w:hAnsi="宋体" w:cs="宋体" w:hint="eastAsia"/>
                <w:color w:val="000000"/>
                <w:sz w:val="18"/>
              </w:rPr>
              <w:t>每个订阅关联sensor-group最大数量</w:t>
            </w:r>
          </w:p>
        </w:tc>
        <w:tc>
          <w:tcPr>
            <w:tcW w:w="1419" w:type="dxa"/>
            <w:shd w:val="clear" w:color="auto" w:fill="auto"/>
          </w:tcPr>
          <w:p w14:paraId="52EF4C78" w14:textId="77777777" w:rsidR="004C1859" w:rsidRPr="007A0D46" w:rsidRDefault="004C1859" w:rsidP="004C1859">
            <w:pPr>
              <w:pStyle w:val="aff3"/>
              <w:numPr>
                <w:ilvl w:val="0"/>
                <w:numId w:val="0"/>
              </w:numPr>
              <w:jc w:val="center"/>
              <w:rPr>
                <w:rFonts w:hAnsi="宋体"/>
                <w:sz w:val="18"/>
              </w:rPr>
            </w:pPr>
            <w:r w:rsidRPr="007A0D46">
              <w:rPr>
                <w:rFonts w:hAnsi="宋体" w:hint="eastAsia"/>
                <w:sz w:val="18"/>
              </w:rPr>
              <w:t>5</w:t>
            </w:r>
          </w:p>
        </w:tc>
      </w:tr>
      <w:tr w:rsidR="004C1859" w14:paraId="42D8864A" w14:textId="77777777" w:rsidTr="00446328">
        <w:trPr>
          <w:tblHeader/>
          <w:jc w:val="center"/>
        </w:trPr>
        <w:tc>
          <w:tcPr>
            <w:tcW w:w="5244" w:type="dxa"/>
            <w:shd w:val="clear" w:color="auto" w:fill="auto"/>
          </w:tcPr>
          <w:p w14:paraId="04CB2E10" w14:textId="2983D384" w:rsidR="004C1859" w:rsidRPr="007A0D46" w:rsidRDefault="004C1859" w:rsidP="004C1859">
            <w:pPr>
              <w:pStyle w:val="aff3"/>
              <w:numPr>
                <w:ilvl w:val="0"/>
                <w:numId w:val="0"/>
              </w:numPr>
              <w:rPr>
                <w:rFonts w:hAnsi="宋体"/>
                <w:sz w:val="18"/>
              </w:rPr>
            </w:pPr>
            <w:r w:rsidRPr="007A0D46">
              <w:rPr>
                <w:rFonts w:hAnsi="宋体" w:cs="宋体" w:hint="eastAsia"/>
                <w:color w:val="000000"/>
                <w:sz w:val="18"/>
              </w:rPr>
              <w:t>sensor-</w:t>
            </w:r>
            <w:r w:rsidR="00C70917">
              <w:rPr>
                <w:rFonts w:hAnsi="宋体" w:cs="宋体" w:hint="eastAsia"/>
                <w:color w:val="000000"/>
                <w:sz w:val="18"/>
              </w:rPr>
              <w:t>g</w:t>
            </w:r>
            <w:r w:rsidRPr="007A0D46">
              <w:rPr>
                <w:rFonts w:hAnsi="宋体" w:cs="宋体" w:hint="eastAsia"/>
                <w:color w:val="000000"/>
                <w:sz w:val="18"/>
              </w:rPr>
              <w:t>roup最大数量</w:t>
            </w:r>
          </w:p>
        </w:tc>
        <w:tc>
          <w:tcPr>
            <w:tcW w:w="1419" w:type="dxa"/>
            <w:shd w:val="clear" w:color="auto" w:fill="auto"/>
          </w:tcPr>
          <w:p w14:paraId="01B2C913" w14:textId="77777777" w:rsidR="004C1859" w:rsidRPr="007A0D46" w:rsidRDefault="004C1859" w:rsidP="004C1859">
            <w:pPr>
              <w:pStyle w:val="aff3"/>
              <w:numPr>
                <w:ilvl w:val="0"/>
                <w:numId w:val="0"/>
              </w:numPr>
              <w:jc w:val="center"/>
              <w:rPr>
                <w:rFonts w:hAnsi="宋体"/>
                <w:sz w:val="18"/>
              </w:rPr>
            </w:pPr>
            <w:r w:rsidRPr="007A0D46">
              <w:rPr>
                <w:rFonts w:hAnsi="宋体" w:hint="eastAsia"/>
                <w:sz w:val="18"/>
              </w:rPr>
              <w:t>20</w:t>
            </w:r>
          </w:p>
        </w:tc>
      </w:tr>
      <w:tr w:rsidR="004C1859" w14:paraId="5042F4C8" w14:textId="77777777" w:rsidTr="00446328">
        <w:trPr>
          <w:tblHeader/>
          <w:jc w:val="center"/>
        </w:trPr>
        <w:tc>
          <w:tcPr>
            <w:tcW w:w="5244" w:type="dxa"/>
            <w:shd w:val="clear" w:color="auto" w:fill="auto"/>
          </w:tcPr>
          <w:p w14:paraId="07A49B0E" w14:textId="77777777" w:rsidR="004C1859" w:rsidRPr="007A0D46" w:rsidRDefault="004C1859" w:rsidP="004C1859">
            <w:pPr>
              <w:pStyle w:val="aff3"/>
              <w:numPr>
                <w:ilvl w:val="0"/>
                <w:numId w:val="0"/>
              </w:numPr>
              <w:rPr>
                <w:rFonts w:hAnsi="宋体"/>
                <w:sz w:val="18"/>
              </w:rPr>
            </w:pPr>
            <w:r w:rsidRPr="007A0D46">
              <w:rPr>
                <w:rFonts w:hAnsi="宋体" w:cs="宋体" w:hint="eastAsia"/>
                <w:color w:val="000000"/>
                <w:sz w:val="18"/>
              </w:rPr>
              <w:t>每个sensor-group配置采集项（sensor-path）最大数量</w:t>
            </w:r>
          </w:p>
        </w:tc>
        <w:tc>
          <w:tcPr>
            <w:tcW w:w="1419" w:type="dxa"/>
            <w:shd w:val="clear" w:color="auto" w:fill="auto"/>
          </w:tcPr>
          <w:p w14:paraId="50DD2E38" w14:textId="77777777" w:rsidR="004C1859" w:rsidRPr="007A0D46" w:rsidRDefault="004C1859" w:rsidP="004C1859">
            <w:pPr>
              <w:pStyle w:val="aff3"/>
              <w:numPr>
                <w:ilvl w:val="0"/>
                <w:numId w:val="0"/>
              </w:numPr>
              <w:jc w:val="center"/>
              <w:rPr>
                <w:rFonts w:hAnsi="宋体"/>
                <w:sz w:val="18"/>
              </w:rPr>
            </w:pPr>
            <w:r w:rsidRPr="007A0D46">
              <w:rPr>
                <w:rFonts w:hAnsi="宋体" w:hint="eastAsia"/>
                <w:sz w:val="18"/>
              </w:rPr>
              <w:t>10</w:t>
            </w:r>
          </w:p>
        </w:tc>
      </w:tr>
      <w:tr w:rsidR="004C1859" w14:paraId="47603A24" w14:textId="77777777" w:rsidTr="00446328">
        <w:trPr>
          <w:tblHeader/>
          <w:jc w:val="center"/>
        </w:trPr>
        <w:tc>
          <w:tcPr>
            <w:tcW w:w="5244" w:type="dxa"/>
            <w:shd w:val="clear" w:color="auto" w:fill="auto"/>
          </w:tcPr>
          <w:p w14:paraId="33B57FB6" w14:textId="77777777" w:rsidR="004C1859" w:rsidRPr="007A0D46" w:rsidRDefault="004C1859" w:rsidP="004C1859">
            <w:pPr>
              <w:pStyle w:val="aff3"/>
              <w:numPr>
                <w:ilvl w:val="0"/>
                <w:numId w:val="0"/>
              </w:numPr>
              <w:rPr>
                <w:rFonts w:hAnsi="宋体"/>
                <w:sz w:val="18"/>
              </w:rPr>
            </w:pPr>
            <w:r w:rsidRPr="007A0D46">
              <w:rPr>
                <w:rFonts w:hAnsi="宋体" w:cs="宋体" w:hint="eastAsia"/>
                <w:color w:val="000000"/>
                <w:sz w:val="18"/>
              </w:rPr>
              <w:t>每个订阅关联destination-group最大数量</w:t>
            </w:r>
          </w:p>
        </w:tc>
        <w:tc>
          <w:tcPr>
            <w:tcW w:w="1419" w:type="dxa"/>
            <w:shd w:val="clear" w:color="auto" w:fill="auto"/>
          </w:tcPr>
          <w:p w14:paraId="54F147E7" w14:textId="77777777" w:rsidR="004C1859" w:rsidRPr="007A0D46" w:rsidRDefault="004C1859" w:rsidP="004C1859">
            <w:pPr>
              <w:pStyle w:val="aff3"/>
              <w:numPr>
                <w:ilvl w:val="0"/>
                <w:numId w:val="0"/>
              </w:numPr>
              <w:jc w:val="center"/>
              <w:rPr>
                <w:rFonts w:hAnsi="宋体"/>
                <w:sz w:val="18"/>
              </w:rPr>
            </w:pPr>
            <w:r w:rsidRPr="007A0D46">
              <w:rPr>
                <w:rFonts w:hAnsi="宋体" w:hint="eastAsia"/>
                <w:sz w:val="18"/>
              </w:rPr>
              <w:t>5</w:t>
            </w:r>
          </w:p>
        </w:tc>
      </w:tr>
      <w:tr w:rsidR="004C1859" w14:paraId="11D41213" w14:textId="77777777" w:rsidTr="00446328">
        <w:trPr>
          <w:tblHeader/>
          <w:jc w:val="center"/>
        </w:trPr>
        <w:tc>
          <w:tcPr>
            <w:tcW w:w="5244" w:type="dxa"/>
            <w:shd w:val="clear" w:color="auto" w:fill="auto"/>
          </w:tcPr>
          <w:p w14:paraId="51A34D05" w14:textId="6B6D60F5" w:rsidR="004C1859" w:rsidRPr="007A0D46" w:rsidRDefault="004C1859" w:rsidP="004C1859">
            <w:pPr>
              <w:pStyle w:val="aff3"/>
              <w:numPr>
                <w:ilvl w:val="0"/>
                <w:numId w:val="0"/>
              </w:numPr>
              <w:rPr>
                <w:rFonts w:hAnsi="宋体"/>
                <w:sz w:val="18"/>
              </w:rPr>
            </w:pPr>
            <w:r w:rsidRPr="007A0D46">
              <w:rPr>
                <w:rFonts w:hAnsi="宋体" w:cs="宋体" w:hint="eastAsia"/>
                <w:color w:val="000000"/>
                <w:sz w:val="18"/>
              </w:rPr>
              <w:t>destination-</w:t>
            </w:r>
            <w:r w:rsidR="00EB353E">
              <w:rPr>
                <w:rFonts w:hAnsi="宋体" w:cs="宋体" w:hint="eastAsia"/>
                <w:color w:val="000000"/>
                <w:sz w:val="18"/>
              </w:rPr>
              <w:t>g</w:t>
            </w:r>
            <w:r w:rsidRPr="007A0D46">
              <w:rPr>
                <w:rFonts w:hAnsi="宋体" w:cs="宋体" w:hint="eastAsia"/>
                <w:color w:val="000000"/>
                <w:sz w:val="18"/>
              </w:rPr>
              <w:t>roup最大数量</w:t>
            </w:r>
          </w:p>
        </w:tc>
        <w:tc>
          <w:tcPr>
            <w:tcW w:w="1419" w:type="dxa"/>
            <w:shd w:val="clear" w:color="auto" w:fill="auto"/>
          </w:tcPr>
          <w:p w14:paraId="00CE9FC6" w14:textId="77777777" w:rsidR="004C1859" w:rsidRPr="007A0D46" w:rsidRDefault="004C1859" w:rsidP="004C1859">
            <w:pPr>
              <w:pStyle w:val="aff3"/>
              <w:numPr>
                <w:ilvl w:val="0"/>
                <w:numId w:val="0"/>
              </w:numPr>
              <w:jc w:val="center"/>
              <w:rPr>
                <w:rFonts w:hAnsi="宋体"/>
                <w:sz w:val="18"/>
              </w:rPr>
            </w:pPr>
            <w:r w:rsidRPr="007A0D46">
              <w:rPr>
                <w:rFonts w:hAnsi="宋体" w:hint="eastAsia"/>
                <w:sz w:val="18"/>
              </w:rPr>
              <w:t>8</w:t>
            </w:r>
          </w:p>
        </w:tc>
      </w:tr>
      <w:tr w:rsidR="004C1859" w14:paraId="58A81793" w14:textId="77777777" w:rsidTr="00446328">
        <w:trPr>
          <w:tblHeader/>
          <w:jc w:val="center"/>
        </w:trPr>
        <w:tc>
          <w:tcPr>
            <w:tcW w:w="5244" w:type="dxa"/>
            <w:shd w:val="clear" w:color="auto" w:fill="auto"/>
          </w:tcPr>
          <w:p w14:paraId="0FC61DA7" w14:textId="2493B493" w:rsidR="004C1859" w:rsidRPr="007A0D46" w:rsidRDefault="004C1859" w:rsidP="004C1859">
            <w:pPr>
              <w:pStyle w:val="aff3"/>
              <w:numPr>
                <w:ilvl w:val="0"/>
                <w:numId w:val="0"/>
              </w:numPr>
              <w:rPr>
                <w:rFonts w:hAnsi="宋体"/>
                <w:sz w:val="18"/>
              </w:rPr>
            </w:pPr>
            <w:r w:rsidRPr="007A0D46">
              <w:rPr>
                <w:rFonts w:hAnsi="宋体" w:cs="宋体" w:hint="eastAsia"/>
                <w:color w:val="000000"/>
                <w:sz w:val="18"/>
              </w:rPr>
              <w:t>每个destination-group配置</w:t>
            </w:r>
            <w:del w:id="514" w:author="作者" w:date="2021-03-15T14:31:00Z">
              <w:r w:rsidRPr="007A0D46" w:rsidDel="00C70917">
                <w:rPr>
                  <w:rFonts w:hAnsi="宋体" w:cs="宋体" w:hint="eastAsia"/>
                  <w:color w:val="000000"/>
                  <w:sz w:val="18"/>
                </w:rPr>
                <w:delText>ip</w:delText>
              </w:r>
            </w:del>
            <w:ins w:id="515" w:author="作者" w:date="2021-03-15T14:31:00Z">
              <w:r w:rsidR="00C70917">
                <w:rPr>
                  <w:rFonts w:hAnsi="宋体" w:cs="宋体" w:hint="eastAsia"/>
                  <w:color w:val="000000"/>
                  <w:sz w:val="18"/>
                </w:rPr>
                <w:t>IP</w:t>
              </w:r>
            </w:ins>
            <w:r w:rsidRPr="007A0D46">
              <w:rPr>
                <w:rFonts w:hAnsi="宋体" w:cs="宋体" w:hint="eastAsia"/>
                <w:color w:val="000000"/>
                <w:sz w:val="18"/>
              </w:rPr>
              <w:t>地址最大数量</w:t>
            </w:r>
          </w:p>
        </w:tc>
        <w:tc>
          <w:tcPr>
            <w:tcW w:w="1419" w:type="dxa"/>
            <w:shd w:val="clear" w:color="auto" w:fill="auto"/>
          </w:tcPr>
          <w:p w14:paraId="3E6C37DE" w14:textId="77777777" w:rsidR="004C1859" w:rsidRPr="007A0D46" w:rsidRDefault="004C1859" w:rsidP="004C1859">
            <w:pPr>
              <w:pStyle w:val="aff3"/>
              <w:numPr>
                <w:ilvl w:val="0"/>
                <w:numId w:val="0"/>
              </w:numPr>
              <w:jc w:val="center"/>
              <w:rPr>
                <w:rFonts w:hAnsi="宋体"/>
                <w:sz w:val="18"/>
              </w:rPr>
            </w:pPr>
            <w:r w:rsidRPr="007A0D46">
              <w:rPr>
                <w:rFonts w:hAnsi="宋体" w:hint="eastAsia"/>
                <w:sz w:val="18"/>
              </w:rPr>
              <w:t>5</w:t>
            </w:r>
          </w:p>
        </w:tc>
      </w:tr>
    </w:tbl>
    <w:p w14:paraId="4DC459F5" w14:textId="77777777" w:rsidR="007C5EC5" w:rsidRDefault="007C5EC5" w:rsidP="007C5EC5">
      <w:pPr>
        <w:pStyle w:val="aff3"/>
      </w:pPr>
    </w:p>
    <w:p w14:paraId="439D5558" w14:textId="2580803D" w:rsidR="004C1859" w:rsidRDefault="004C1859" w:rsidP="004C1859">
      <w:pPr>
        <w:pStyle w:val="a1"/>
        <w:spacing w:before="156" w:after="156"/>
        <w:ind w:left="2"/>
      </w:pPr>
      <w:bookmarkStart w:id="516" w:name="_Toc66886076"/>
      <w:r>
        <w:rPr>
          <w:rFonts w:hint="eastAsia"/>
        </w:rPr>
        <w:t>OLT设备</w:t>
      </w:r>
      <w:r w:rsidR="001153A0">
        <w:rPr>
          <w:rFonts w:hint="eastAsia"/>
        </w:rPr>
        <w:t>支持的</w:t>
      </w:r>
      <w:r w:rsidR="00B11DF9">
        <w:rPr>
          <w:rFonts w:hint="eastAsia"/>
        </w:rPr>
        <w:t>采集</w:t>
      </w:r>
      <w:r w:rsidR="001153A0">
        <w:rPr>
          <w:rFonts w:hint="eastAsia"/>
        </w:rPr>
        <w:t>上报的性能</w:t>
      </w:r>
      <w:r>
        <w:rPr>
          <w:rFonts w:hint="eastAsia"/>
        </w:rPr>
        <w:t>要求</w:t>
      </w:r>
      <w:bookmarkEnd w:id="516"/>
    </w:p>
    <w:p w14:paraId="71D39C75" w14:textId="61B830A1" w:rsidR="001153A0" w:rsidRDefault="001153A0" w:rsidP="00626C83">
      <w:pPr>
        <w:pStyle w:val="aff3"/>
        <w:numPr>
          <w:ilvl w:val="0"/>
          <w:numId w:val="32"/>
        </w:numPr>
        <w:ind w:firstLineChars="0"/>
        <w:rPr>
          <w:szCs w:val="21"/>
        </w:rPr>
      </w:pPr>
      <w:r>
        <w:rPr>
          <w:rFonts w:hint="eastAsia"/>
          <w:szCs w:val="21"/>
        </w:rPr>
        <w:t>数据采集能力要求</w:t>
      </w:r>
    </w:p>
    <w:p w14:paraId="05DFDCE0" w14:textId="7C157B6A" w:rsidR="004C1859" w:rsidRPr="004C1859" w:rsidRDefault="004C1859" w:rsidP="004C1859">
      <w:pPr>
        <w:pStyle w:val="aff3"/>
        <w:rPr>
          <w:szCs w:val="21"/>
        </w:rPr>
      </w:pPr>
      <w:r w:rsidRPr="004C1859">
        <w:rPr>
          <w:rFonts w:hint="eastAsia"/>
          <w:szCs w:val="21"/>
        </w:rPr>
        <w:t>OLT设备</w:t>
      </w:r>
      <w:r w:rsidR="00626C83">
        <w:rPr>
          <w:rFonts w:hint="eastAsia"/>
          <w:szCs w:val="21"/>
        </w:rPr>
        <w:t>的采集能力</w:t>
      </w:r>
      <w:r w:rsidRPr="004C1859">
        <w:rPr>
          <w:rFonts w:hint="eastAsia"/>
          <w:szCs w:val="21"/>
        </w:rPr>
        <w:t>应至少支持以下两种之一：</w:t>
      </w:r>
    </w:p>
    <w:p w14:paraId="782930EC" w14:textId="5F2C9574" w:rsidR="004C1859" w:rsidRPr="004C1859" w:rsidRDefault="004C1859" w:rsidP="004C1859">
      <w:pPr>
        <w:pStyle w:val="aff3"/>
        <w:rPr>
          <w:szCs w:val="21"/>
        </w:rPr>
      </w:pPr>
      <w:r w:rsidRPr="004C1859">
        <w:rPr>
          <w:rFonts w:hint="eastAsia"/>
          <w:szCs w:val="21"/>
        </w:rPr>
        <w:t>--</w:t>
      </w:r>
      <w:r>
        <w:rPr>
          <w:rFonts w:hint="eastAsia"/>
          <w:szCs w:val="21"/>
        </w:rPr>
        <w:t>-</w:t>
      </w:r>
      <w:r w:rsidRPr="004C1859">
        <w:rPr>
          <w:rFonts w:hint="eastAsia"/>
          <w:szCs w:val="21"/>
        </w:rPr>
        <w:t>单板：2K</w:t>
      </w:r>
      <w:r w:rsidR="00B11DF9">
        <w:rPr>
          <w:rFonts w:hint="eastAsia"/>
          <w:szCs w:val="21"/>
        </w:rPr>
        <w:t>个</w:t>
      </w:r>
      <w:r w:rsidR="00B11DF9" w:rsidRPr="000946F8">
        <w:rPr>
          <w:rFonts w:hint="eastAsia"/>
          <w:szCs w:val="21"/>
        </w:rPr>
        <w:t>采集</w:t>
      </w:r>
      <w:r w:rsidR="004D2540" w:rsidRPr="000946F8">
        <w:rPr>
          <w:rFonts w:hint="eastAsia"/>
          <w:szCs w:val="21"/>
        </w:rPr>
        <w:t>数据实例</w:t>
      </w:r>
      <w:r w:rsidR="00C70484" w:rsidRPr="000946F8">
        <w:rPr>
          <w:rFonts w:hint="eastAsia"/>
          <w:szCs w:val="21"/>
        </w:rPr>
        <w:t>/秒</w:t>
      </w:r>
    </w:p>
    <w:p w14:paraId="5F46CCBC" w14:textId="4C6E7E66" w:rsidR="004C1859" w:rsidRDefault="004C1859" w:rsidP="004C1859">
      <w:pPr>
        <w:pStyle w:val="aff3"/>
        <w:rPr>
          <w:szCs w:val="21"/>
        </w:rPr>
      </w:pPr>
      <w:r w:rsidRPr="004C1859">
        <w:rPr>
          <w:rFonts w:hint="eastAsia"/>
          <w:szCs w:val="21"/>
        </w:rPr>
        <w:t>--</w:t>
      </w:r>
      <w:r>
        <w:rPr>
          <w:rFonts w:hint="eastAsia"/>
          <w:szCs w:val="21"/>
        </w:rPr>
        <w:t>-</w:t>
      </w:r>
      <w:r w:rsidRPr="004C1859">
        <w:rPr>
          <w:rFonts w:hint="eastAsia"/>
          <w:szCs w:val="21"/>
        </w:rPr>
        <w:t>全局：30K</w:t>
      </w:r>
      <w:r w:rsidR="00B11DF9">
        <w:rPr>
          <w:rFonts w:hint="eastAsia"/>
          <w:szCs w:val="21"/>
        </w:rPr>
        <w:t>个采集</w:t>
      </w:r>
      <w:r w:rsidR="004D2540">
        <w:rPr>
          <w:rFonts w:hint="eastAsia"/>
          <w:szCs w:val="21"/>
        </w:rPr>
        <w:t>数据实例</w:t>
      </w:r>
      <w:r w:rsidR="00C70484">
        <w:rPr>
          <w:rFonts w:hint="eastAsia"/>
          <w:szCs w:val="21"/>
        </w:rPr>
        <w:t>/秒</w:t>
      </w:r>
    </w:p>
    <w:p w14:paraId="7585FF86" w14:textId="2572EF44" w:rsidR="001153A0" w:rsidRDefault="001153A0" w:rsidP="00626C83">
      <w:pPr>
        <w:pStyle w:val="aff3"/>
        <w:numPr>
          <w:ilvl w:val="0"/>
          <w:numId w:val="32"/>
        </w:numPr>
        <w:ind w:firstLineChars="0"/>
        <w:rPr>
          <w:szCs w:val="21"/>
        </w:rPr>
      </w:pPr>
      <w:r>
        <w:rPr>
          <w:rFonts w:hint="eastAsia"/>
          <w:szCs w:val="21"/>
        </w:rPr>
        <w:t>数据上报能力要求</w:t>
      </w:r>
    </w:p>
    <w:p w14:paraId="14FC0311" w14:textId="45F3E12D" w:rsidR="001153A0" w:rsidRPr="001153A0" w:rsidRDefault="001153A0" w:rsidP="001153A0">
      <w:pPr>
        <w:pStyle w:val="aff3"/>
        <w:rPr>
          <w:szCs w:val="21"/>
        </w:rPr>
      </w:pPr>
      <w:r w:rsidRPr="001153A0">
        <w:rPr>
          <w:rFonts w:hint="eastAsia"/>
          <w:szCs w:val="21"/>
        </w:rPr>
        <w:t>OLT设备应</w:t>
      </w:r>
      <w:r w:rsidR="00626C83">
        <w:rPr>
          <w:rFonts w:hint="eastAsia"/>
          <w:szCs w:val="21"/>
        </w:rPr>
        <w:t>能</w:t>
      </w:r>
      <w:r w:rsidRPr="001153A0">
        <w:rPr>
          <w:rFonts w:hint="eastAsia"/>
          <w:szCs w:val="21"/>
        </w:rPr>
        <w:t>把采集数据</w:t>
      </w:r>
      <w:r w:rsidR="004D2540">
        <w:rPr>
          <w:rFonts w:hint="eastAsia"/>
          <w:szCs w:val="21"/>
        </w:rPr>
        <w:t>实例</w:t>
      </w:r>
      <w:r w:rsidRPr="001153A0">
        <w:rPr>
          <w:rFonts w:hint="eastAsia"/>
          <w:szCs w:val="21"/>
        </w:rPr>
        <w:t>同时上报给</w:t>
      </w:r>
      <w:r w:rsidR="00626C83">
        <w:rPr>
          <w:rFonts w:hint="eastAsia"/>
          <w:szCs w:val="21"/>
        </w:rPr>
        <w:t>至少</w:t>
      </w:r>
      <w:r w:rsidRPr="001153A0">
        <w:rPr>
          <w:rFonts w:hint="eastAsia"/>
          <w:szCs w:val="21"/>
        </w:rPr>
        <w:t>两个目的地址，</w:t>
      </w:r>
      <w:r w:rsidR="00626C83">
        <w:rPr>
          <w:rFonts w:hint="eastAsia"/>
          <w:szCs w:val="21"/>
        </w:rPr>
        <w:t>上报能力</w:t>
      </w:r>
      <w:r w:rsidRPr="001153A0">
        <w:rPr>
          <w:rFonts w:hint="eastAsia"/>
          <w:szCs w:val="21"/>
        </w:rPr>
        <w:t>至少支持以下两种之一：</w:t>
      </w:r>
    </w:p>
    <w:p w14:paraId="230E65A4" w14:textId="0BC37D87" w:rsidR="001153A0" w:rsidRPr="001153A0" w:rsidRDefault="001153A0" w:rsidP="001153A0">
      <w:pPr>
        <w:pStyle w:val="aff3"/>
        <w:rPr>
          <w:szCs w:val="21"/>
        </w:rPr>
      </w:pPr>
      <w:r w:rsidRPr="001153A0">
        <w:rPr>
          <w:rFonts w:hint="eastAsia"/>
          <w:szCs w:val="21"/>
        </w:rPr>
        <w:t>---单板：500PPS</w:t>
      </w:r>
    </w:p>
    <w:p w14:paraId="4551D620" w14:textId="0D7CE756" w:rsidR="001153A0" w:rsidRDefault="001153A0" w:rsidP="001153A0">
      <w:pPr>
        <w:pStyle w:val="aff3"/>
        <w:rPr>
          <w:szCs w:val="21"/>
        </w:rPr>
      </w:pPr>
      <w:r w:rsidRPr="001153A0">
        <w:rPr>
          <w:rFonts w:hint="eastAsia"/>
          <w:szCs w:val="21"/>
        </w:rPr>
        <w:t>---全局：7500PPS</w:t>
      </w:r>
    </w:p>
    <w:p w14:paraId="5289B434" w14:textId="77777777" w:rsidR="001153A0" w:rsidRPr="004C1859" w:rsidRDefault="001153A0" w:rsidP="004C1859">
      <w:pPr>
        <w:pStyle w:val="aff3"/>
        <w:rPr>
          <w:szCs w:val="21"/>
        </w:rPr>
      </w:pPr>
    </w:p>
    <w:p w14:paraId="7F6E7BB4" w14:textId="77777777" w:rsidR="00201A95" w:rsidRDefault="00201A95">
      <w:pPr>
        <w:widowControl/>
        <w:jc w:val="left"/>
        <w:sectPr w:rsidR="00201A95" w:rsidSect="005D013B">
          <w:type w:val="oddPage"/>
          <w:pgSz w:w="11906" w:h="16838" w:code="9"/>
          <w:pgMar w:top="1418" w:right="1134" w:bottom="1134" w:left="1418" w:header="1418" w:footer="1134" w:gutter="0"/>
          <w:pgNumType w:start="1"/>
          <w:cols w:space="425"/>
          <w:formProt w:val="0"/>
          <w:docGrid w:type="linesAndChars" w:linePitch="312"/>
        </w:sectPr>
      </w:pPr>
    </w:p>
    <w:p w14:paraId="32BB910A" w14:textId="7EDC6200" w:rsidR="00F15C46" w:rsidRPr="00201A95" w:rsidRDefault="00E35DC1" w:rsidP="00201A95">
      <w:pPr>
        <w:pStyle w:val="affff8"/>
        <w:keepNext w:val="0"/>
        <w:tabs>
          <w:tab w:val="clear" w:pos="360"/>
        </w:tabs>
        <w:spacing w:before="851" w:after="284"/>
      </w:pPr>
      <w:bookmarkStart w:id="517" w:name="_Toc66886077"/>
      <w:r>
        <w:rPr>
          <w:rFonts w:hint="eastAsia"/>
        </w:rPr>
        <w:lastRenderedPageBreak/>
        <w:t>附录A</w:t>
      </w:r>
      <w:r w:rsidR="00201A95">
        <w:br/>
      </w:r>
      <w:r w:rsidR="00A96A35" w:rsidRPr="0064693B">
        <w:rPr>
          <w:rFonts w:hAnsi="黑体" w:hint="eastAsia"/>
        </w:rPr>
        <w:t>（规范性）</w:t>
      </w:r>
      <w:r w:rsidR="00201A95">
        <w:rPr>
          <w:rFonts w:hAnsi="黑体"/>
        </w:rPr>
        <w:br/>
      </w:r>
      <w:r w:rsidR="00F15C46">
        <w:rPr>
          <w:rFonts w:hAnsi="黑体" w:hint="eastAsia"/>
        </w:rPr>
        <w:t>NETCONF</w:t>
      </w:r>
      <w:r w:rsidR="00C87777">
        <w:rPr>
          <w:rFonts w:hAnsi="黑体" w:hint="eastAsia"/>
        </w:rPr>
        <w:t>协议</w:t>
      </w:r>
      <w:r w:rsidR="00F15C46">
        <w:rPr>
          <w:rFonts w:hAnsi="黑体" w:hint="eastAsia"/>
        </w:rPr>
        <w:t>数据模型</w:t>
      </w:r>
      <w:bookmarkEnd w:id="517"/>
    </w:p>
    <w:p w14:paraId="35A75568" w14:textId="3A4E8FCC" w:rsidR="00F15C46" w:rsidRDefault="00F15C46" w:rsidP="00CD234B">
      <w:pPr>
        <w:pStyle w:val="afffff4"/>
        <w:numPr>
          <w:ilvl w:val="0"/>
          <w:numId w:val="12"/>
        </w:numPr>
        <w:tabs>
          <w:tab w:val="clear" w:pos="360"/>
        </w:tabs>
        <w:spacing w:before="312" w:after="312"/>
        <w:rPr>
          <w:rFonts w:hAnsi="宋体"/>
        </w:rPr>
      </w:pPr>
      <w:bookmarkStart w:id="518" w:name="_Toc66886078"/>
      <w:r>
        <w:rPr>
          <w:rFonts w:hAnsi="宋体" w:hint="eastAsia"/>
        </w:rPr>
        <w:t>内容层数据模型</w:t>
      </w:r>
      <w:bookmarkEnd w:id="518"/>
    </w:p>
    <w:p w14:paraId="098E9C75" w14:textId="06592756" w:rsidR="00AA5738" w:rsidRPr="00512662" w:rsidRDefault="00AA5738" w:rsidP="00CD234B">
      <w:pPr>
        <w:pStyle w:val="afffff4"/>
        <w:numPr>
          <w:ilvl w:val="0"/>
          <w:numId w:val="18"/>
        </w:numPr>
        <w:tabs>
          <w:tab w:val="clear" w:pos="360"/>
        </w:tabs>
        <w:spacing w:beforeLines="50" w:before="156" w:afterLines="50" w:after="156"/>
        <w:outlineLvl w:val="2"/>
        <w:rPr>
          <w:rFonts w:hAnsi="宋体"/>
        </w:rPr>
      </w:pPr>
      <w:bookmarkStart w:id="519" w:name="_Toc66886079"/>
      <w:r w:rsidRPr="00512662">
        <w:rPr>
          <w:rFonts w:hAnsi="宋体"/>
        </w:rPr>
        <w:t>an-telemetry</w:t>
      </w:r>
      <w:r w:rsidRPr="00512662">
        <w:rPr>
          <w:rFonts w:hAnsi="宋体" w:hint="eastAsia"/>
        </w:rPr>
        <w:t>.</w:t>
      </w:r>
      <w:r w:rsidRPr="00512662">
        <w:rPr>
          <w:rFonts w:hAnsi="宋体"/>
        </w:rPr>
        <w:t>yang</w:t>
      </w:r>
      <w:bookmarkEnd w:id="519"/>
    </w:p>
    <w:p w14:paraId="10DF909F" w14:textId="77777777" w:rsidR="00AA5738" w:rsidRDefault="00AA5738" w:rsidP="008C2F5E">
      <w:pPr>
        <w:pStyle w:val="aff3"/>
        <w:ind w:firstLineChars="0" w:firstLine="0"/>
      </w:pPr>
      <w:r>
        <w:t>module an-telemetry {</w:t>
      </w:r>
    </w:p>
    <w:p w14:paraId="6BBBDFA1" w14:textId="77777777" w:rsidR="00AA5738" w:rsidRDefault="00AA5738" w:rsidP="008C2F5E">
      <w:pPr>
        <w:pStyle w:val="aff3"/>
        <w:ind w:firstLineChars="0" w:firstLine="0"/>
      </w:pPr>
      <w:r>
        <w:t xml:space="preserve">    yang-version "1.1";</w:t>
      </w:r>
    </w:p>
    <w:p w14:paraId="217F025A" w14:textId="77777777" w:rsidR="00AA5738" w:rsidRDefault="00AA5738" w:rsidP="008C2F5E">
      <w:pPr>
        <w:pStyle w:val="aff3"/>
        <w:ind w:firstLineChars="0" w:firstLine="0"/>
      </w:pPr>
      <w:r>
        <w:t xml:space="preserve">    namespace "urn:an:yang:an-telemetry";</w:t>
      </w:r>
    </w:p>
    <w:p w14:paraId="2089E8AD" w14:textId="77777777" w:rsidR="00AA5738" w:rsidRDefault="00AA5738" w:rsidP="008C2F5E">
      <w:pPr>
        <w:pStyle w:val="aff3"/>
        <w:ind w:firstLineChars="0" w:firstLine="0"/>
      </w:pPr>
    </w:p>
    <w:p w14:paraId="65AFEE3E" w14:textId="77777777" w:rsidR="00AA5738" w:rsidRDefault="00AA5738" w:rsidP="008C2F5E">
      <w:pPr>
        <w:pStyle w:val="aff3"/>
        <w:ind w:firstLineChars="0" w:firstLine="0"/>
      </w:pPr>
      <w:r>
        <w:t xml:space="preserve">    prefix "an-telemetry";</w:t>
      </w:r>
    </w:p>
    <w:p w14:paraId="29539F9C" w14:textId="77777777" w:rsidR="00AA5738" w:rsidRDefault="00AA5738" w:rsidP="008C2F5E">
      <w:pPr>
        <w:pStyle w:val="aff3"/>
        <w:ind w:firstLineChars="0" w:firstLine="0"/>
      </w:pPr>
    </w:p>
    <w:p w14:paraId="081EEA68" w14:textId="77777777" w:rsidR="00AA5738" w:rsidRDefault="00AA5738" w:rsidP="008C2F5E">
      <w:pPr>
        <w:pStyle w:val="aff3"/>
        <w:ind w:firstLineChars="0" w:firstLine="0"/>
      </w:pPr>
      <w:r>
        <w:t xml:space="preserve">    import an-inet-types {</w:t>
      </w:r>
    </w:p>
    <w:p w14:paraId="25135D3E" w14:textId="77777777" w:rsidR="00AA5738" w:rsidRDefault="00AA5738" w:rsidP="008C2F5E">
      <w:pPr>
        <w:pStyle w:val="aff3"/>
        <w:ind w:firstLineChars="0" w:firstLine="0"/>
      </w:pPr>
      <w:r>
        <w:t xml:space="preserve">        prefix an-inet;</w:t>
      </w:r>
    </w:p>
    <w:p w14:paraId="72ECD59B" w14:textId="77777777" w:rsidR="00AA5738" w:rsidRDefault="00AA5738" w:rsidP="008C2F5E">
      <w:pPr>
        <w:pStyle w:val="aff3"/>
        <w:ind w:firstLineChars="0" w:firstLine="0"/>
      </w:pPr>
      <w:r>
        <w:t xml:space="preserve">    }</w:t>
      </w:r>
    </w:p>
    <w:p w14:paraId="02CBA375" w14:textId="77777777" w:rsidR="00AA5738" w:rsidRDefault="00AA5738" w:rsidP="008C2F5E">
      <w:pPr>
        <w:pStyle w:val="aff3"/>
        <w:ind w:firstLineChars="0" w:firstLine="0"/>
      </w:pPr>
      <w:r>
        <w:t xml:space="preserve">    import an-telemetry-types {</w:t>
      </w:r>
    </w:p>
    <w:p w14:paraId="594A74A0" w14:textId="77777777" w:rsidR="00AA5738" w:rsidRDefault="00AA5738" w:rsidP="008C2F5E">
      <w:pPr>
        <w:pStyle w:val="aff3"/>
        <w:ind w:firstLineChars="0" w:firstLine="0"/>
      </w:pPr>
      <w:r>
        <w:t xml:space="preserve">        prefix an-telemetry-types;</w:t>
      </w:r>
    </w:p>
    <w:p w14:paraId="18691604" w14:textId="77777777" w:rsidR="00AA5738" w:rsidRDefault="00AA5738" w:rsidP="008C2F5E">
      <w:pPr>
        <w:pStyle w:val="aff3"/>
        <w:ind w:firstLineChars="0" w:firstLine="0"/>
      </w:pPr>
      <w:r>
        <w:t xml:space="preserve">    }</w:t>
      </w:r>
    </w:p>
    <w:p w14:paraId="127E538C" w14:textId="77777777" w:rsidR="00AA5738" w:rsidRDefault="00AA5738" w:rsidP="008C2F5E">
      <w:pPr>
        <w:pStyle w:val="aff3"/>
        <w:ind w:firstLineChars="0" w:firstLine="0"/>
      </w:pPr>
    </w:p>
    <w:p w14:paraId="1357EF43" w14:textId="77777777" w:rsidR="00AA5738" w:rsidRDefault="00AA5738" w:rsidP="008C2F5E">
      <w:pPr>
        <w:pStyle w:val="aff3"/>
        <w:ind w:firstLineChars="0" w:firstLine="0"/>
      </w:pPr>
      <w:r>
        <w:t xml:space="preserve">    description</w:t>
      </w:r>
    </w:p>
    <w:p w14:paraId="2F82A92B" w14:textId="77777777" w:rsidR="00AA5738" w:rsidRDefault="00AA5738" w:rsidP="008C2F5E">
      <w:pPr>
        <w:pStyle w:val="aff3"/>
        <w:ind w:firstLineChars="0" w:firstLine="0"/>
      </w:pPr>
      <w:r>
        <w:t xml:space="preserve">        "Data model which creates the configuration for the telemetry</w:t>
      </w:r>
    </w:p>
    <w:p w14:paraId="42A0A991" w14:textId="77777777" w:rsidR="00AA5738" w:rsidRDefault="00AA5738" w:rsidP="008C2F5E">
      <w:pPr>
        <w:pStyle w:val="aff3"/>
        <w:ind w:firstLineChars="0" w:firstLine="0"/>
      </w:pPr>
      <w:r>
        <w:t xml:space="preserve">         systems and functions on the device.";</w:t>
      </w:r>
    </w:p>
    <w:p w14:paraId="2895FC70" w14:textId="77777777" w:rsidR="00AA5738" w:rsidRDefault="00AA5738" w:rsidP="008C2F5E">
      <w:pPr>
        <w:pStyle w:val="aff3"/>
        <w:ind w:firstLineChars="0" w:firstLine="0"/>
      </w:pPr>
    </w:p>
    <w:p w14:paraId="1D022995" w14:textId="77777777" w:rsidR="00AA5738" w:rsidRDefault="00AA5738" w:rsidP="008C2F5E">
      <w:pPr>
        <w:pStyle w:val="aff3"/>
        <w:ind w:firstLineChars="0" w:firstLine="0"/>
      </w:pPr>
      <w:r>
        <w:t xml:space="preserve">    revision "2020-09-22";</w:t>
      </w:r>
    </w:p>
    <w:p w14:paraId="77020B3F" w14:textId="77777777" w:rsidR="00AA5738" w:rsidRDefault="00AA5738" w:rsidP="008C2F5E">
      <w:pPr>
        <w:pStyle w:val="aff3"/>
        <w:ind w:firstLineChars="0" w:firstLine="0"/>
      </w:pPr>
    </w:p>
    <w:p w14:paraId="24767317" w14:textId="77777777" w:rsidR="00AA5738" w:rsidRDefault="00AA5738" w:rsidP="008C2F5E">
      <w:pPr>
        <w:pStyle w:val="aff3"/>
        <w:ind w:firstLineChars="0" w:firstLine="0"/>
      </w:pPr>
      <w:r>
        <w:t xml:space="preserve">    grouping telemetry-top {</w:t>
      </w:r>
    </w:p>
    <w:p w14:paraId="6F29EEED" w14:textId="77777777" w:rsidR="00AA5738" w:rsidRDefault="00AA5738" w:rsidP="008C2F5E">
      <w:pPr>
        <w:pStyle w:val="aff3"/>
        <w:ind w:firstLineChars="0" w:firstLine="0"/>
      </w:pPr>
      <w:r>
        <w:t xml:space="preserve">        description</w:t>
      </w:r>
    </w:p>
    <w:p w14:paraId="36BFF56E" w14:textId="77777777" w:rsidR="00AA5738" w:rsidRDefault="00AA5738" w:rsidP="008C2F5E">
      <w:pPr>
        <w:pStyle w:val="aff3"/>
        <w:ind w:firstLineChars="0" w:firstLine="0"/>
      </w:pPr>
      <w:r>
        <w:t xml:space="preserve">            "Top level grouping for telemetry configuration and operational</w:t>
      </w:r>
    </w:p>
    <w:p w14:paraId="7D375632" w14:textId="77777777" w:rsidR="00AA5738" w:rsidRDefault="00AA5738" w:rsidP="008C2F5E">
      <w:pPr>
        <w:pStyle w:val="aff3"/>
        <w:ind w:firstLineChars="0" w:firstLine="0"/>
      </w:pPr>
      <w:r>
        <w:t xml:space="preserve">             state data";</w:t>
      </w:r>
    </w:p>
    <w:p w14:paraId="4EF2C92E" w14:textId="77777777" w:rsidR="00AA5738" w:rsidRDefault="00AA5738" w:rsidP="008C2F5E">
      <w:pPr>
        <w:pStyle w:val="aff3"/>
        <w:ind w:firstLineChars="0" w:firstLine="0"/>
      </w:pPr>
    </w:p>
    <w:p w14:paraId="531CBDDB" w14:textId="77777777" w:rsidR="00AA5738" w:rsidRDefault="00AA5738" w:rsidP="008C2F5E">
      <w:pPr>
        <w:pStyle w:val="aff3"/>
        <w:ind w:firstLineChars="0" w:firstLine="0"/>
      </w:pPr>
      <w:r>
        <w:t xml:space="preserve">        container telemetry-system {</w:t>
      </w:r>
    </w:p>
    <w:p w14:paraId="10AC53BA" w14:textId="77777777" w:rsidR="00AA5738" w:rsidRDefault="00AA5738" w:rsidP="008C2F5E">
      <w:pPr>
        <w:pStyle w:val="aff3"/>
        <w:ind w:firstLineChars="0" w:firstLine="0"/>
      </w:pPr>
      <w:r>
        <w:t xml:space="preserve">            description</w:t>
      </w:r>
    </w:p>
    <w:p w14:paraId="3E14BFE4" w14:textId="77777777" w:rsidR="00AA5738" w:rsidRDefault="00AA5738" w:rsidP="008C2F5E">
      <w:pPr>
        <w:pStyle w:val="aff3"/>
        <w:ind w:firstLineChars="0" w:firstLine="0"/>
      </w:pPr>
      <w:r>
        <w:t xml:space="preserve">                "Top level configuration and state for the</w:t>
      </w:r>
    </w:p>
    <w:p w14:paraId="3D1265F2" w14:textId="77777777" w:rsidR="00AA5738" w:rsidRDefault="00AA5738" w:rsidP="008C2F5E">
      <w:pPr>
        <w:pStyle w:val="aff3"/>
        <w:ind w:firstLineChars="0" w:firstLine="0"/>
      </w:pPr>
      <w:r>
        <w:t xml:space="preserve">                 device's telemetry system.";</w:t>
      </w:r>
    </w:p>
    <w:p w14:paraId="05DDBFC5" w14:textId="77777777" w:rsidR="00AA5738" w:rsidRDefault="00AA5738" w:rsidP="008C2F5E">
      <w:pPr>
        <w:pStyle w:val="aff3"/>
        <w:ind w:firstLineChars="0" w:firstLine="0"/>
      </w:pPr>
    </w:p>
    <w:p w14:paraId="2712ADA7" w14:textId="77777777" w:rsidR="00AA5738" w:rsidRDefault="00AA5738" w:rsidP="008C2F5E">
      <w:pPr>
        <w:pStyle w:val="aff3"/>
        <w:ind w:firstLineChars="0" w:firstLine="0"/>
      </w:pPr>
      <w:r>
        <w:t xml:space="preserve">            container sensor-groups {</w:t>
      </w:r>
    </w:p>
    <w:p w14:paraId="129CA548" w14:textId="77777777" w:rsidR="00AA5738" w:rsidRDefault="00AA5738" w:rsidP="008C2F5E">
      <w:pPr>
        <w:pStyle w:val="aff3"/>
        <w:ind w:firstLineChars="0" w:firstLine="0"/>
      </w:pPr>
      <w:r>
        <w:t xml:space="preserve">                description</w:t>
      </w:r>
    </w:p>
    <w:p w14:paraId="1E7D64D2" w14:textId="77777777" w:rsidR="00AA5738" w:rsidRDefault="00AA5738" w:rsidP="008C2F5E">
      <w:pPr>
        <w:pStyle w:val="aff3"/>
        <w:ind w:firstLineChars="0" w:firstLine="0"/>
      </w:pPr>
      <w:r>
        <w:t xml:space="preserve">                    "Top level container for sensor-groups.";</w:t>
      </w:r>
    </w:p>
    <w:p w14:paraId="4B917F77" w14:textId="77777777" w:rsidR="00AA5738" w:rsidRDefault="00AA5738" w:rsidP="008C2F5E">
      <w:pPr>
        <w:pStyle w:val="aff3"/>
        <w:ind w:firstLineChars="0" w:firstLine="0"/>
      </w:pPr>
    </w:p>
    <w:p w14:paraId="27D3D465" w14:textId="77777777" w:rsidR="00AA5738" w:rsidRDefault="00AA5738" w:rsidP="008C2F5E">
      <w:pPr>
        <w:pStyle w:val="aff3"/>
        <w:ind w:firstLineChars="0" w:firstLine="0"/>
      </w:pPr>
      <w:r>
        <w:lastRenderedPageBreak/>
        <w:t xml:space="preserve">                list sensor-group {</w:t>
      </w:r>
    </w:p>
    <w:p w14:paraId="0487EA35" w14:textId="77777777" w:rsidR="00AA5738" w:rsidRDefault="00AA5738" w:rsidP="008C2F5E">
      <w:pPr>
        <w:pStyle w:val="aff3"/>
        <w:ind w:firstLineChars="0" w:firstLine="0"/>
      </w:pPr>
      <w:r>
        <w:t xml:space="preserve">                    key "sensor-group-id";</w:t>
      </w:r>
    </w:p>
    <w:p w14:paraId="6D30999D" w14:textId="77777777" w:rsidR="00AA5738" w:rsidRDefault="00AA5738" w:rsidP="008C2F5E">
      <w:pPr>
        <w:pStyle w:val="aff3"/>
        <w:ind w:firstLineChars="0" w:firstLine="0"/>
      </w:pPr>
      <w:r>
        <w:t xml:space="preserve">                    description</w:t>
      </w:r>
    </w:p>
    <w:p w14:paraId="7C821C3C" w14:textId="77777777" w:rsidR="00AA5738" w:rsidRDefault="00AA5738" w:rsidP="008C2F5E">
      <w:pPr>
        <w:pStyle w:val="aff3"/>
        <w:ind w:firstLineChars="0" w:firstLine="0"/>
      </w:pPr>
      <w:r>
        <w:t xml:space="preserve">                        "List of telemetry sensory groups on the local</w:t>
      </w:r>
    </w:p>
    <w:p w14:paraId="268221E9" w14:textId="77777777" w:rsidR="00AA5738" w:rsidRDefault="00AA5738" w:rsidP="008C2F5E">
      <w:pPr>
        <w:pStyle w:val="aff3"/>
        <w:ind w:firstLineChars="0" w:firstLine="0"/>
      </w:pPr>
      <w:r>
        <w:t xml:space="preserve">                         system, where a sensor grouping represents a resuable</w:t>
      </w:r>
    </w:p>
    <w:p w14:paraId="695BA1B6" w14:textId="77777777" w:rsidR="00AA5738" w:rsidRDefault="00AA5738" w:rsidP="008C2F5E">
      <w:pPr>
        <w:pStyle w:val="aff3"/>
        <w:ind w:firstLineChars="0" w:firstLine="0"/>
      </w:pPr>
      <w:r>
        <w:t xml:space="preserve">                         grouping of multiple paths and exclude filters.";</w:t>
      </w:r>
    </w:p>
    <w:p w14:paraId="7B57BA8D" w14:textId="77777777" w:rsidR="00AA5738" w:rsidRDefault="00AA5738" w:rsidP="008C2F5E">
      <w:pPr>
        <w:pStyle w:val="aff3"/>
        <w:ind w:firstLineChars="0" w:firstLine="0"/>
      </w:pPr>
    </w:p>
    <w:p w14:paraId="6F9CA197" w14:textId="77777777" w:rsidR="00AA5738" w:rsidRDefault="00AA5738" w:rsidP="008C2F5E">
      <w:pPr>
        <w:pStyle w:val="aff3"/>
        <w:ind w:firstLineChars="0" w:firstLine="0"/>
      </w:pPr>
      <w:r>
        <w:t xml:space="preserve">                    leaf sensor-group-id {</w:t>
      </w:r>
    </w:p>
    <w:p w14:paraId="66F00D1F" w14:textId="77777777" w:rsidR="00AA5738" w:rsidRDefault="00AA5738" w:rsidP="008C2F5E">
      <w:pPr>
        <w:pStyle w:val="aff3"/>
        <w:ind w:firstLineChars="0" w:firstLine="0"/>
      </w:pPr>
      <w:r>
        <w:t xml:space="preserve">                        type leafref {</w:t>
      </w:r>
    </w:p>
    <w:p w14:paraId="2234546D" w14:textId="77777777" w:rsidR="00AA5738" w:rsidRDefault="00AA5738" w:rsidP="008C2F5E">
      <w:pPr>
        <w:pStyle w:val="aff3"/>
        <w:ind w:firstLineChars="0" w:firstLine="0"/>
      </w:pPr>
      <w:r>
        <w:t xml:space="preserve">                            path "../config/sensor-group-id";</w:t>
      </w:r>
    </w:p>
    <w:p w14:paraId="4C979E3B" w14:textId="77777777" w:rsidR="00AA5738" w:rsidRDefault="00AA5738" w:rsidP="008C2F5E">
      <w:pPr>
        <w:pStyle w:val="aff3"/>
        <w:ind w:firstLineChars="0" w:firstLine="0"/>
      </w:pPr>
      <w:r>
        <w:t xml:space="preserve">                        }</w:t>
      </w:r>
    </w:p>
    <w:p w14:paraId="6F9E25F5" w14:textId="77777777" w:rsidR="00AA5738" w:rsidRDefault="00AA5738" w:rsidP="008C2F5E">
      <w:pPr>
        <w:pStyle w:val="aff3"/>
        <w:ind w:firstLineChars="0" w:firstLine="0"/>
      </w:pPr>
      <w:r>
        <w:t xml:space="preserve">                        description</w:t>
      </w:r>
    </w:p>
    <w:p w14:paraId="212310C2" w14:textId="77777777" w:rsidR="00AA5738" w:rsidRDefault="00AA5738" w:rsidP="008C2F5E">
      <w:pPr>
        <w:pStyle w:val="aff3"/>
        <w:ind w:firstLineChars="0" w:firstLine="0"/>
      </w:pPr>
      <w:r>
        <w:t xml:space="preserve">                            "Reference to the name or identifier of the</w:t>
      </w:r>
    </w:p>
    <w:p w14:paraId="5946938E" w14:textId="77777777" w:rsidR="00AA5738" w:rsidRDefault="00AA5738" w:rsidP="008C2F5E">
      <w:pPr>
        <w:pStyle w:val="aff3"/>
        <w:ind w:firstLineChars="0" w:firstLine="0"/>
      </w:pPr>
      <w:r>
        <w:t xml:space="preserve">                             sensor grouping";</w:t>
      </w:r>
    </w:p>
    <w:p w14:paraId="03978774" w14:textId="77777777" w:rsidR="00AA5738" w:rsidRDefault="00AA5738" w:rsidP="008C2F5E">
      <w:pPr>
        <w:pStyle w:val="aff3"/>
        <w:ind w:firstLineChars="0" w:firstLine="0"/>
      </w:pPr>
      <w:r>
        <w:t xml:space="preserve">                    }</w:t>
      </w:r>
    </w:p>
    <w:p w14:paraId="673430F3" w14:textId="77777777" w:rsidR="00AA5738" w:rsidRDefault="00AA5738" w:rsidP="008C2F5E">
      <w:pPr>
        <w:pStyle w:val="aff3"/>
        <w:ind w:firstLineChars="0" w:firstLine="0"/>
      </w:pPr>
    </w:p>
    <w:p w14:paraId="5846C2E0" w14:textId="77777777" w:rsidR="00AA5738" w:rsidRDefault="00AA5738" w:rsidP="008C2F5E">
      <w:pPr>
        <w:pStyle w:val="aff3"/>
        <w:ind w:firstLineChars="0" w:firstLine="0"/>
      </w:pPr>
      <w:r>
        <w:t xml:space="preserve">                    container config {</w:t>
      </w:r>
    </w:p>
    <w:p w14:paraId="2DAEFB18" w14:textId="77777777" w:rsidR="00AA5738" w:rsidRDefault="00AA5738" w:rsidP="008C2F5E">
      <w:pPr>
        <w:pStyle w:val="aff3"/>
        <w:ind w:firstLineChars="0" w:firstLine="0"/>
      </w:pPr>
      <w:r>
        <w:t xml:space="preserve">                        description</w:t>
      </w:r>
    </w:p>
    <w:p w14:paraId="2CE39AE4" w14:textId="77777777" w:rsidR="00AA5738" w:rsidRDefault="00AA5738" w:rsidP="008C2F5E">
      <w:pPr>
        <w:pStyle w:val="aff3"/>
        <w:ind w:firstLineChars="0" w:firstLine="0"/>
      </w:pPr>
      <w:r>
        <w:t xml:space="preserve">                            "Configuration parameters relating to the</w:t>
      </w:r>
    </w:p>
    <w:p w14:paraId="32B9E822" w14:textId="77777777" w:rsidR="00AA5738" w:rsidRDefault="00AA5738" w:rsidP="008C2F5E">
      <w:pPr>
        <w:pStyle w:val="aff3"/>
        <w:ind w:firstLineChars="0" w:firstLine="0"/>
      </w:pPr>
      <w:r>
        <w:t xml:space="preserve">                             telemetry sensor grouping";</w:t>
      </w:r>
    </w:p>
    <w:p w14:paraId="210B28E2" w14:textId="77777777" w:rsidR="00AA5738" w:rsidRDefault="00AA5738" w:rsidP="008C2F5E">
      <w:pPr>
        <w:pStyle w:val="aff3"/>
        <w:ind w:firstLineChars="0" w:firstLine="0"/>
      </w:pPr>
      <w:r>
        <w:t xml:space="preserve">                        uses telemetry-sensor-group-config;</w:t>
      </w:r>
    </w:p>
    <w:p w14:paraId="442C3959" w14:textId="77777777" w:rsidR="00AA5738" w:rsidRDefault="00AA5738" w:rsidP="008C2F5E">
      <w:pPr>
        <w:pStyle w:val="aff3"/>
        <w:ind w:firstLineChars="0" w:firstLine="0"/>
      </w:pPr>
      <w:r>
        <w:t xml:space="preserve">                    }</w:t>
      </w:r>
    </w:p>
    <w:p w14:paraId="6FA0DD9A" w14:textId="77777777" w:rsidR="00AA5738" w:rsidRDefault="00AA5738" w:rsidP="008C2F5E">
      <w:pPr>
        <w:pStyle w:val="aff3"/>
        <w:ind w:firstLineChars="0" w:firstLine="0"/>
      </w:pPr>
    </w:p>
    <w:p w14:paraId="096247B9" w14:textId="77777777" w:rsidR="00AA5738" w:rsidRDefault="00AA5738" w:rsidP="008C2F5E">
      <w:pPr>
        <w:pStyle w:val="aff3"/>
        <w:ind w:firstLineChars="0" w:firstLine="0"/>
      </w:pPr>
      <w:r>
        <w:t xml:space="preserve">                    container state {</w:t>
      </w:r>
    </w:p>
    <w:p w14:paraId="1A66318B" w14:textId="77777777" w:rsidR="00AA5738" w:rsidRDefault="00AA5738" w:rsidP="008C2F5E">
      <w:pPr>
        <w:pStyle w:val="aff3"/>
        <w:ind w:firstLineChars="0" w:firstLine="0"/>
      </w:pPr>
      <w:r>
        <w:t xml:space="preserve">                        config false;</w:t>
      </w:r>
    </w:p>
    <w:p w14:paraId="5D8750D9" w14:textId="77777777" w:rsidR="00AA5738" w:rsidRDefault="00AA5738" w:rsidP="008C2F5E">
      <w:pPr>
        <w:pStyle w:val="aff3"/>
        <w:ind w:firstLineChars="0" w:firstLine="0"/>
      </w:pPr>
      <w:r>
        <w:t xml:space="preserve">                        description</w:t>
      </w:r>
    </w:p>
    <w:p w14:paraId="2B358D3E" w14:textId="77777777" w:rsidR="00AA5738" w:rsidRDefault="00AA5738" w:rsidP="008C2F5E">
      <w:pPr>
        <w:pStyle w:val="aff3"/>
        <w:ind w:firstLineChars="0" w:firstLine="0"/>
      </w:pPr>
      <w:r>
        <w:t xml:space="preserve">                            "State information relating to the telemetry</w:t>
      </w:r>
    </w:p>
    <w:p w14:paraId="40785964" w14:textId="77777777" w:rsidR="00AA5738" w:rsidRDefault="00AA5738" w:rsidP="008C2F5E">
      <w:pPr>
        <w:pStyle w:val="aff3"/>
        <w:ind w:firstLineChars="0" w:firstLine="0"/>
      </w:pPr>
      <w:r>
        <w:t xml:space="preserve">                             sensor group";</w:t>
      </w:r>
    </w:p>
    <w:p w14:paraId="640A314F" w14:textId="77777777" w:rsidR="00AA5738" w:rsidRDefault="00AA5738" w:rsidP="008C2F5E">
      <w:pPr>
        <w:pStyle w:val="aff3"/>
        <w:ind w:firstLineChars="0" w:firstLine="0"/>
      </w:pPr>
      <w:r>
        <w:t xml:space="preserve">                        uses telemetry-sensor-group-config;</w:t>
      </w:r>
    </w:p>
    <w:p w14:paraId="761297AF" w14:textId="77777777" w:rsidR="00AA5738" w:rsidRDefault="00AA5738" w:rsidP="008C2F5E">
      <w:pPr>
        <w:pStyle w:val="aff3"/>
        <w:ind w:firstLineChars="0" w:firstLine="0"/>
      </w:pPr>
      <w:r>
        <w:t xml:space="preserve">                    }</w:t>
      </w:r>
    </w:p>
    <w:p w14:paraId="42521BAC" w14:textId="77777777" w:rsidR="00AA5738" w:rsidRDefault="00AA5738" w:rsidP="008C2F5E">
      <w:pPr>
        <w:pStyle w:val="aff3"/>
        <w:ind w:firstLineChars="0" w:firstLine="0"/>
      </w:pPr>
    </w:p>
    <w:p w14:paraId="62FC5C24" w14:textId="77777777" w:rsidR="00AA5738" w:rsidRDefault="00AA5738" w:rsidP="008C2F5E">
      <w:pPr>
        <w:pStyle w:val="aff3"/>
        <w:ind w:firstLineChars="0" w:firstLine="0"/>
      </w:pPr>
      <w:r>
        <w:t xml:space="preserve">                    container sensor-paths {</w:t>
      </w:r>
    </w:p>
    <w:p w14:paraId="0667B5EF" w14:textId="77777777" w:rsidR="00AA5738" w:rsidRDefault="00AA5738" w:rsidP="008C2F5E">
      <w:pPr>
        <w:pStyle w:val="aff3"/>
        <w:ind w:firstLineChars="0" w:firstLine="0"/>
      </w:pPr>
      <w:r>
        <w:t xml:space="preserve">                        description</w:t>
      </w:r>
    </w:p>
    <w:p w14:paraId="53BB5808" w14:textId="77777777" w:rsidR="00AA5738" w:rsidRDefault="00AA5738" w:rsidP="008C2F5E">
      <w:pPr>
        <w:pStyle w:val="aff3"/>
        <w:ind w:firstLineChars="0" w:firstLine="0"/>
      </w:pPr>
      <w:r>
        <w:t xml:space="preserve">                            "Top level container to hold a set of sensor</w:t>
      </w:r>
    </w:p>
    <w:p w14:paraId="552D0C50" w14:textId="77777777" w:rsidR="00AA5738" w:rsidRDefault="00AA5738" w:rsidP="008C2F5E">
      <w:pPr>
        <w:pStyle w:val="aff3"/>
        <w:ind w:firstLineChars="0" w:firstLine="0"/>
      </w:pPr>
      <w:r>
        <w:t xml:space="preserve">                             paths grouped together";</w:t>
      </w:r>
    </w:p>
    <w:p w14:paraId="3C3E37FF" w14:textId="77777777" w:rsidR="00AA5738" w:rsidRDefault="00AA5738" w:rsidP="008C2F5E">
      <w:pPr>
        <w:pStyle w:val="aff3"/>
        <w:ind w:firstLineChars="0" w:firstLine="0"/>
      </w:pPr>
    </w:p>
    <w:p w14:paraId="39F710CC" w14:textId="77777777" w:rsidR="00AA5738" w:rsidRDefault="00AA5738" w:rsidP="008C2F5E">
      <w:pPr>
        <w:pStyle w:val="aff3"/>
        <w:ind w:firstLineChars="0" w:firstLine="0"/>
      </w:pPr>
      <w:r>
        <w:t xml:space="preserve">                        list sensor-path {</w:t>
      </w:r>
    </w:p>
    <w:p w14:paraId="564C2FCF" w14:textId="77777777" w:rsidR="00AA5738" w:rsidRDefault="00AA5738" w:rsidP="008C2F5E">
      <w:pPr>
        <w:pStyle w:val="aff3"/>
        <w:ind w:firstLineChars="0" w:firstLine="0"/>
      </w:pPr>
      <w:r>
        <w:t xml:space="preserve">                            key "path";</w:t>
      </w:r>
    </w:p>
    <w:p w14:paraId="43D2FFE6" w14:textId="77777777" w:rsidR="00AA5738" w:rsidRDefault="00AA5738" w:rsidP="008C2F5E">
      <w:pPr>
        <w:pStyle w:val="aff3"/>
        <w:ind w:firstLineChars="0" w:firstLine="0"/>
      </w:pPr>
      <w:r>
        <w:t xml:space="preserve">                            description</w:t>
      </w:r>
    </w:p>
    <w:p w14:paraId="10B00362" w14:textId="77777777" w:rsidR="00AA5738" w:rsidRDefault="00AA5738" w:rsidP="008C2F5E">
      <w:pPr>
        <w:pStyle w:val="aff3"/>
        <w:ind w:firstLineChars="0" w:firstLine="0"/>
      </w:pPr>
      <w:r>
        <w:t xml:space="preserve">                                "List of paths in the model which together</w:t>
      </w:r>
    </w:p>
    <w:p w14:paraId="4B7E7E7F" w14:textId="77777777" w:rsidR="00AA5738" w:rsidRDefault="00AA5738" w:rsidP="008C2F5E">
      <w:pPr>
        <w:pStyle w:val="aff3"/>
        <w:ind w:firstLineChars="0" w:firstLine="0"/>
      </w:pPr>
      <w:r>
        <w:t xml:space="preserve">                                 comprise a sensor grouping. Filters for each path</w:t>
      </w:r>
    </w:p>
    <w:p w14:paraId="4EC7BB4F" w14:textId="77777777" w:rsidR="00AA5738" w:rsidRDefault="00AA5738" w:rsidP="008C2F5E">
      <w:pPr>
        <w:pStyle w:val="aff3"/>
        <w:ind w:firstLineChars="0" w:firstLine="0"/>
      </w:pPr>
      <w:r>
        <w:t xml:space="preserve">                                 to exclude items are also provided.";</w:t>
      </w:r>
    </w:p>
    <w:p w14:paraId="5F699220" w14:textId="77777777" w:rsidR="00AA5738" w:rsidRDefault="00AA5738" w:rsidP="008C2F5E">
      <w:pPr>
        <w:pStyle w:val="aff3"/>
        <w:ind w:firstLineChars="0" w:firstLine="0"/>
      </w:pPr>
    </w:p>
    <w:p w14:paraId="7017B9F4" w14:textId="77777777" w:rsidR="00AA5738" w:rsidRDefault="00AA5738" w:rsidP="008C2F5E">
      <w:pPr>
        <w:pStyle w:val="aff3"/>
        <w:ind w:firstLineChars="0" w:firstLine="0"/>
      </w:pPr>
      <w:r>
        <w:lastRenderedPageBreak/>
        <w:t xml:space="preserve">                            leaf path {</w:t>
      </w:r>
    </w:p>
    <w:p w14:paraId="5945A7CC" w14:textId="77777777" w:rsidR="00AA5738" w:rsidRDefault="00AA5738" w:rsidP="008C2F5E">
      <w:pPr>
        <w:pStyle w:val="aff3"/>
        <w:ind w:firstLineChars="0" w:firstLine="0"/>
      </w:pPr>
      <w:r>
        <w:t xml:space="preserve">                                type leafref {</w:t>
      </w:r>
    </w:p>
    <w:p w14:paraId="60431526" w14:textId="77777777" w:rsidR="00AA5738" w:rsidRDefault="00AA5738" w:rsidP="008C2F5E">
      <w:pPr>
        <w:pStyle w:val="aff3"/>
        <w:ind w:firstLineChars="0" w:firstLine="0"/>
      </w:pPr>
      <w:r>
        <w:t xml:space="preserve">                                    path "../config/path";</w:t>
      </w:r>
    </w:p>
    <w:p w14:paraId="088F3D0F" w14:textId="77777777" w:rsidR="00AA5738" w:rsidRDefault="00AA5738" w:rsidP="008C2F5E">
      <w:pPr>
        <w:pStyle w:val="aff3"/>
        <w:ind w:firstLineChars="0" w:firstLine="0"/>
      </w:pPr>
      <w:r>
        <w:t xml:space="preserve">                                }</w:t>
      </w:r>
    </w:p>
    <w:p w14:paraId="7A260B4A" w14:textId="77777777" w:rsidR="00AA5738" w:rsidRDefault="00AA5738" w:rsidP="008C2F5E">
      <w:pPr>
        <w:pStyle w:val="aff3"/>
        <w:ind w:firstLineChars="0" w:firstLine="0"/>
      </w:pPr>
      <w:r>
        <w:t xml:space="preserve">                                description</w:t>
      </w:r>
    </w:p>
    <w:p w14:paraId="208C017B" w14:textId="77777777" w:rsidR="00AA5738" w:rsidRDefault="00AA5738" w:rsidP="008C2F5E">
      <w:pPr>
        <w:pStyle w:val="aff3"/>
        <w:ind w:firstLineChars="0" w:firstLine="0"/>
      </w:pPr>
      <w:r>
        <w:t xml:space="preserve">                                    "Reference to the path of interest";</w:t>
      </w:r>
    </w:p>
    <w:p w14:paraId="36219F3B" w14:textId="77777777" w:rsidR="00AA5738" w:rsidRDefault="00AA5738" w:rsidP="008C2F5E">
      <w:pPr>
        <w:pStyle w:val="aff3"/>
        <w:ind w:firstLineChars="0" w:firstLine="0"/>
      </w:pPr>
      <w:r>
        <w:t xml:space="preserve">                            }</w:t>
      </w:r>
    </w:p>
    <w:p w14:paraId="42E66237" w14:textId="77777777" w:rsidR="00AA5738" w:rsidRDefault="00AA5738" w:rsidP="008C2F5E">
      <w:pPr>
        <w:pStyle w:val="aff3"/>
        <w:ind w:firstLineChars="0" w:firstLine="0"/>
      </w:pPr>
    </w:p>
    <w:p w14:paraId="1B52B246" w14:textId="77777777" w:rsidR="00AA5738" w:rsidRDefault="00AA5738" w:rsidP="008C2F5E">
      <w:pPr>
        <w:pStyle w:val="aff3"/>
        <w:ind w:firstLineChars="0" w:firstLine="0"/>
      </w:pPr>
      <w:r>
        <w:t xml:space="preserve">                            container config {</w:t>
      </w:r>
    </w:p>
    <w:p w14:paraId="4E8DD62F" w14:textId="77777777" w:rsidR="00AA5738" w:rsidRDefault="00AA5738" w:rsidP="008C2F5E">
      <w:pPr>
        <w:pStyle w:val="aff3"/>
        <w:ind w:firstLineChars="0" w:firstLine="0"/>
      </w:pPr>
      <w:r>
        <w:t xml:space="preserve">                                description</w:t>
      </w:r>
    </w:p>
    <w:p w14:paraId="325EB01A" w14:textId="77777777" w:rsidR="00AA5738" w:rsidRDefault="00AA5738" w:rsidP="008C2F5E">
      <w:pPr>
        <w:pStyle w:val="aff3"/>
        <w:ind w:firstLineChars="0" w:firstLine="0"/>
      </w:pPr>
      <w:r>
        <w:t xml:space="preserve">                                    "Configuration parameters to configure a set</w:t>
      </w:r>
    </w:p>
    <w:p w14:paraId="7596A5EA" w14:textId="77777777" w:rsidR="00AA5738" w:rsidRDefault="00AA5738" w:rsidP="008C2F5E">
      <w:pPr>
        <w:pStyle w:val="aff3"/>
        <w:ind w:firstLineChars="0" w:firstLine="0"/>
      </w:pPr>
      <w:r>
        <w:t xml:space="preserve">                                     of data model paths as a sensor grouping";</w:t>
      </w:r>
    </w:p>
    <w:p w14:paraId="2F68055C" w14:textId="77777777" w:rsidR="00AA5738" w:rsidRDefault="00AA5738" w:rsidP="008C2F5E">
      <w:pPr>
        <w:pStyle w:val="aff3"/>
        <w:ind w:firstLineChars="0" w:firstLine="0"/>
      </w:pPr>
      <w:r>
        <w:t xml:space="preserve">                                uses telemetry-sensor-path-config;</w:t>
      </w:r>
    </w:p>
    <w:p w14:paraId="44A25DEF" w14:textId="77777777" w:rsidR="00AA5738" w:rsidRDefault="00AA5738" w:rsidP="008C2F5E">
      <w:pPr>
        <w:pStyle w:val="aff3"/>
        <w:ind w:firstLineChars="0" w:firstLine="0"/>
      </w:pPr>
      <w:r>
        <w:t xml:space="preserve">                            }</w:t>
      </w:r>
    </w:p>
    <w:p w14:paraId="23FA668E" w14:textId="77777777" w:rsidR="00AA5738" w:rsidRDefault="00AA5738" w:rsidP="008C2F5E">
      <w:pPr>
        <w:pStyle w:val="aff3"/>
        <w:ind w:firstLineChars="0" w:firstLine="0"/>
      </w:pPr>
    </w:p>
    <w:p w14:paraId="583D090F" w14:textId="77777777" w:rsidR="00AA5738" w:rsidRDefault="00AA5738" w:rsidP="008C2F5E">
      <w:pPr>
        <w:pStyle w:val="aff3"/>
        <w:ind w:firstLineChars="0" w:firstLine="0"/>
      </w:pPr>
      <w:r>
        <w:t xml:space="preserve">                            container state {</w:t>
      </w:r>
    </w:p>
    <w:p w14:paraId="38917C7C" w14:textId="77777777" w:rsidR="00AA5738" w:rsidRDefault="00AA5738" w:rsidP="008C2F5E">
      <w:pPr>
        <w:pStyle w:val="aff3"/>
        <w:ind w:firstLineChars="0" w:firstLine="0"/>
      </w:pPr>
      <w:r>
        <w:t xml:space="preserve">                                config false;</w:t>
      </w:r>
    </w:p>
    <w:p w14:paraId="40617A70" w14:textId="77777777" w:rsidR="00AA5738" w:rsidRDefault="00AA5738" w:rsidP="008C2F5E">
      <w:pPr>
        <w:pStyle w:val="aff3"/>
        <w:ind w:firstLineChars="0" w:firstLine="0"/>
      </w:pPr>
      <w:r>
        <w:t xml:space="preserve">                                description</w:t>
      </w:r>
    </w:p>
    <w:p w14:paraId="76A2E8E9" w14:textId="77777777" w:rsidR="00AA5738" w:rsidRDefault="00AA5738" w:rsidP="008C2F5E">
      <w:pPr>
        <w:pStyle w:val="aff3"/>
        <w:ind w:firstLineChars="0" w:firstLine="0"/>
      </w:pPr>
      <w:r>
        <w:t xml:space="preserve">                                    "Configuration parameters to configure a set</w:t>
      </w:r>
    </w:p>
    <w:p w14:paraId="62CE24C2" w14:textId="77777777" w:rsidR="00AA5738" w:rsidRDefault="00AA5738" w:rsidP="008C2F5E">
      <w:pPr>
        <w:pStyle w:val="aff3"/>
        <w:ind w:firstLineChars="0" w:firstLine="0"/>
      </w:pPr>
      <w:r>
        <w:t xml:space="preserve">                                     of data model paths as a sensor grouping";</w:t>
      </w:r>
    </w:p>
    <w:p w14:paraId="196518E5" w14:textId="77777777" w:rsidR="00AA5738" w:rsidRDefault="00AA5738" w:rsidP="008C2F5E">
      <w:pPr>
        <w:pStyle w:val="aff3"/>
        <w:ind w:firstLineChars="0" w:firstLine="0"/>
      </w:pPr>
      <w:r>
        <w:t xml:space="preserve">                                uses telemetry-sensor-path-config;</w:t>
      </w:r>
    </w:p>
    <w:p w14:paraId="5678CAAD" w14:textId="77777777" w:rsidR="00AA5738" w:rsidRDefault="00AA5738" w:rsidP="008C2F5E">
      <w:pPr>
        <w:pStyle w:val="aff3"/>
        <w:ind w:firstLineChars="0" w:firstLine="0"/>
      </w:pPr>
      <w:r>
        <w:t xml:space="preserve">                            }</w:t>
      </w:r>
    </w:p>
    <w:p w14:paraId="7304459B" w14:textId="77777777" w:rsidR="00AA5738" w:rsidRDefault="00AA5738" w:rsidP="008C2F5E">
      <w:pPr>
        <w:pStyle w:val="aff3"/>
        <w:ind w:firstLineChars="0" w:firstLine="0"/>
      </w:pPr>
      <w:r>
        <w:t xml:space="preserve">                        }</w:t>
      </w:r>
    </w:p>
    <w:p w14:paraId="05EF47B2" w14:textId="77777777" w:rsidR="00AA5738" w:rsidRDefault="00AA5738" w:rsidP="008C2F5E">
      <w:pPr>
        <w:pStyle w:val="aff3"/>
        <w:ind w:firstLineChars="0" w:firstLine="0"/>
      </w:pPr>
      <w:r>
        <w:t xml:space="preserve">                    }</w:t>
      </w:r>
    </w:p>
    <w:p w14:paraId="479E18DB" w14:textId="77777777" w:rsidR="00AA5738" w:rsidRDefault="00AA5738" w:rsidP="008C2F5E">
      <w:pPr>
        <w:pStyle w:val="aff3"/>
        <w:ind w:firstLineChars="0" w:firstLine="0"/>
      </w:pPr>
      <w:r>
        <w:t xml:space="preserve">                }</w:t>
      </w:r>
    </w:p>
    <w:p w14:paraId="172C754F" w14:textId="77777777" w:rsidR="00AA5738" w:rsidRDefault="00AA5738" w:rsidP="008C2F5E">
      <w:pPr>
        <w:pStyle w:val="aff3"/>
        <w:ind w:firstLineChars="0" w:firstLine="0"/>
      </w:pPr>
      <w:r>
        <w:t xml:space="preserve">            }</w:t>
      </w:r>
    </w:p>
    <w:p w14:paraId="1F9D12D2" w14:textId="77777777" w:rsidR="00AA5738" w:rsidRDefault="00AA5738" w:rsidP="008C2F5E">
      <w:pPr>
        <w:pStyle w:val="aff3"/>
        <w:ind w:firstLineChars="0" w:firstLine="0"/>
      </w:pPr>
    </w:p>
    <w:p w14:paraId="67E7C1D3" w14:textId="77777777" w:rsidR="00AA5738" w:rsidRDefault="00AA5738" w:rsidP="008C2F5E">
      <w:pPr>
        <w:pStyle w:val="aff3"/>
        <w:ind w:firstLineChars="0" w:firstLine="0"/>
      </w:pPr>
      <w:r>
        <w:t xml:space="preserve">                container destination-groups {</w:t>
      </w:r>
    </w:p>
    <w:p w14:paraId="4103BD0E" w14:textId="77777777" w:rsidR="00AA5738" w:rsidRDefault="00AA5738" w:rsidP="008C2F5E">
      <w:pPr>
        <w:pStyle w:val="aff3"/>
        <w:ind w:firstLineChars="0" w:firstLine="0"/>
      </w:pPr>
      <w:r>
        <w:t xml:space="preserve">                    description</w:t>
      </w:r>
    </w:p>
    <w:p w14:paraId="47789029" w14:textId="77777777" w:rsidR="00AA5738" w:rsidRDefault="00AA5738" w:rsidP="008C2F5E">
      <w:pPr>
        <w:pStyle w:val="aff3"/>
        <w:ind w:firstLineChars="0" w:firstLine="0"/>
      </w:pPr>
      <w:r>
        <w:t xml:space="preserve">                        "Top level container for destination group configuration</w:t>
      </w:r>
    </w:p>
    <w:p w14:paraId="773F5912" w14:textId="77777777" w:rsidR="00AA5738" w:rsidRDefault="00AA5738" w:rsidP="008C2F5E">
      <w:pPr>
        <w:pStyle w:val="aff3"/>
        <w:ind w:firstLineChars="0" w:firstLine="0"/>
      </w:pPr>
      <w:r>
        <w:t xml:space="preserve">                         and state.";</w:t>
      </w:r>
    </w:p>
    <w:p w14:paraId="5449021F" w14:textId="77777777" w:rsidR="00AA5738" w:rsidRDefault="00AA5738" w:rsidP="008C2F5E">
      <w:pPr>
        <w:pStyle w:val="aff3"/>
        <w:ind w:firstLineChars="0" w:firstLine="0"/>
      </w:pPr>
    </w:p>
    <w:p w14:paraId="0FE33F66" w14:textId="77777777" w:rsidR="00AA5738" w:rsidRDefault="00AA5738" w:rsidP="008C2F5E">
      <w:pPr>
        <w:pStyle w:val="aff3"/>
        <w:ind w:firstLineChars="0" w:firstLine="0"/>
      </w:pPr>
      <w:r>
        <w:t xml:space="preserve">                    list destination-group {</w:t>
      </w:r>
    </w:p>
    <w:p w14:paraId="1C03E142" w14:textId="77777777" w:rsidR="00AA5738" w:rsidRDefault="00AA5738" w:rsidP="008C2F5E">
      <w:pPr>
        <w:pStyle w:val="aff3"/>
        <w:ind w:firstLineChars="0" w:firstLine="0"/>
      </w:pPr>
      <w:r>
        <w:t xml:space="preserve">                        key "group-id";</w:t>
      </w:r>
    </w:p>
    <w:p w14:paraId="5BE5531A" w14:textId="77777777" w:rsidR="00AA5738" w:rsidRDefault="00AA5738" w:rsidP="008C2F5E">
      <w:pPr>
        <w:pStyle w:val="aff3"/>
        <w:ind w:firstLineChars="0" w:firstLine="0"/>
      </w:pPr>
      <w:r>
        <w:t xml:space="preserve">                        description</w:t>
      </w:r>
    </w:p>
    <w:p w14:paraId="07B1FA25" w14:textId="77777777" w:rsidR="00AA5738" w:rsidRDefault="00AA5738" w:rsidP="008C2F5E">
      <w:pPr>
        <w:pStyle w:val="aff3"/>
        <w:ind w:firstLineChars="0" w:firstLine="0"/>
      </w:pPr>
      <w:r>
        <w:t xml:space="preserve">                            "List of destination-groups. Destination groups allow the</w:t>
      </w:r>
    </w:p>
    <w:p w14:paraId="51D60DEB" w14:textId="77777777" w:rsidR="00AA5738" w:rsidRDefault="00AA5738" w:rsidP="008C2F5E">
      <w:pPr>
        <w:pStyle w:val="aff3"/>
        <w:ind w:firstLineChars="0" w:firstLine="0"/>
      </w:pPr>
      <w:r>
        <w:t xml:space="preserve">                             reuse of common telemetry destinations across the</w:t>
      </w:r>
    </w:p>
    <w:p w14:paraId="1BE0DE38" w14:textId="77777777" w:rsidR="00AA5738" w:rsidRDefault="00AA5738" w:rsidP="008C2F5E">
      <w:pPr>
        <w:pStyle w:val="aff3"/>
        <w:ind w:firstLineChars="0" w:firstLine="0"/>
      </w:pPr>
      <w:r>
        <w:t xml:space="preserve">                             telemetry configuration. An operator references a</w:t>
      </w:r>
    </w:p>
    <w:p w14:paraId="1CB9C8C3" w14:textId="77777777" w:rsidR="00AA5738" w:rsidRDefault="00AA5738" w:rsidP="008C2F5E">
      <w:pPr>
        <w:pStyle w:val="aff3"/>
        <w:ind w:firstLineChars="0" w:firstLine="0"/>
      </w:pPr>
      <w:r>
        <w:t xml:space="preserve">                             set of destinations via the configurable</w:t>
      </w:r>
    </w:p>
    <w:p w14:paraId="1E57A015" w14:textId="77777777" w:rsidR="00AA5738" w:rsidRDefault="00AA5738" w:rsidP="008C2F5E">
      <w:pPr>
        <w:pStyle w:val="aff3"/>
        <w:ind w:firstLineChars="0" w:firstLine="0"/>
      </w:pPr>
      <w:r>
        <w:t xml:space="preserve">                             destination-group-identifier.</w:t>
      </w:r>
    </w:p>
    <w:p w14:paraId="22A504CC" w14:textId="77777777" w:rsidR="00AA5738" w:rsidRDefault="00AA5738" w:rsidP="008C2F5E">
      <w:pPr>
        <w:pStyle w:val="aff3"/>
        <w:ind w:firstLineChars="0" w:firstLine="0"/>
      </w:pPr>
    </w:p>
    <w:p w14:paraId="2FB5BE4F" w14:textId="77777777" w:rsidR="00AA5738" w:rsidRDefault="00AA5738" w:rsidP="008C2F5E">
      <w:pPr>
        <w:pStyle w:val="aff3"/>
        <w:ind w:firstLineChars="0" w:firstLine="0"/>
      </w:pPr>
      <w:r>
        <w:t xml:space="preserve">                             A destination group may contain one or more telemetry</w:t>
      </w:r>
    </w:p>
    <w:p w14:paraId="6A529904" w14:textId="77777777" w:rsidR="00AA5738" w:rsidRDefault="00AA5738" w:rsidP="008C2F5E">
      <w:pPr>
        <w:pStyle w:val="aff3"/>
        <w:ind w:firstLineChars="0" w:firstLine="0"/>
      </w:pPr>
      <w:r>
        <w:t xml:space="preserve">                             destinations";</w:t>
      </w:r>
    </w:p>
    <w:p w14:paraId="7DC510C1" w14:textId="77777777" w:rsidR="00AA5738" w:rsidRDefault="00AA5738" w:rsidP="008C2F5E">
      <w:pPr>
        <w:pStyle w:val="aff3"/>
        <w:ind w:firstLineChars="0" w:firstLine="0"/>
      </w:pPr>
    </w:p>
    <w:p w14:paraId="0C20C84F" w14:textId="77777777" w:rsidR="00AA5738" w:rsidRDefault="00AA5738" w:rsidP="008C2F5E">
      <w:pPr>
        <w:pStyle w:val="aff3"/>
        <w:ind w:firstLineChars="0" w:firstLine="0"/>
      </w:pPr>
      <w:r>
        <w:t xml:space="preserve">                        leaf group-id {</w:t>
      </w:r>
    </w:p>
    <w:p w14:paraId="60B12C7B" w14:textId="77777777" w:rsidR="00AA5738" w:rsidRDefault="00AA5738" w:rsidP="008C2F5E">
      <w:pPr>
        <w:pStyle w:val="aff3"/>
        <w:ind w:firstLineChars="0" w:firstLine="0"/>
      </w:pPr>
      <w:r>
        <w:t xml:space="preserve">                            type leafref {</w:t>
      </w:r>
    </w:p>
    <w:p w14:paraId="080443DA" w14:textId="77777777" w:rsidR="00AA5738" w:rsidRDefault="00AA5738" w:rsidP="008C2F5E">
      <w:pPr>
        <w:pStyle w:val="aff3"/>
        <w:ind w:firstLineChars="0" w:firstLine="0"/>
      </w:pPr>
      <w:r>
        <w:t xml:space="preserve">                                path "../config/group-id";</w:t>
      </w:r>
    </w:p>
    <w:p w14:paraId="26ABBB84" w14:textId="77777777" w:rsidR="00AA5738" w:rsidRDefault="00AA5738" w:rsidP="008C2F5E">
      <w:pPr>
        <w:pStyle w:val="aff3"/>
        <w:ind w:firstLineChars="0" w:firstLine="0"/>
      </w:pPr>
      <w:r>
        <w:t xml:space="preserve">                            }</w:t>
      </w:r>
    </w:p>
    <w:p w14:paraId="25458F12" w14:textId="77777777" w:rsidR="00AA5738" w:rsidRDefault="00AA5738" w:rsidP="008C2F5E">
      <w:pPr>
        <w:pStyle w:val="aff3"/>
        <w:ind w:firstLineChars="0" w:firstLine="0"/>
      </w:pPr>
      <w:r>
        <w:t xml:space="preserve">                            description</w:t>
      </w:r>
    </w:p>
    <w:p w14:paraId="788E7064" w14:textId="77777777" w:rsidR="00AA5738" w:rsidRDefault="00AA5738" w:rsidP="008C2F5E">
      <w:pPr>
        <w:pStyle w:val="aff3"/>
        <w:ind w:firstLineChars="0" w:firstLine="0"/>
      </w:pPr>
      <w:r>
        <w:t xml:space="preserve">                                "Unique identifier for the destination group";</w:t>
      </w:r>
    </w:p>
    <w:p w14:paraId="0B7A97C7" w14:textId="77777777" w:rsidR="00AA5738" w:rsidRDefault="00AA5738" w:rsidP="008C2F5E">
      <w:pPr>
        <w:pStyle w:val="aff3"/>
        <w:ind w:firstLineChars="0" w:firstLine="0"/>
      </w:pPr>
      <w:r>
        <w:t xml:space="preserve">                        }</w:t>
      </w:r>
    </w:p>
    <w:p w14:paraId="791D730C" w14:textId="77777777" w:rsidR="00AA5738" w:rsidRDefault="00AA5738" w:rsidP="008C2F5E">
      <w:pPr>
        <w:pStyle w:val="aff3"/>
        <w:ind w:firstLineChars="0" w:firstLine="0"/>
      </w:pPr>
    </w:p>
    <w:p w14:paraId="79D397AE" w14:textId="77777777" w:rsidR="00AA5738" w:rsidRDefault="00AA5738" w:rsidP="008C2F5E">
      <w:pPr>
        <w:pStyle w:val="aff3"/>
        <w:ind w:firstLineChars="0" w:firstLine="0"/>
      </w:pPr>
      <w:r>
        <w:t xml:space="preserve">                        container config {</w:t>
      </w:r>
    </w:p>
    <w:p w14:paraId="456EE605" w14:textId="77777777" w:rsidR="00AA5738" w:rsidRDefault="00AA5738" w:rsidP="008C2F5E">
      <w:pPr>
        <w:pStyle w:val="aff3"/>
        <w:ind w:firstLineChars="0" w:firstLine="0"/>
      </w:pPr>
      <w:r>
        <w:t xml:space="preserve">                            description</w:t>
      </w:r>
    </w:p>
    <w:p w14:paraId="4A7B38BD" w14:textId="77777777" w:rsidR="00AA5738" w:rsidRDefault="00AA5738" w:rsidP="008C2F5E">
      <w:pPr>
        <w:pStyle w:val="aff3"/>
        <w:ind w:firstLineChars="0" w:firstLine="0"/>
      </w:pPr>
      <w:r>
        <w:t xml:space="preserve">                                "Top level config container for destination groups";</w:t>
      </w:r>
    </w:p>
    <w:p w14:paraId="743C8C37" w14:textId="77777777" w:rsidR="00AA5738" w:rsidRDefault="00AA5738" w:rsidP="008C2F5E">
      <w:pPr>
        <w:pStyle w:val="aff3"/>
        <w:ind w:firstLineChars="0" w:firstLine="0"/>
      </w:pPr>
      <w:r>
        <w:t xml:space="preserve">                            leaf group-id {</w:t>
      </w:r>
    </w:p>
    <w:p w14:paraId="51DC06DA" w14:textId="77777777" w:rsidR="00AA5738" w:rsidRDefault="00AA5738" w:rsidP="008C2F5E">
      <w:pPr>
        <w:pStyle w:val="aff3"/>
        <w:ind w:firstLineChars="0" w:firstLine="0"/>
      </w:pPr>
      <w:r>
        <w:t xml:space="preserve">                                type string;</w:t>
      </w:r>
    </w:p>
    <w:p w14:paraId="00FFB031" w14:textId="77777777" w:rsidR="00AA5738" w:rsidRDefault="00AA5738" w:rsidP="008C2F5E">
      <w:pPr>
        <w:pStyle w:val="aff3"/>
        <w:ind w:firstLineChars="0" w:firstLine="0"/>
      </w:pPr>
      <w:r>
        <w:t xml:space="preserve">                                description</w:t>
      </w:r>
    </w:p>
    <w:p w14:paraId="6C16F6DA" w14:textId="77777777" w:rsidR="00AA5738" w:rsidRDefault="00AA5738" w:rsidP="008C2F5E">
      <w:pPr>
        <w:pStyle w:val="aff3"/>
        <w:ind w:firstLineChars="0" w:firstLine="0"/>
      </w:pPr>
      <w:r>
        <w:t xml:space="preserve">                                    "Unique identifier for the destination group";</w:t>
      </w:r>
    </w:p>
    <w:p w14:paraId="48090C19" w14:textId="77777777" w:rsidR="00AA5738" w:rsidRDefault="00AA5738" w:rsidP="008C2F5E">
      <w:pPr>
        <w:pStyle w:val="aff3"/>
        <w:ind w:firstLineChars="0" w:firstLine="0"/>
      </w:pPr>
      <w:r>
        <w:t xml:space="preserve">                            }</w:t>
      </w:r>
    </w:p>
    <w:p w14:paraId="1E21E6B0" w14:textId="77777777" w:rsidR="00AA5738" w:rsidRDefault="00AA5738" w:rsidP="008C2F5E">
      <w:pPr>
        <w:pStyle w:val="aff3"/>
        <w:ind w:firstLineChars="0" w:firstLine="0"/>
      </w:pPr>
      <w:r>
        <w:t xml:space="preserve">                        }</w:t>
      </w:r>
    </w:p>
    <w:p w14:paraId="159BABFB" w14:textId="77777777" w:rsidR="00AA5738" w:rsidRDefault="00AA5738" w:rsidP="008C2F5E">
      <w:pPr>
        <w:pStyle w:val="aff3"/>
        <w:ind w:firstLineChars="0" w:firstLine="0"/>
      </w:pPr>
    </w:p>
    <w:p w14:paraId="10217EF3" w14:textId="77777777" w:rsidR="00AA5738" w:rsidRDefault="00AA5738" w:rsidP="008C2F5E">
      <w:pPr>
        <w:pStyle w:val="aff3"/>
        <w:ind w:firstLineChars="0" w:firstLine="0"/>
      </w:pPr>
      <w:r>
        <w:t xml:space="preserve">                        container state {</w:t>
      </w:r>
    </w:p>
    <w:p w14:paraId="700FDDAE" w14:textId="77777777" w:rsidR="00AA5738" w:rsidRDefault="00AA5738" w:rsidP="008C2F5E">
      <w:pPr>
        <w:pStyle w:val="aff3"/>
        <w:ind w:firstLineChars="0" w:firstLine="0"/>
      </w:pPr>
      <w:r>
        <w:t xml:space="preserve">                            config false;</w:t>
      </w:r>
    </w:p>
    <w:p w14:paraId="2BB85F43" w14:textId="77777777" w:rsidR="00AA5738" w:rsidRDefault="00AA5738" w:rsidP="008C2F5E">
      <w:pPr>
        <w:pStyle w:val="aff3"/>
        <w:ind w:firstLineChars="0" w:firstLine="0"/>
      </w:pPr>
      <w:r>
        <w:t xml:space="preserve">                            description</w:t>
      </w:r>
    </w:p>
    <w:p w14:paraId="5B2B5B57" w14:textId="77777777" w:rsidR="00AA5738" w:rsidRDefault="00AA5738" w:rsidP="008C2F5E">
      <w:pPr>
        <w:pStyle w:val="aff3"/>
        <w:ind w:firstLineChars="0" w:firstLine="0"/>
      </w:pPr>
      <w:r>
        <w:t xml:space="preserve">                                "Top level state container for destination groups";</w:t>
      </w:r>
    </w:p>
    <w:p w14:paraId="295BF5D1" w14:textId="77777777" w:rsidR="00AA5738" w:rsidRDefault="00AA5738" w:rsidP="008C2F5E">
      <w:pPr>
        <w:pStyle w:val="aff3"/>
        <w:ind w:firstLineChars="0" w:firstLine="0"/>
      </w:pPr>
    </w:p>
    <w:p w14:paraId="47F22B44" w14:textId="77777777" w:rsidR="00AA5738" w:rsidRDefault="00AA5738" w:rsidP="008C2F5E">
      <w:pPr>
        <w:pStyle w:val="aff3"/>
        <w:ind w:firstLineChars="0" w:firstLine="0"/>
      </w:pPr>
      <w:r>
        <w:t xml:space="preserve">                            leaf group-id {</w:t>
      </w:r>
    </w:p>
    <w:p w14:paraId="3072AF76" w14:textId="77777777" w:rsidR="00AA5738" w:rsidRDefault="00AA5738" w:rsidP="008C2F5E">
      <w:pPr>
        <w:pStyle w:val="aff3"/>
        <w:ind w:firstLineChars="0" w:firstLine="0"/>
      </w:pPr>
      <w:r>
        <w:t xml:space="preserve">                                type string;</w:t>
      </w:r>
    </w:p>
    <w:p w14:paraId="3AC220F4" w14:textId="77777777" w:rsidR="00AA5738" w:rsidRDefault="00AA5738" w:rsidP="008C2F5E">
      <w:pPr>
        <w:pStyle w:val="aff3"/>
        <w:ind w:firstLineChars="0" w:firstLine="0"/>
      </w:pPr>
      <w:r>
        <w:t xml:space="preserve">                                description</w:t>
      </w:r>
    </w:p>
    <w:p w14:paraId="4476F75F" w14:textId="77777777" w:rsidR="00AA5738" w:rsidRDefault="00AA5738" w:rsidP="008C2F5E">
      <w:pPr>
        <w:pStyle w:val="aff3"/>
        <w:ind w:firstLineChars="0" w:firstLine="0"/>
      </w:pPr>
      <w:r>
        <w:t xml:space="preserve">                                    "Unique identifier for destination group";</w:t>
      </w:r>
    </w:p>
    <w:p w14:paraId="22FCE356" w14:textId="77777777" w:rsidR="00AA5738" w:rsidRDefault="00AA5738" w:rsidP="008C2F5E">
      <w:pPr>
        <w:pStyle w:val="aff3"/>
        <w:ind w:firstLineChars="0" w:firstLine="0"/>
      </w:pPr>
      <w:r>
        <w:t xml:space="preserve">                            }</w:t>
      </w:r>
    </w:p>
    <w:p w14:paraId="5AAA1C54" w14:textId="77777777" w:rsidR="00AA5738" w:rsidRDefault="00AA5738" w:rsidP="008C2F5E">
      <w:pPr>
        <w:pStyle w:val="aff3"/>
        <w:ind w:firstLineChars="0" w:firstLine="0"/>
      </w:pPr>
      <w:r>
        <w:t xml:space="preserve">                        }</w:t>
      </w:r>
    </w:p>
    <w:p w14:paraId="4B0DA44C" w14:textId="77777777" w:rsidR="00AA5738" w:rsidRDefault="00AA5738" w:rsidP="008C2F5E">
      <w:pPr>
        <w:pStyle w:val="aff3"/>
        <w:ind w:firstLineChars="0" w:firstLine="0"/>
      </w:pPr>
    </w:p>
    <w:p w14:paraId="6564D305" w14:textId="77777777" w:rsidR="00AA5738" w:rsidRDefault="00AA5738" w:rsidP="008C2F5E">
      <w:pPr>
        <w:pStyle w:val="aff3"/>
        <w:ind w:firstLineChars="0" w:firstLine="0"/>
      </w:pPr>
      <w:r>
        <w:t xml:space="preserve">                        container destinations {</w:t>
      </w:r>
    </w:p>
    <w:p w14:paraId="680057BB" w14:textId="77777777" w:rsidR="00AA5738" w:rsidRDefault="00AA5738" w:rsidP="008C2F5E">
      <w:pPr>
        <w:pStyle w:val="aff3"/>
        <w:ind w:firstLineChars="0" w:firstLine="0"/>
      </w:pPr>
      <w:r>
        <w:t xml:space="preserve">                            description</w:t>
      </w:r>
    </w:p>
    <w:p w14:paraId="703296DE" w14:textId="77777777" w:rsidR="00AA5738" w:rsidRDefault="00AA5738" w:rsidP="008C2F5E">
      <w:pPr>
        <w:pStyle w:val="aff3"/>
        <w:ind w:firstLineChars="0" w:firstLine="0"/>
      </w:pPr>
      <w:r>
        <w:t xml:space="preserve">                                "The destination container lists the destination</w:t>
      </w:r>
    </w:p>
    <w:p w14:paraId="5FD2BF1A" w14:textId="77777777" w:rsidR="00AA5738" w:rsidRDefault="00AA5738" w:rsidP="008C2F5E">
      <w:pPr>
        <w:pStyle w:val="aff3"/>
        <w:ind w:firstLineChars="0" w:firstLine="0"/>
      </w:pPr>
      <w:r>
        <w:t xml:space="preserve">                                 information such as IP address and port of the</w:t>
      </w:r>
    </w:p>
    <w:p w14:paraId="32FA3D69" w14:textId="77777777" w:rsidR="00AA5738" w:rsidRDefault="00AA5738" w:rsidP="008C2F5E">
      <w:pPr>
        <w:pStyle w:val="aff3"/>
        <w:ind w:firstLineChars="0" w:firstLine="0"/>
      </w:pPr>
      <w:r>
        <w:t xml:space="preserve">                                 telemetry messages from the network element.";</w:t>
      </w:r>
    </w:p>
    <w:p w14:paraId="4512AD60" w14:textId="77777777" w:rsidR="00AA5738" w:rsidRDefault="00AA5738" w:rsidP="008C2F5E">
      <w:pPr>
        <w:pStyle w:val="aff3"/>
        <w:ind w:firstLineChars="0" w:firstLine="0"/>
      </w:pPr>
      <w:r>
        <w:t xml:space="preserve">                            list destination {</w:t>
      </w:r>
    </w:p>
    <w:p w14:paraId="7892199B" w14:textId="77777777" w:rsidR="00AA5738" w:rsidRDefault="00AA5738" w:rsidP="008C2F5E">
      <w:pPr>
        <w:pStyle w:val="aff3"/>
        <w:ind w:firstLineChars="0" w:firstLine="0"/>
      </w:pPr>
      <w:r>
        <w:t xml:space="preserve">                                key "destination-address destination-port";</w:t>
      </w:r>
    </w:p>
    <w:p w14:paraId="17ED586E" w14:textId="77777777" w:rsidR="00AA5738" w:rsidRDefault="00AA5738" w:rsidP="008C2F5E">
      <w:pPr>
        <w:pStyle w:val="aff3"/>
        <w:ind w:firstLineChars="0" w:firstLine="0"/>
      </w:pPr>
      <w:r>
        <w:t xml:space="preserve">                                description</w:t>
      </w:r>
    </w:p>
    <w:p w14:paraId="07663707" w14:textId="77777777" w:rsidR="00AA5738" w:rsidRDefault="00AA5738" w:rsidP="008C2F5E">
      <w:pPr>
        <w:pStyle w:val="aff3"/>
        <w:ind w:firstLineChars="0" w:firstLine="0"/>
      </w:pPr>
      <w:r>
        <w:t xml:space="preserve">                                    "List of telemetry stream destinations";</w:t>
      </w:r>
    </w:p>
    <w:p w14:paraId="7759AA75" w14:textId="77777777" w:rsidR="00AA5738" w:rsidRDefault="00AA5738" w:rsidP="008C2F5E">
      <w:pPr>
        <w:pStyle w:val="aff3"/>
        <w:ind w:firstLineChars="0" w:firstLine="0"/>
      </w:pPr>
    </w:p>
    <w:p w14:paraId="45ED3D12" w14:textId="77777777" w:rsidR="00AA5738" w:rsidRDefault="00AA5738" w:rsidP="008C2F5E">
      <w:pPr>
        <w:pStyle w:val="aff3"/>
        <w:ind w:firstLineChars="0" w:firstLine="0"/>
      </w:pPr>
      <w:r>
        <w:t xml:space="preserve">                                leaf destination-address {</w:t>
      </w:r>
    </w:p>
    <w:p w14:paraId="394CAB0A" w14:textId="77777777" w:rsidR="00AA5738" w:rsidRDefault="00AA5738" w:rsidP="008C2F5E">
      <w:pPr>
        <w:pStyle w:val="aff3"/>
        <w:ind w:firstLineChars="0" w:firstLine="0"/>
      </w:pPr>
      <w:r>
        <w:t xml:space="preserve">                                    type leafref {</w:t>
      </w:r>
    </w:p>
    <w:p w14:paraId="4D4A6DC2" w14:textId="77777777" w:rsidR="00AA5738" w:rsidRDefault="00AA5738" w:rsidP="008C2F5E">
      <w:pPr>
        <w:pStyle w:val="aff3"/>
        <w:ind w:firstLineChars="0" w:firstLine="0"/>
      </w:pPr>
      <w:r>
        <w:lastRenderedPageBreak/>
        <w:t xml:space="preserve">                                        path "../config/destination-address";</w:t>
      </w:r>
    </w:p>
    <w:p w14:paraId="3B617E20" w14:textId="77777777" w:rsidR="00AA5738" w:rsidRDefault="00AA5738" w:rsidP="008C2F5E">
      <w:pPr>
        <w:pStyle w:val="aff3"/>
        <w:ind w:firstLineChars="0" w:firstLine="0"/>
      </w:pPr>
      <w:r>
        <w:t xml:space="preserve">                                    }</w:t>
      </w:r>
    </w:p>
    <w:p w14:paraId="26305284" w14:textId="77777777" w:rsidR="00AA5738" w:rsidRDefault="00AA5738" w:rsidP="008C2F5E">
      <w:pPr>
        <w:pStyle w:val="aff3"/>
        <w:ind w:firstLineChars="0" w:firstLine="0"/>
      </w:pPr>
      <w:r>
        <w:t xml:space="preserve">                                    description</w:t>
      </w:r>
    </w:p>
    <w:p w14:paraId="26DA50F8" w14:textId="77777777" w:rsidR="00AA5738" w:rsidRDefault="00AA5738" w:rsidP="008C2F5E">
      <w:pPr>
        <w:pStyle w:val="aff3"/>
        <w:ind w:firstLineChars="0" w:firstLine="0"/>
      </w:pPr>
      <w:r>
        <w:t xml:space="preserve">                                        "Reference to the destination address of the</w:t>
      </w:r>
    </w:p>
    <w:p w14:paraId="20610AB8" w14:textId="77777777" w:rsidR="00AA5738" w:rsidRDefault="00AA5738" w:rsidP="008C2F5E">
      <w:pPr>
        <w:pStyle w:val="aff3"/>
        <w:ind w:firstLineChars="0" w:firstLine="0"/>
      </w:pPr>
      <w:r>
        <w:t xml:space="preserve">                                         telemetry stream";</w:t>
      </w:r>
    </w:p>
    <w:p w14:paraId="45E4F967" w14:textId="77777777" w:rsidR="00AA5738" w:rsidRDefault="00AA5738" w:rsidP="008C2F5E">
      <w:pPr>
        <w:pStyle w:val="aff3"/>
        <w:ind w:firstLineChars="0" w:firstLine="0"/>
      </w:pPr>
      <w:r>
        <w:t xml:space="preserve">                                }</w:t>
      </w:r>
    </w:p>
    <w:p w14:paraId="7C40C5F9" w14:textId="77777777" w:rsidR="00AA5738" w:rsidRDefault="00AA5738" w:rsidP="008C2F5E">
      <w:pPr>
        <w:pStyle w:val="aff3"/>
        <w:ind w:firstLineChars="0" w:firstLine="0"/>
      </w:pPr>
    </w:p>
    <w:p w14:paraId="5BF7CE54" w14:textId="77777777" w:rsidR="00AA5738" w:rsidRDefault="00AA5738" w:rsidP="008C2F5E">
      <w:pPr>
        <w:pStyle w:val="aff3"/>
        <w:ind w:firstLineChars="0" w:firstLine="0"/>
      </w:pPr>
      <w:r>
        <w:t xml:space="preserve">                                leaf destination-port {</w:t>
      </w:r>
    </w:p>
    <w:p w14:paraId="4CB34382" w14:textId="77777777" w:rsidR="00AA5738" w:rsidRDefault="00AA5738" w:rsidP="008C2F5E">
      <w:pPr>
        <w:pStyle w:val="aff3"/>
        <w:ind w:firstLineChars="0" w:firstLine="0"/>
      </w:pPr>
      <w:r>
        <w:t xml:space="preserve">                                    type leafref {</w:t>
      </w:r>
    </w:p>
    <w:p w14:paraId="1431A7A6" w14:textId="77777777" w:rsidR="00AA5738" w:rsidRDefault="00AA5738" w:rsidP="008C2F5E">
      <w:pPr>
        <w:pStyle w:val="aff3"/>
        <w:ind w:firstLineChars="0" w:firstLine="0"/>
      </w:pPr>
      <w:r>
        <w:t xml:space="preserve">                                        path "../config/destination-port";</w:t>
      </w:r>
    </w:p>
    <w:p w14:paraId="4FF9417A" w14:textId="77777777" w:rsidR="00AA5738" w:rsidRDefault="00AA5738" w:rsidP="008C2F5E">
      <w:pPr>
        <w:pStyle w:val="aff3"/>
        <w:ind w:firstLineChars="0" w:firstLine="0"/>
      </w:pPr>
      <w:r>
        <w:t xml:space="preserve">                                    }</w:t>
      </w:r>
    </w:p>
    <w:p w14:paraId="2851CBAD" w14:textId="77777777" w:rsidR="00AA5738" w:rsidRDefault="00AA5738" w:rsidP="008C2F5E">
      <w:pPr>
        <w:pStyle w:val="aff3"/>
        <w:ind w:firstLineChars="0" w:firstLine="0"/>
      </w:pPr>
      <w:r>
        <w:t xml:space="preserve">                                    description</w:t>
      </w:r>
    </w:p>
    <w:p w14:paraId="64FF63F8" w14:textId="77777777" w:rsidR="00AA5738" w:rsidRDefault="00AA5738" w:rsidP="008C2F5E">
      <w:pPr>
        <w:pStyle w:val="aff3"/>
        <w:ind w:firstLineChars="0" w:firstLine="0"/>
      </w:pPr>
      <w:r>
        <w:t xml:space="preserve">                                        "Reference to the port number of the stream</w:t>
      </w:r>
    </w:p>
    <w:p w14:paraId="34AAFCCF" w14:textId="77777777" w:rsidR="00AA5738" w:rsidRDefault="00AA5738" w:rsidP="008C2F5E">
      <w:pPr>
        <w:pStyle w:val="aff3"/>
        <w:ind w:firstLineChars="0" w:firstLine="0"/>
      </w:pPr>
      <w:r>
        <w:t xml:space="preserve">                                         destination";</w:t>
      </w:r>
    </w:p>
    <w:p w14:paraId="1EB15144" w14:textId="77777777" w:rsidR="00AA5738" w:rsidRDefault="00AA5738" w:rsidP="008C2F5E">
      <w:pPr>
        <w:pStyle w:val="aff3"/>
        <w:ind w:firstLineChars="0" w:firstLine="0"/>
      </w:pPr>
      <w:r>
        <w:t xml:space="preserve">                                }</w:t>
      </w:r>
    </w:p>
    <w:p w14:paraId="13875CCC" w14:textId="77777777" w:rsidR="00AA5738" w:rsidRDefault="00AA5738" w:rsidP="008C2F5E">
      <w:pPr>
        <w:pStyle w:val="aff3"/>
        <w:ind w:firstLineChars="0" w:firstLine="0"/>
      </w:pPr>
    </w:p>
    <w:p w14:paraId="4AFFAF56" w14:textId="77777777" w:rsidR="00AA5738" w:rsidRDefault="00AA5738" w:rsidP="008C2F5E">
      <w:pPr>
        <w:pStyle w:val="aff3"/>
        <w:ind w:firstLineChars="0" w:firstLine="0"/>
      </w:pPr>
      <w:r>
        <w:t xml:space="preserve">                                container config {</w:t>
      </w:r>
    </w:p>
    <w:p w14:paraId="4DF65D0B" w14:textId="77777777" w:rsidR="00AA5738" w:rsidRDefault="00AA5738" w:rsidP="008C2F5E">
      <w:pPr>
        <w:pStyle w:val="aff3"/>
        <w:ind w:firstLineChars="0" w:firstLine="0"/>
      </w:pPr>
      <w:r>
        <w:t xml:space="preserve">                                    description</w:t>
      </w:r>
    </w:p>
    <w:p w14:paraId="7F5C50ED" w14:textId="77777777" w:rsidR="00AA5738" w:rsidRDefault="00AA5738" w:rsidP="008C2F5E">
      <w:pPr>
        <w:pStyle w:val="aff3"/>
        <w:ind w:firstLineChars="0" w:firstLine="0"/>
      </w:pPr>
      <w:r>
        <w:t xml:space="preserve">                                        "Configuration parameters relating to</w:t>
      </w:r>
    </w:p>
    <w:p w14:paraId="13997D73" w14:textId="77777777" w:rsidR="00AA5738" w:rsidRDefault="00AA5738" w:rsidP="008C2F5E">
      <w:pPr>
        <w:pStyle w:val="aff3"/>
        <w:ind w:firstLineChars="0" w:firstLine="0"/>
      </w:pPr>
      <w:r>
        <w:t xml:space="preserve">                                         telemetry destinations";</w:t>
      </w:r>
    </w:p>
    <w:p w14:paraId="026E673E" w14:textId="77777777" w:rsidR="00AA5738" w:rsidRDefault="00AA5738" w:rsidP="008C2F5E">
      <w:pPr>
        <w:pStyle w:val="aff3"/>
        <w:ind w:firstLineChars="0" w:firstLine="0"/>
      </w:pPr>
      <w:r>
        <w:t xml:space="preserve">                                    uses telemetry-stream-destination-config;</w:t>
      </w:r>
    </w:p>
    <w:p w14:paraId="607B6D6B" w14:textId="77777777" w:rsidR="00AA5738" w:rsidRDefault="00AA5738" w:rsidP="008C2F5E">
      <w:pPr>
        <w:pStyle w:val="aff3"/>
        <w:ind w:firstLineChars="0" w:firstLine="0"/>
      </w:pPr>
      <w:r>
        <w:t xml:space="preserve">                                }</w:t>
      </w:r>
    </w:p>
    <w:p w14:paraId="7A218F0A" w14:textId="77777777" w:rsidR="00AA5738" w:rsidRDefault="00AA5738" w:rsidP="008C2F5E">
      <w:pPr>
        <w:pStyle w:val="aff3"/>
        <w:ind w:firstLineChars="0" w:firstLine="0"/>
      </w:pPr>
    </w:p>
    <w:p w14:paraId="74797C6C" w14:textId="77777777" w:rsidR="00AA5738" w:rsidRDefault="00AA5738" w:rsidP="008C2F5E">
      <w:pPr>
        <w:pStyle w:val="aff3"/>
        <w:ind w:firstLineChars="0" w:firstLine="0"/>
      </w:pPr>
      <w:r>
        <w:t xml:space="preserve">                                container state {</w:t>
      </w:r>
    </w:p>
    <w:p w14:paraId="73A73CEF" w14:textId="77777777" w:rsidR="00AA5738" w:rsidRDefault="00AA5738" w:rsidP="008C2F5E">
      <w:pPr>
        <w:pStyle w:val="aff3"/>
        <w:ind w:firstLineChars="0" w:firstLine="0"/>
      </w:pPr>
      <w:r>
        <w:t xml:space="preserve">                                    config false;</w:t>
      </w:r>
    </w:p>
    <w:p w14:paraId="71D986D8" w14:textId="77777777" w:rsidR="00AA5738" w:rsidRDefault="00AA5738" w:rsidP="008C2F5E">
      <w:pPr>
        <w:pStyle w:val="aff3"/>
        <w:ind w:firstLineChars="0" w:firstLine="0"/>
      </w:pPr>
      <w:r>
        <w:t xml:space="preserve">                                    description</w:t>
      </w:r>
    </w:p>
    <w:p w14:paraId="41170D92" w14:textId="77777777" w:rsidR="00AA5738" w:rsidRDefault="00AA5738" w:rsidP="008C2F5E">
      <w:pPr>
        <w:pStyle w:val="aff3"/>
        <w:ind w:firstLineChars="0" w:firstLine="0"/>
      </w:pPr>
      <w:r>
        <w:t xml:space="preserve">                                        "State information associated with</w:t>
      </w:r>
    </w:p>
    <w:p w14:paraId="2C7072AE" w14:textId="77777777" w:rsidR="00AA5738" w:rsidRDefault="00AA5738" w:rsidP="008C2F5E">
      <w:pPr>
        <w:pStyle w:val="aff3"/>
        <w:ind w:firstLineChars="0" w:firstLine="0"/>
      </w:pPr>
      <w:r>
        <w:t xml:space="preserve">                                         telemetry destinations";</w:t>
      </w:r>
    </w:p>
    <w:p w14:paraId="70EC527A" w14:textId="77777777" w:rsidR="00AA5738" w:rsidRDefault="00AA5738" w:rsidP="008C2F5E">
      <w:pPr>
        <w:pStyle w:val="aff3"/>
        <w:ind w:firstLineChars="0" w:firstLine="0"/>
      </w:pPr>
      <w:r>
        <w:t xml:space="preserve">                                    uses telemetry-stream-destination-config;</w:t>
      </w:r>
    </w:p>
    <w:p w14:paraId="35250749" w14:textId="77777777" w:rsidR="00AA5738" w:rsidRDefault="00AA5738" w:rsidP="008C2F5E">
      <w:pPr>
        <w:pStyle w:val="aff3"/>
        <w:ind w:firstLineChars="0" w:firstLine="0"/>
      </w:pPr>
      <w:r>
        <w:t xml:space="preserve">                                }</w:t>
      </w:r>
    </w:p>
    <w:p w14:paraId="689543D3" w14:textId="77777777" w:rsidR="00AA5738" w:rsidRDefault="00AA5738" w:rsidP="008C2F5E">
      <w:pPr>
        <w:pStyle w:val="aff3"/>
        <w:ind w:firstLineChars="0" w:firstLine="0"/>
      </w:pPr>
      <w:r>
        <w:t xml:space="preserve">                            }</w:t>
      </w:r>
    </w:p>
    <w:p w14:paraId="4157DA5B" w14:textId="77777777" w:rsidR="00AA5738" w:rsidRDefault="00AA5738" w:rsidP="008C2F5E">
      <w:pPr>
        <w:pStyle w:val="aff3"/>
        <w:ind w:firstLineChars="0" w:firstLine="0"/>
      </w:pPr>
      <w:r>
        <w:t xml:space="preserve">                        }</w:t>
      </w:r>
    </w:p>
    <w:p w14:paraId="6260B3B1" w14:textId="77777777" w:rsidR="00AA5738" w:rsidRDefault="00AA5738" w:rsidP="008C2F5E">
      <w:pPr>
        <w:pStyle w:val="aff3"/>
        <w:ind w:firstLineChars="0" w:firstLine="0"/>
      </w:pPr>
      <w:r>
        <w:t xml:space="preserve">                    }</w:t>
      </w:r>
    </w:p>
    <w:p w14:paraId="32DA76F3" w14:textId="77777777" w:rsidR="00AA5738" w:rsidRDefault="00AA5738" w:rsidP="008C2F5E">
      <w:pPr>
        <w:pStyle w:val="aff3"/>
        <w:ind w:firstLineChars="0" w:firstLine="0"/>
      </w:pPr>
      <w:r>
        <w:t xml:space="preserve">                }</w:t>
      </w:r>
    </w:p>
    <w:p w14:paraId="02122677" w14:textId="77777777" w:rsidR="00AA5738" w:rsidRDefault="00AA5738" w:rsidP="008C2F5E">
      <w:pPr>
        <w:pStyle w:val="aff3"/>
        <w:ind w:firstLineChars="0" w:firstLine="0"/>
      </w:pPr>
    </w:p>
    <w:p w14:paraId="0D5A6313" w14:textId="77777777" w:rsidR="00AA5738" w:rsidRDefault="00AA5738" w:rsidP="008C2F5E">
      <w:pPr>
        <w:pStyle w:val="aff3"/>
        <w:ind w:firstLineChars="0" w:firstLine="0"/>
      </w:pPr>
      <w:r>
        <w:t xml:space="preserve">            container subscriptions {</w:t>
      </w:r>
    </w:p>
    <w:p w14:paraId="5F977A16" w14:textId="77777777" w:rsidR="00AA5738" w:rsidRDefault="00AA5738" w:rsidP="008C2F5E">
      <w:pPr>
        <w:pStyle w:val="aff3"/>
        <w:ind w:firstLineChars="0" w:firstLine="0"/>
      </w:pPr>
      <w:r>
        <w:t xml:space="preserve">                description</w:t>
      </w:r>
    </w:p>
    <w:p w14:paraId="513398F3" w14:textId="77777777" w:rsidR="00AA5738" w:rsidRDefault="00AA5738" w:rsidP="008C2F5E">
      <w:pPr>
        <w:pStyle w:val="aff3"/>
        <w:ind w:firstLineChars="0" w:firstLine="0"/>
      </w:pPr>
      <w:r>
        <w:t xml:space="preserve">                    "This container holds information for both persistent</w:t>
      </w:r>
    </w:p>
    <w:p w14:paraId="437F7EE4" w14:textId="77777777" w:rsidR="00AA5738" w:rsidRDefault="00AA5738" w:rsidP="008C2F5E">
      <w:pPr>
        <w:pStyle w:val="aff3"/>
        <w:ind w:firstLineChars="0" w:firstLine="0"/>
      </w:pPr>
      <w:r>
        <w:t xml:space="preserve">                     and dynamic telemetry subscriptions.";</w:t>
      </w:r>
    </w:p>
    <w:p w14:paraId="0D33B7CA" w14:textId="77777777" w:rsidR="00AA5738" w:rsidRDefault="00AA5738" w:rsidP="008C2F5E">
      <w:pPr>
        <w:pStyle w:val="aff3"/>
        <w:ind w:firstLineChars="0" w:firstLine="0"/>
      </w:pPr>
    </w:p>
    <w:p w14:paraId="141E7463" w14:textId="77777777" w:rsidR="00AA5738" w:rsidRDefault="00AA5738" w:rsidP="008C2F5E">
      <w:pPr>
        <w:pStyle w:val="aff3"/>
        <w:ind w:firstLineChars="0" w:firstLine="0"/>
      </w:pPr>
      <w:r>
        <w:t xml:space="preserve">                container persistent-subscriptions {</w:t>
      </w:r>
    </w:p>
    <w:p w14:paraId="6F63AFB0" w14:textId="77777777" w:rsidR="00AA5738" w:rsidRDefault="00AA5738" w:rsidP="008C2F5E">
      <w:pPr>
        <w:pStyle w:val="aff3"/>
        <w:ind w:firstLineChars="0" w:firstLine="0"/>
      </w:pPr>
      <w:r>
        <w:t xml:space="preserve">                    description</w:t>
      </w:r>
    </w:p>
    <w:p w14:paraId="5E57D5D7" w14:textId="77777777" w:rsidR="00AA5738" w:rsidRDefault="00AA5738" w:rsidP="008C2F5E">
      <w:pPr>
        <w:pStyle w:val="aff3"/>
        <w:ind w:firstLineChars="0" w:firstLine="0"/>
      </w:pPr>
      <w:r>
        <w:t xml:space="preserve">                        "This container holds information relating to persistent</w:t>
      </w:r>
    </w:p>
    <w:p w14:paraId="6AB39050" w14:textId="77777777" w:rsidR="00AA5738" w:rsidRDefault="00AA5738" w:rsidP="008C2F5E">
      <w:pPr>
        <w:pStyle w:val="aff3"/>
        <w:ind w:firstLineChars="0" w:firstLine="0"/>
      </w:pPr>
      <w:r>
        <w:lastRenderedPageBreak/>
        <w:t xml:space="preserve">                         telemetry subscriptions. A persistent telemetry</w:t>
      </w:r>
    </w:p>
    <w:p w14:paraId="05B44CE5" w14:textId="77777777" w:rsidR="00AA5738" w:rsidRDefault="00AA5738" w:rsidP="008C2F5E">
      <w:pPr>
        <w:pStyle w:val="aff3"/>
        <w:ind w:firstLineChars="0" w:firstLine="0"/>
      </w:pPr>
      <w:r>
        <w:t xml:space="preserve">                         subscription is configued locally on the device through</w:t>
      </w:r>
    </w:p>
    <w:p w14:paraId="70F69C05" w14:textId="77777777" w:rsidR="00AA5738" w:rsidRDefault="00AA5738" w:rsidP="008C2F5E">
      <w:pPr>
        <w:pStyle w:val="aff3"/>
        <w:ind w:firstLineChars="0" w:firstLine="0"/>
      </w:pPr>
      <w:r>
        <w:t xml:space="preserve">                         configuration, and is persistent across device restarts or</w:t>
      </w:r>
    </w:p>
    <w:p w14:paraId="3FCC59D0" w14:textId="77777777" w:rsidR="00AA5738" w:rsidRDefault="00AA5738" w:rsidP="008C2F5E">
      <w:pPr>
        <w:pStyle w:val="aff3"/>
        <w:ind w:firstLineChars="0" w:firstLine="0"/>
      </w:pPr>
      <w:r>
        <w:t xml:space="preserve">                         other redundancy changes.";</w:t>
      </w:r>
    </w:p>
    <w:p w14:paraId="1D9E4CEB" w14:textId="77777777" w:rsidR="00AA5738" w:rsidRDefault="00AA5738" w:rsidP="008C2F5E">
      <w:pPr>
        <w:pStyle w:val="aff3"/>
        <w:ind w:firstLineChars="0" w:firstLine="0"/>
      </w:pPr>
    </w:p>
    <w:p w14:paraId="5CF98A5E" w14:textId="77777777" w:rsidR="00AA5738" w:rsidRDefault="00AA5738" w:rsidP="008C2F5E">
      <w:pPr>
        <w:pStyle w:val="aff3"/>
        <w:ind w:firstLineChars="0" w:firstLine="0"/>
      </w:pPr>
      <w:r>
        <w:t xml:space="preserve">                    list persistent-subscription {</w:t>
      </w:r>
    </w:p>
    <w:p w14:paraId="6C3E1E6C" w14:textId="77777777" w:rsidR="00AA5738" w:rsidRDefault="00AA5738" w:rsidP="008C2F5E">
      <w:pPr>
        <w:pStyle w:val="aff3"/>
        <w:ind w:firstLineChars="0" w:firstLine="0"/>
      </w:pPr>
      <w:r>
        <w:t xml:space="preserve">                        key "name";</w:t>
      </w:r>
    </w:p>
    <w:p w14:paraId="2622131E" w14:textId="77777777" w:rsidR="00AA5738" w:rsidRDefault="00AA5738" w:rsidP="008C2F5E">
      <w:pPr>
        <w:pStyle w:val="aff3"/>
        <w:ind w:firstLineChars="0" w:firstLine="0"/>
      </w:pPr>
      <w:r>
        <w:t xml:space="preserve">                        description</w:t>
      </w:r>
    </w:p>
    <w:p w14:paraId="04441F5F" w14:textId="77777777" w:rsidR="00AA5738" w:rsidRDefault="00AA5738" w:rsidP="008C2F5E">
      <w:pPr>
        <w:pStyle w:val="aff3"/>
        <w:ind w:firstLineChars="0" w:firstLine="0"/>
      </w:pPr>
      <w:r>
        <w:t xml:space="preserve">                            "List of telemetry subscriptions. A telemetry</w:t>
      </w:r>
    </w:p>
    <w:p w14:paraId="44743F33" w14:textId="77777777" w:rsidR="00AA5738" w:rsidRDefault="00AA5738" w:rsidP="008C2F5E">
      <w:pPr>
        <w:pStyle w:val="aff3"/>
        <w:ind w:firstLineChars="0" w:firstLine="0"/>
      </w:pPr>
      <w:r>
        <w:t xml:space="preserve">                             subscription consists of a set of collection</w:t>
      </w:r>
    </w:p>
    <w:p w14:paraId="3AA97081" w14:textId="77777777" w:rsidR="00AA5738" w:rsidRDefault="00AA5738" w:rsidP="008C2F5E">
      <w:pPr>
        <w:pStyle w:val="aff3"/>
        <w:ind w:firstLineChars="0" w:firstLine="0"/>
      </w:pPr>
      <w:r>
        <w:t xml:space="preserve">                             destinations, stream attributes, and associated paths to</w:t>
      </w:r>
    </w:p>
    <w:p w14:paraId="114DCAB3" w14:textId="77777777" w:rsidR="00AA5738" w:rsidRDefault="00AA5738" w:rsidP="008C2F5E">
      <w:pPr>
        <w:pStyle w:val="aff3"/>
        <w:ind w:firstLineChars="0" w:firstLine="0"/>
      </w:pPr>
      <w:r>
        <w:t xml:space="preserve">                             state information in the model (sensor data)";</w:t>
      </w:r>
    </w:p>
    <w:p w14:paraId="7065F397" w14:textId="77777777" w:rsidR="00AA5738" w:rsidRDefault="00AA5738" w:rsidP="008C2F5E">
      <w:pPr>
        <w:pStyle w:val="aff3"/>
        <w:ind w:firstLineChars="0" w:firstLine="0"/>
      </w:pPr>
    </w:p>
    <w:p w14:paraId="123EDB66" w14:textId="77777777" w:rsidR="00AA5738" w:rsidRDefault="00AA5738" w:rsidP="008C2F5E">
      <w:pPr>
        <w:pStyle w:val="aff3"/>
        <w:ind w:firstLineChars="0" w:firstLine="0"/>
      </w:pPr>
      <w:r>
        <w:t xml:space="preserve">                        leaf name {</w:t>
      </w:r>
    </w:p>
    <w:p w14:paraId="10738F21" w14:textId="77777777" w:rsidR="00AA5738" w:rsidRDefault="00AA5738" w:rsidP="008C2F5E">
      <w:pPr>
        <w:pStyle w:val="aff3"/>
        <w:ind w:firstLineChars="0" w:firstLine="0"/>
      </w:pPr>
      <w:r>
        <w:t xml:space="preserve">                            type leafref {</w:t>
      </w:r>
    </w:p>
    <w:p w14:paraId="3C46ABDF" w14:textId="77777777" w:rsidR="00AA5738" w:rsidRDefault="00AA5738" w:rsidP="008C2F5E">
      <w:pPr>
        <w:pStyle w:val="aff3"/>
        <w:ind w:firstLineChars="0" w:firstLine="0"/>
      </w:pPr>
      <w:r>
        <w:t xml:space="preserve">                                path "../config/name";</w:t>
      </w:r>
    </w:p>
    <w:p w14:paraId="7E3C5D67" w14:textId="77777777" w:rsidR="00AA5738" w:rsidRDefault="00AA5738" w:rsidP="008C2F5E">
      <w:pPr>
        <w:pStyle w:val="aff3"/>
        <w:ind w:firstLineChars="0" w:firstLine="0"/>
      </w:pPr>
      <w:r>
        <w:t xml:space="preserve">                            }</w:t>
      </w:r>
    </w:p>
    <w:p w14:paraId="6CD83EFD" w14:textId="77777777" w:rsidR="00AA5738" w:rsidRDefault="00AA5738" w:rsidP="008C2F5E">
      <w:pPr>
        <w:pStyle w:val="aff3"/>
        <w:ind w:firstLineChars="0" w:firstLine="0"/>
      </w:pPr>
      <w:r>
        <w:t xml:space="preserve">                            description</w:t>
      </w:r>
    </w:p>
    <w:p w14:paraId="3EF55271" w14:textId="77777777" w:rsidR="00AA5738" w:rsidRDefault="00AA5738" w:rsidP="008C2F5E">
      <w:pPr>
        <w:pStyle w:val="aff3"/>
        <w:ind w:firstLineChars="0" w:firstLine="0"/>
      </w:pPr>
      <w:r>
        <w:t xml:space="preserve">                                "Reference to the identifier of the subscription</w:t>
      </w:r>
    </w:p>
    <w:p w14:paraId="64688D7E" w14:textId="77777777" w:rsidR="00AA5738" w:rsidRDefault="00AA5738" w:rsidP="008C2F5E">
      <w:pPr>
        <w:pStyle w:val="aff3"/>
        <w:ind w:firstLineChars="0" w:firstLine="0"/>
      </w:pPr>
      <w:r>
        <w:t xml:space="preserve">                                 itself. The id will be the handle to refer to the</w:t>
      </w:r>
    </w:p>
    <w:p w14:paraId="1A090FD0" w14:textId="77777777" w:rsidR="00AA5738" w:rsidRDefault="00AA5738" w:rsidP="008C2F5E">
      <w:pPr>
        <w:pStyle w:val="aff3"/>
        <w:ind w:firstLineChars="0" w:firstLine="0"/>
      </w:pPr>
      <w:r>
        <w:t xml:space="preserve">                                 subscription once created";</w:t>
      </w:r>
    </w:p>
    <w:p w14:paraId="68B06DC2" w14:textId="77777777" w:rsidR="00AA5738" w:rsidRDefault="00AA5738" w:rsidP="008C2F5E">
      <w:pPr>
        <w:pStyle w:val="aff3"/>
        <w:ind w:firstLineChars="0" w:firstLine="0"/>
      </w:pPr>
      <w:r>
        <w:t xml:space="preserve">                        }</w:t>
      </w:r>
    </w:p>
    <w:p w14:paraId="536FAB74" w14:textId="77777777" w:rsidR="00AA5738" w:rsidRDefault="00AA5738" w:rsidP="008C2F5E">
      <w:pPr>
        <w:pStyle w:val="aff3"/>
        <w:ind w:firstLineChars="0" w:firstLine="0"/>
      </w:pPr>
    </w:p>
    <w:p w14:paraId="7E116444" w14:textId="77777777" w:rsidR="00AA5738" w:rsidRDefault="00AA5738" w:rsidP="008C2F5E">
      <w:pPr>
        <w:pStyle w:val="aff3"/>
        <w:ind w:firstLineChars="0" w:firstLine="0"/>
      </w:pPr>
      <w:r>
        <w:t xml:space="preserve">                        container config {</w:t>
      </w:r>
    </w:p>
    <w:p w14:paraId="7C4090D1" w14:textId="77777777" w:rsidR="00AA5738" w:rsidRDefault="00AA5738" w:rsidP="008C2F5E">
      <w:pPr>
        <w:pStyle w:val="aff3"/>
        <w:ind w:firstLineChars="0" w:firstLine="0"/>
      </w:pPr>
      <w:r>
        <w:t xml:space="preserve">                            description</w:t>
      </w:r>
    </w:p>
    <w:p w14:paraId="5400958A" w14:textId="77777777" w:rsidR="00AA5738" w:rsidRDefault="00AA5738" w:rsidP="008C2F5E">
      <w:pPr>
        <w:pStyle w:val="aff3"/>
        <w:ind w:firstLineChars="0" w:firstLine="0"/>
      </w:pPr>
      <w:r>
        <w:t xml:space="preserve">                                "Config parameters relating to the telemetry</w:t>
      </w:r>
    </w:p>
    <w:p w14:paraId="3575B376" w14:textId="77777777" w:rsidR="00AA5738" w:rsidRDefault="00AA5738" w:rsidP="008C2F5E">
      <w:pPr>
        <w:pStyle w:val="aff3"/>
        <w:ind w:firstLineChars="0" w:firstLine="0"/>
      </w:pPr>
      <w:r>
        <w:t xml:space="preserve">                                 subscriptions on the local device";</w:t>
      </w:r>
    </w:p>
    <w:p w14:paraId="7F729805" w14:textId="77777777" w:rsidR="00AA5738" w:rsidRDefault="00AA5738" w:rsidP="008C2F5E">
      <w:pPr>
        <w:pStyle w:val="aff3"/>
        <w:ind w:firstLineChars="0" w:firstLine="0"/>
      </w:pPr>
    </w:p>
    <w:p w14:paraId="6A3EF611" w14:textId="77777777" w:rsidR="00AA5738" w:rsidRDefault="00AA5738" w:rsidP="008C2F5E">
      <w:pPr>
        <w:pStyle w:val="aff3"/>
        <w:ind w:firstLineChars="0" w:firstLine="0"/>
      </w:pPr>
      <w:r>
        <w:t xml:space="preserve">                            uses telemetry-subscription-name-config;</w:t>
      </w:r>
    </w:p>
    <w:p w14:paraId="0C72ECEE" w14:textId="77777777" w:rsidR="00AA5738" w:rsidRDefault="00AA5738" w:rsidP="008C2F5E">
      <w:pPr>
        <w:pStyle w:val="aff3"/>
        <w:ind w:firstLineChars="0" w:firstLine="0"/>
      </w:pPr>
      <w:r>
        <w:t xml:space="preserve">                            uses telemetry-local-source-address-config;</w:t>
      </w:r>
    </w:p>
    <w:p w14:paraId="2FF81884" w14:textId="77777777" w:rsidR="00AA5738" w:rsidRDefault="00AA5738" w:rsidP="008C2F5E">
      <w:pPr>
        <w:pStyle w:val="aff3"/>
        <w:ind w:firstLineChars="0" w:firstLine="0"/>
      </w:pPr>
      <w:r>
        <w:t xml:space="preserve">                            uses telemetry-qos-marking-config;</w:t>
      </w:r>
    </w:p>
    <w:p w14:paraId="5BD14051" w14:textId="77777777" w:rsidR="00AA5738" w:rsidRDefault="00AA5738" w:rsidP="008C2F5E">
      <w:pPr>
        <w:pStyle w:val="aff3"/>
        <w:ind w:firstLineChars="0" w:firstLine="0"/>
      </w:pPr>
      <w:r>
        <w:t xml:space="preserve">                            uses telemetry-stream-protocol-config;</w:t>
      </w:r>
    </w:p>
    <w:p w14:paraId="059D3E65" w14:textId="77777777" w:rsidR="00AA5738" w:rsidRDefault="00AA5738" w:rsidP="008C2F5E">
      <w:pPr>
        <w:pStyle w:val="aff3"/>
        <w:ind w:firstLineChars="0" w:firstLine="0"/>
      </w:pPr>
      <w:r>
        <w:t xml:space="preserve">                            uses telemetry-stream-encoding-config;</w:t>
      </w:r>
    </w:p>
    <w:p w14:paraId="7C6F496F" w14:textId="77777777" w:rsidR="00AA5738" w:rsidRDefault="00AA5738" w:rsidP="008C2F5E">
      <w:pPr>
        <w:pStyle w:val="aff3"/>
        <w:ind w:firstLineChars="0" w:firstLine="0"/>
      </w:pPr>
      <w:r>
        <w:t xml:space="preserve">                        }</w:t>
      </w:r>
    </w:p>
    <w:p w14:paraId="54610FA0" w14:textId="77777777" w:rsidR="00AA5738" w:rsidRDefault="00AA5738" w:rsidP="008C2F5E">
      <w:pPr>
        <w:pStyle w:val="aff3"/>
        <w:ind w:firstLineChars="0" w:firstLine="0"/>
      </w:pPr>
    </w:p>
    <w:p w14:paraId="2AA140F9" w14:textId="77777777" w:rsidR="00AA5738" w:rsidRDefault="00AA5738" w:rsidP="008C2F5E">
      <w:pPr>
        <w:pStyle w:val="aff3"/>
        <w:ind w:firstLineChars="0" w:firstLine="0"/>
      </w:pPr>
      <w:r>
        <w:t xml:space="preserve">                        container state {</w:t>
      </w:r>
    </w:p>
    <w:p w14:paraId="07464DC1" w14:textId="77777777" w:rsidR="00AA5738" w:rsidRDefault="00AA5738" w:rsidP="008C2F5E">
      <w:pPr>
        <w:pStyle w:val="aff3"/>
        <w:ind w:firstLineChars="0" w:firstLine="0"/>
      </w:pPr>
      <w:r>
        <w:t xml:space="preserve">                            config false;</w:t>
      </w:r>
    </w:p>
    <w:p w14:paraId="2F21888E" w14:textId="77777777" w:rsidR="00AA5738" w:rsidRDefault="00AA5738" w:rsidP="008C2F5E">
      <w:pPr>
        <w:pStyle w:val="aff3"/>
        <w:ind w:firstLineChars="0" w:firstLine="0"/>
      </w:pPr>
      <w:r>
        <w:t xml:space="preserve">                            description</w:t>
      </w:r>
    </w:p>
    <w:p w14:paraId="34808634" w14:textId="77777777" w:rsidR="00AA5738" w:rsidRDefault="00AA5738" w:rsidP="008C2F5E">
      <w:pPr>
        <w:pStyle w:val="aff3"/>
        <w:ind w:firstLineChars="0" w:firstLine="0"/>
      </w:pPr>
      <w:r>
        <w:t xml:space="preserve">                                "State parameters relating to the telemetry</w:t>
      </w:r>
    </w:p>
    <w:p w14:paraId="41A951D5" w14:textId="77777777" w:rsidR="00AA5738" w:rsidRDefault="00AA5738" w:rsidP="008C2F5E">
      <w:pPr>
        <w:pStyle w:val="aff3"/>
        <w:ind w:firstLineChars="0" w:firstLine="0"/>
      </w:pPr>
      <w:r>
        <w:t xml:space="preserve">                                 subscriptions on the local device";</w:t>
      </w:r>
    </w:p>
    <w:p w14:paraId="17B52329" w14:textId="77777777" w:rsidR="00AA5738" w:rsidRDefault="00AA5738" w:rsidP="008C2F5E">
      <w:pPr>
        <w:pStyle w:val="aff3"/>
        <w:ind w:firstLineChars="0" w:firstLine="0"/>
      </w:pPr>
    </w:p>
    <w:p w14:paraId="1B129A03" w14:textId="77777777" w:rsidR="00AA5738" w:rsidRDefault="00AA5738" w:rsidP="008C2F5E">
      <w:pPr>
        <w:pStyle w:val="aff3"/>
        <w:ind w:firstLineChars="0" w:firstLine="0"/>
      </w:pPr>
      <w:r>
        <w:t xml:space="preserve">                            uses telemetry-subscription-name-config;</w:t>
      </w:r>
    </w:p>
    <w:p w14:paraId="33AB2ED2" w14:textId="77777777" w:rsidR="00AA5738" w:rsidRDefault="00AA5738" w:rsidP="008C2F5E">
      <w:pPr>
        <w:pStyle w:val="aff3"/>
        <w:ind w:firstLineChars="0" w:firstLine="0"/>
      </w:pPr>
      <w:r>
        <w:t xml:space="preserve">                            uses telemetry-subscription-config;</w:t>
      </w:r>
    </w:p>
    <w:p w14:paraId="492FFDF0" w14:textId="77777777" w:rsidR="00AA5738" w:rsidRDefault="00AA5738" w:rsidP="008C2F5E">
      <w:pPr>
        <w:pStyle w:val="aff3"/>
        <w:ind w:firstLineChars="0" w:firstLine="0"/>
      </w:pPr>
      <w:r>
        <w:lastRenderedPageBreak/>
        <w:t xml:space="preserve">                            uses telemetry-subscription-state;</w:t>
      </w:r>
    </w:p>
    <w:p w14:paraId="512DBD3F" w14:textId="77777777" w:rsidR="00AA5738" w:rsidRDefault="00AA5738" w:rsidP="008C2F5E">
      <w:pPr>
        <w:pStyle w:val="aff3"/>
        <w:ind w:firstLineChars="0" w:firstLine="0"/>
      </w:pPr>
      <w:r>
        <w:t xml:space="preserve">                            uses telemetry-local-source-address-config;</w:t>
      </w:r>
    </w:p>
    <w:p w14:paraId="62C20AA7" w14:textId="77777777" w:rsidR="00AA5738" w:rsidRDefault="00AA5738" w:rsidP="008C2F5E">
      <w:pPr>
        <w:pStyle w:val="aff3"/>
        <w:ind w:firstLineChars="0" w:firstLine="0"/>
      </w:pPr>
      <w:r>
        <w:t xml:space="preserve">                            uses telemetry-qos-marking-config;</w:t>
      </w:r>
    </w:p>
    <w:p w14:paraId="491F90AB" w14:textId="77777777" w:rsidR="00AA5738" w:rsidRDefault="00AA5738" w:rsidP="008C2F5E">
      <w:pPr>
        <w:pStyle w:val="aff3"/>
        <w:ind w:firstLineChars="0" w:firstLine="0"/>
      </w:pPr>
      <w:r>
        <w:t xml:space="preserve">                            uses telemetry-stream-protocol-config;</w:t>
      </w:r>
    </w:p>
    <w:p w14:paraId="5AFDCE74" w14:textId="77777777" w:rsidR="00AA5738" w:rsidRDefault="00AA5738" w:rsidP="008C2F5E">
      <w:pPr>
        <w:pStyle w:val="aff3"/>
        <w:ind w:firstLineChars="0" w:firstLine="0"/>
      </w:pPr>
      <w:r>
        <w:t xml:space="preserve">                            uses telemetry-stream-encoding-config;</w:t>
      </w:r>
    </w:p>
    <w:p w14:paraId="55E62C47" w14:textId="77777777" w:rsidR="00AA5738" w:rsidRDefault="00AA5738" w:rsidP="008C2F5E">
      <w:pPr>
        <w:pStyle w:val="aff3"/>
        <w:ind w:firstLineChars="0" w:firstLine="0"/>
      </w:pPr>
      <w:r>
        <w:t xml:space="preserve">                        }</w:t>
      </w:r>
    </w:p>
    <w:p w14:paraId="7A3D8E75" w14:textId="77777777" w:rsidR="00AA5738" w:rsidRDefault="00AA5738" w:rsidP="008C2F5E">
      <w:pPr>
        <w:pStyle w:val="aff3"/>
        <w:ind w:firstLineChars="0" w:firstLine="0"/>
      </w:pPr>
    </w:p>
    <w:p w14:paraId="268F2993" w14:textId="77777777" w:rsidR="00AA5738" w:rsidRDefault="00AA5738" w:rsidP="008C2F5E">
      <w:pPr>
        <w:pStyle w:val="aff3"/>
        <w:ind w:firstLineChars="0" w:firstLine="0"/>
      </w:pPr>
      <w:r>
        <w:t xml:space="preserve">                        container sensor-profiles {</w:t>
      </w:r>
    </w:p>
    <w:p w14:paraId="5D3AA4AC" w14:textId="77777777" w:rsidR="00AA5738" w:rsidRDefault="00AA5738" w:rsidP="008C2F5E">
      <w:pPr>
        <w:pStyle w:val="aff3"/>
        <w:ind w:firstLineChars="0" w:firstLine="0"/>
      </w:pPr>
      <w:r>
        <w:t xml:space="preserve">                            description</w:t>
      </w:r>
    </w:p>
    <w:p w14:paraId="2DCC4422" w14:textId="77777777" w:rsidR="00AA5738" w:rsidRDefault="00AA5738" w:rsidP="008C2F5E">
      <w:pPr>
        <w:pStyle w:val="aff3"/>
        <w:ind w:firstLineChars="0" w:firstLine="0"/>
      </w:pPr>
      <w:r>
        <w:t xml:space="preserve">                                "A sensor profile is a set of sensor groups or</w:t>
      </w:r>
    </w:p>
    <w:p w14:paraId="105EAA8A" w14:textId="77777777" w:rsidR="00AA5738" w:rsidRDefault="00AA5738" w:rsidP="008C2F5E">
      <w:pPr>
        <w:pStyle w:val="aff3"/>
        <w:ind w:firstLineChars="0" w:firstLine="0"/>
      </w:pPr>
      <w:r>
        <w:t xml:space="preserve">                                 individual sensor paths which are associated with a</w:t>
      </w:r>
    </w:p>
    <w:p w14:paraId="1AC12FF9" w14:textId="77777777" w:rsidR="00AA5738" w:rsidRDefault="00AA5738" w:rsidP="008C2F5E">
      <w:pPr>
        <w:pStyle w:val="aff3"/>
        <w:ind w:firstLineChars="0" w:firstLine="0"/>
      </w:pPr>
      <w:r>
        <w:t xml:space="preserve">                                 telemetry subscription. This is the source of the</w:t>
      </w:r>
    </w:p>
    <w:p w14:paraId="005A3402" w14:textId="77777777" w:rsidR="00AA5738" w:rsidRDefault="00AA5738" w:rsidP="008C2F5E">
      <w:pPr>
        <w:pStyle w:val="aff3"/>
        <w:ind w:firstLineChars="0" w:firstLine="0"/>
      </w:pPr>
      <w:r>
        <w:t xml:space="preserve">                                 telemetry data for the subscription to send to the</w:t>
      </w:r>
    </w:p>
    <w:p w14:paraId="1F89EE52" w14:textId="77777777" w:rsidR="00AA5738" w:rsidRDefault="00AA5738" w:rsidP="008C2F5E">
      <w:pPr>
        <w:pStyle w:val="aff3"/>
        <w:ind w:firstLineChars="0" w:firstLine="0"/>
      </w:pPr>
      <w:r>
        <w:t xml:space="preserve">                                 defined collectors.";</w:t>
      </w:r>
    </w:p>
    <w:p w14:paraId="09887F1C" w14:textId="77777777" w:rsidR="00AA5738" w:rsidRDefault="00AA5738" w:rsidP="008C2F5E">
      <w:pPr>
        <w:pStyle w:val="aff3"/>
        <w:ind w:firstLineChars="0" w:firstLine="0"/>
      </w:pPr>
      <w:r>
        <w:t xml:space="preserve">                            list sensor-profile {</w:t>
      </w:r>
    </w:p>
    <w:p w14:paraId="54810354" w14:textId="77777777" w:rsidR="00AA5738" w:rsidRDefault="00AA5738" w:rsidP="008C2F5E">
      <w:pPr>
        <w:pStyle w:val="aff3"/>
        <w:ind w:firstLineChars="0" w:firstLine="0"/>
      </w:pPr>
      <w:r>
        <w:t xml:space="preserve">                                key "sensor-group";</w:t>
      </w:r>
    </w:p>
    <w:p w14:paraId="74698328" w14:textId="77777777" w:rsidR="00AA5738" w:rsidRDefault="00AA5738" w:rsidP="008C2F5E">
      <w:pPr>
        <w:pStyle w:val="aff3"/>
        <w:ind w:firstLineChars="0" w:firstLine="0"/>
      </w:pPr>
      <w:r>
        <w:t xml:space="preserve">                                description</w:t>
      </w:r>
    </w:p>
    <w:p w14:paraId="0ED986FA" w14:textId="77777777" w:rsidR="00AA5738" w:rsidRDefault="00AA5738" w:rsidP="008C2F5E">
      <w:pPr>
        <w:pStyle w:val="aff3"/>
        <w:ind w:firstLineChars="0" w:firstLine="0"/>
      </w:pPr>
      <w:r>
        <w:t xml:space="preserve">                                    "List of telemetry sensor groups used</w:t>
      </w:r>
    </w:p>
    <w:p w14:paraId="4A1BD898" w14:textId="77777777" w:rsidR="00AA5738" w:rsidRDefault="00AA5738" w:rsidP="008C2F5E">
      <w:pPr>
        <w:pStyle w:val="aff3"/>
        <w:ind w:firstLineChars="0" w:firstLine="0"/>
      </w:pPr>
      <w:r>
        <w:t xml:space="preserve">                                     in the subscription";</w:t>
      </w:r>
    </w:p>
    <w:p w14:paraId="29512CC4" w14:textId="77777777" w:rsidR="00AA5738" w:rsidRDefault="00AA5738" w:rsidP="008C2F5E">
      <w:pPr>
        <w:pStyle w:val="aff3"/>
        <w:ind w:firstLineChars="0" w:firstLine="0"/>
      </w:pPr>
    </w:p>
    <w:p w14:paraId="2A2F241C" w14:textId="77777777" w:rsidR="00AA5738" w:rsidRDefault="00AA5738" w:rsidP="008C2F5E">
      <w:pPr>
        <w:pStyle w:val="aff3"/>
        <w:ind w:firstLineChars="0" w:firstLine="0"/>
      </w:pPr>
      <w:r>
        <w:t xml:space="preserve">                                leaf sensor-group {</w:t>
      </w:r>
    </w:p>
    <w:p w14:paraId="6D8915E5" w14:textId="77777777" w:rsidR="00AA5738" w:rsidRDefault="00AA5738" w:rsidP="008C2F5E">
      <w:pPr>
        <w:pStyle w:val="aff3"/>
        <w:ind w:firstLineChars="0" w:firstLine="0"/>
      </w:pPr>
      <w:r>
        <w:t xml:space="preserve">                                    type leafref {</w:t>
      </w:r>
    </w:p>
    <w:p w14:paraId="3F19D639" w14:textId="77777777" w:rsidR="00AA5738" w:rsidRDefault="00AA5738" w:rsidP="008C2F5E">
      <w:pPr>
        <w:pStyle w:val="aff3"/>
        <w:ind w:firstLineChars="0" w:firstLine="0"/>
      </w:pPr>
      <w:r>
        <w:t xml:space="preserve">                                        path "../config/sensor-group";</w:t>
      </w:r>
    </w:p>
    <w:p w14:paraId="5D3C0F10" w14:textId="77777777" w:rsidR="00AA5738" w:rsidRDefault="00AA5738" w:rsidP="008C2F5E">
      <w:pPr>
        <w:pStyle w:val="aff3"/>
        <w:ind w:firstLineChars="0" w:firstLine="0"/>
      </w:pPr>
      <w:r>
        <w:t xml:space="preserve">                                    }</w:t>
      </w:r>
    </w:p>
    <w:p w14:paraId="641AC827" w14:textId="77777777" w:rsidR="00AA5738" w:rsidRDefault="00AA5738" w:rsidP="008C2F5E">
      <w:pPr>
        <w:pStyle w:val="aff3"/>
        <w:ind w:firstLineChars="0" w:firstLine="0"/>
      </w:pPr>
      <w:r>
        <w:t xml:space="preserve">                                    description</w:t>
      </w:r>
    </w:p>
    <w:p w14:paraId="727D7D38" w14:textId="77777777" w:rsidR="00AA5738" w:rsidRDefault="00AA5738" w:rsidP="008C2F5E">
      <w:pPr>
        <w:pStyle w:val="aff3"/>
        <w:ind w:firstLineChars="0" w:firstLine="0"/>
      </w:pPr>
      <w:r>
        <w:t xml:space="preserve">                                        "Reference to the telemetry sensor group name";</w:t>
      </w:r>
    </w:p>
    <w:p w14:paraId="5339D39D" w14:textId="77777777" w:rsidR="00AA5738" w:rsidRDefault="00AA5738" w:rsidP="008C2F5E">
      <w:pPr>
        <w:pStyle w:val="aff3"/>
        <w:ind w:firstLineChars="0" w:firstLine="0"/>
      </w:pPr>
      <w:r>
        <w:t xml:space="preserve">                                }</w:t>
      </w:r>
    </w:p>
    <w:p w14:paraId="6C781B0E" w14:textId="77777777" w:rsidR="00AA5738" w:rsidRDefault="00AA5738" w:rsidP="008C2F5E">
      <w:pPr>
        <w:pStyle w:val="aff3"/>
        <w:ind w:firstLineChars="0" w:firstLine="0"/>
      </w:pPr>
    </w:p>
    <w:p w14:paraId="56B2CCF0" w14:textId="77777777" w:rsidR="00AA5738" w:rsidRDefault="00AA5738" w:rsidP="008C2F5E">
      <w:pPr>
        <w:pStyle w:val="aff3"/>
        <w:ind w:firstLineChars="0" w:firstLine="0"/>
      </w:pPr>
      <w:r>
        <w:t xml:space="preserve">                                container config {</w:t>
      </w:r>
    </w:p>
    <w:p w14:paraId="246CFFE9" w14:textId="77777777" w:rsidR="00AA5738" w:rsidRDefault="00AA5738" w:rsidP="008C2F5E">
      <w:pPr>
        <w:pStyle w:val="aff3"/>
        <w:ind w:firstLineChars="0" w:firstLine="0"/>
      </w:pPr>
      <w:r>
        <w:t xml:space="preserve">                                    description</w:t>
      </w:r>
    </w:p>
    <w:p w14:paraId="04A256A1" w14:textId="77777777" w:rsidR="00AA5738" w:rsidRDefault="00AA5738" w:rsidP="008C2F5E">
      <w:pPr>
        <w:pStyle w:val="aff3"/>
        <w:ind w:firstLineChars="0" w:firstLine="0"/>
      </w:pPr>
      <w:r>
        <w:t xml:space="preserve">                                        "Configuration parameters related to the sensor</w:t>
      </w:r>
    </w:p>
    <w:p w14:paraId="62E20ED1" w14:textId="77777777" w:rsidR="00AA5738" w:rsidRDefault="00AA5738" w:rsidP="008C2F5E">
      <w:pPr>
        <w:pStyle w:val="aff3"/>
        <w:ind w:firstLineChars="0" w:firstLine="0"/>
      </w:pPr>
      <w:r>
        <w:t xml:space="preserve">                                         profile for a subscription";</w:t>
      </w:r>
    </w:p>
    <w:p w14:paraId="155F47D6" w14:textId="77777777" w:rsidR="00AA5738" w:rsidRDefault="00AA5738" w:rsidP="008C2F5E">
      <w:pPr>
        <w:pStyle w:val="aff3"/>
        <w:ind w:firstLineChars="0" w:firstLine="0"/>
      </w:pPr>
      <w:r>
        <w:t xml:space="preserve">                                    uses telemetry-sensor-profile-config;</w:t>
      </w:r>
    </w:p>
    <w:p w14:paraId="0353A367" w14:textId="77777777" w:rsidR="00AA5738" w:rsidRDefault="00AA5738" w:rsidP="008C2F5E">
      <w:pPr>
        <w:pStyle w:val="aff3"/>
        <w:ind w:firstLineChars="0" w:firstLine="0"/>
      </w:pPr>
      <w:r>
        <w:t xml:space="preserve">                                }</w:t>
      </w:r>
    </w:p>
    <w:p w14:paraId="3AB064E9" w14:textId="77777777" w:rsidR="00AA5738" w:rsidRDefault="00AA5738" w:rsidP="008C2F5E">
      <w:pPr>
        <w:pStyle w:val="aff3"/>
        <w:ind w:firstLineChars="0" w:firstLine="0"/>
      </w:pPr>
    </w:p>
    <w:p w14:paraId="1C1C04DB" w14:textId="77777777" w:rsidR="00AA5738" w:rsidRDefault="00AA5738" w:rsidP="008C2F5E">
      <w:pPr>
        <w:pStyle w:val="aff3"/>
        <w:ind w:firstLineChars="0" w:firstLine="0"/>
      </w:pPr>
      <w:r>
        <w:t xml:space="preserve">                                container state {</w:t>
      </w:r>
    </w:p>
    <w:p w14:paraId="79F3179A" w14:textId="77777777" w:rsidR="00AA5738" w:rsidRDefault="00AA5738" w:rsidP="008C2F5E">
      <w:pPr>
        <w:pStyle w:val="aff3"/>
        <w:ind w:firstLineChars="0" w:firstLine="0"/>
      </w:pPr>
      <w:r>
        <w:t xml:space="preserve">                                    config false;</w:t>
      </w:r>
    </w:p>
    <w:p w14:paraId="7DDD6B2C" w14:textId="77777777" w:rsidR="00AA5738" w:rsidRDefault="00AA5738" w:rsidP="008C2F5E">
      <w:pPr>
        <w:pStyle w:val="aff3"/>
        <w:ind w:firstLineChars="0" w:firstLine="0"/>
      </w:pPr>
      <w:r>
        <w:t xml:space="preserve">                                    description</w:t>
      </w:r>
    </w:p>
    <w:p w14:paraId="32657D7B" w14:textId="77777777" w:rsidR="00AA5738" w:rsidRDefault="00AA5738" w:rsidP="008C2F5E">
      <w:pPr>
        <w:pStyle w:val="aff3"/>
        <w:ind w:firstLineChars="0" w:firstLine="0"/>
      </w:pPr>
      <w:r>
        <w:t xml:space="preserve">                                        "State information relating to the sensor profile</w:t>
      </w:r>
    </w:p>
    <w:p w14:paraId="7A8BB351" w14:textId="77777777" w:rsidR="00AA5738" w:rsidRDefault="00AA5738" w:rsidP="008C2F5E">
      <w:pPr>
        <w:pStyle w:val="aff3"/>
        <w:ind w:firstLineChars="0" w:firstLine="0"/>
      </w:pPr>
      <w:r>
        <w:t xml:space="preserve">                                         for a subscription";</w:t>
      </w:r>
    </w:p>
    <w:p w14:paraId="5C6B303F" w14:textId="77777777" w:rsidR="00AA5738" w:rsidRDefault="00AA5738" w:rsidP="008C2F5E">
      <w:pPr>
        <w:pStyle w:val="aff3"/>
        <w:ind w:firstLineChars="0" w:firstLine="0"/>
      </w:pPr>
      <w:r>
        <w:t xml:space="preserve">                                    uses telemetry-sensor-profile-config;</w:t>
      </w:r>
    </w:p>
    <w:p w14:paraId="1726CA9D" w14:textId="77777777" w:rsidR="00AA5738" w:rsidRDefault="00AA5738" w:rsidP="008C2F5E">
      <w:pPr>
        <w:pStyle w:val="aff3"/>
        <w:ind w:firstLineChars="0" w:firstLine="0"/>
      </w:pPr>
      <w:r>
        <w:t xml:space="preserve">                                }</w:t>
      </w:r>
    </w:p>
    <w:p w14:paraId="4637A7D3" w14:textId="77777777" w:rsidR="00AA5738" w:rsidRDefault="00AA5738" w:rsidP="008C2F5E">
      <w:pPr>
        <w:pStyle w:val="aff3"/>
        <w:ind w:firstLineChars="0" w:firstLine="0"/>
      </w:pPr>
      <w:r>
        <w:t xml:space="preserve">                            }</w:t>
      </w:r>
    </w:p>
    <w:p w14:paraId="602E2BBB" w14:textId="77777777" w:rsidR="00AA5738" w:rsidRDefault="00AA5738" w:rsidP="008C2F5E">
      <w:pPr>
        <w:pStyle w:val="aff3"/>
        <w:ind w:firstLineChars="0" w:firstLine="0"/>
      </w:pPr>
      <w:r>
        <w:lastRenderedPageBreak/>
        <w:t xml:space="preserve">                        }</w:t>
      </w:r>
    </w:p>
    <w:p w14:paraId="66509C38" w14:textId="77777777" w:rsidR="00AA5738" w:rsidRDefault="00AA5738" w:rsidP="008C2F5E">
      <w:pPr>
        <w:pStyle w:val="aff3"/>
        <w:ind w:firstLineChars="0" w:firstLine="0"/>
      </w:pPr>
    </w:p>
    <w:p w14:paraId="3D85F0C7" w14:textId="77777777" w:rsidR="00AA5738" w:rsidRDefault="00AA5738" w:rsidP="008C2F5E">
      <w:pPr>
        <w:pStyle w:val="aff3"/>
        <w:ind w:firstLineChars="0" w:firstLine="0"/>
      </w:pPr>
      <w:r>
        <w:t xml:space="preserve">                        container destination-groups {</w:t>
      </w:r>
    </w:p>
    <w:p w14:paraId="5672D35D" w14:textId="77777777" w:rsidR="00AA5738" w:rsidRDefault="00AA5738" w:rsidP="008C2F5E">
      <w:pPr>
        <w:pStyle w:val="aff3"/>
        <w:ind w:firstLineChars="0" w:firstLine="0"/>
      </w:pPr>
      <w:r>
        <w:t xml:space="preserve">                            description</w:t>
      </w:r>
    </w:p>
    <w:p w14:paraId="0E238528" w14:textId="77777777" w:rsidR="00AA5738" w:rsidRDefault="00AA5738" w:rsidP="008C2F5E">
      <w:pPr>
        <w:pStyle w:val="aff3"/>
        <w:ind w:firstLineChars="0" w:firstLine="0"/>
      </w:pPr>
      <w:r>
        <w:t xml:space="preserve">                                "A subscription may specify destination addresses.</w:t>
      </w:r>
    </w:p>
    <w:p w14:paraId="03B8185E" w14:textId="77777777" w:rsidR="00AA5738" w:rsidRDefault="00AA5738" w:rsidP="008C2F5E">
      <w:pPr>
        <w:pStyle w:val="aff3"/>
        <w:ind w:firstLineChars="0" w:firstLine="0"/>
      </w:pPr>
      <w:r>
        <w:t xml:space="preserve">                                 If the subscription supplies destination addresses,</w:t>
      </w:r>
    </w:p>
    <w:p w14:paraId="488B708A" w14:textId="77777777" w:rsidR="00AA5738" w:rsidRDefault="00AA5738" w:rsidP="008C2F5E">
      <w:pPr>
        <w:pStyle w:val="aff3"/>
        <w:ind w:firstLineChars="0" w:firstLine="0"/>
      </w:pPr>
      <w:r>
        <w:t xml:space="preserve">                                 the network element will be the initiator of the</w:t>
      </w:r>
    </w:p>
    <w:p w14:paraId="28694649" w14:textId="77777777" w:rsidR="00AA5738" w:rsidRDefault="00AA5738" w:rsidP="008C2F5E">
      <w:pPr>
        <w:pStyle w:val="aff3"/>
        <w:ind w:firstLineChars="0" w:firstLine="0"/>
      </w:pPr>
      <w:r>
        <w:t xml:space="preserve">                                 telemetry streaming, sending it to the destination(s)</w:t>
      </w:r>
    </w:p>
    <w:p w14:paraId="69BA246D" w14:textId="77777777" w:rsidR="00AA5738" w:rsidRDefault="00AA5738" w:rsidP="008C2F5E">
      <w:pPr>
        <w:pStyle w:val="aff3"/>
        <w:ind w:firstLineChars="0" w:firstLine="0"/>
      </w:pPr>
      <w:r>
        <w:t xml:space="preserve">                                 specified.</w:t>
      </w:r>
    </w:p>
    <w:p w14:paraId="2514557F" w14:textId="77777777" w:rsidR="00AA5738" w:rsidRDefault="00AA5738" w:rsidP="008C2F5E">
      <w:pPr>
        <w:pStyle w:val="aff3"/>
        <w:ind w:firstLineChars="0" w:firstLine="0"/>
      </w:pPr>
    </w:p>
    <w:p w14:paraId="1820B232" w14:textId="77777777" w:rsidR="00AA5738" w:rsidRDefault="00AA5738" w:rsidP="008C2F5E">
      <w:pPr>
        <w:pStyle w:val="aff3"/>
        <w:ind w:firstLineChars="0" w:firstLine="0"/>
      </w:pPr>
      <w:r>
        <w:t xml:space="preserve">                                 If the destination set is omitted, the subscription</w:t>
      </w:r>
    </w:p>
    <w:p w14:paraId="3960DF76" w14:textId="77777777" w:rsidR="00AA5738" w:rsidRDefault="00AA5738" w:rsidP="008C2F5E">
      <w:pPr>
        <w:pStyle w:val="aff3"/>
        <w:ind w:firstLineChars="0" w:firstLine="0"/>
      </w:pPr>
      <w:r>
        <w:t xml:space="preserve">                                 preconfigures certain elements such as paths and</w:t>
      </w:r>
    </w:p>
    <w:p w14:paraId="54698DA7" w14:textId="77777777" w:rsidR="00AA5738" w:rsidRDefault="00AA5738" w:rsidP="008C2F5E">
      <w:pPr>
        <w:pStyle w:val="aff3"/>
        <w:ind w:firstLineChars="0" w:firstLine="0"/>
      </w:pPr>
      <w:r>
        <w:t xml:space="preserve">                                 sample intervals under a specified subscription ID.</w:t>
      </w:r>
    </w:p>
    <w:p w14:paraId="706C2D10" w14:textId="77777777" w:rsidR="00AA5738" w:rsidRDefault="00AA5738" w:rsidP="008C2F5E">
      <w:pPr>
        <w:pStyle w:val="aff3"/>
        <w:ind w:firstLineChars="0" w:firstLine="0"/>
      </w:pPr>
      <w:r>
        <w:t xml:space="preserve">                                 In this case, the network element will NOT initiate an</w:t>
      </w:r>
    </w:p>
    <w:p w14:paraId="0109A026" w14:textId="77777777" w:rsidR="00AA5738" w:rsidRDefault="00AA5738" w:rsidP="008C2F5E">
      <w:pPr>
        <w:pStyle w:val="aff3"/>
        <w:ind w:firstLineChars="0" w:firstLine="0"/>
      </w:pPr>
      <w:r>
        <w:t xml:space="preserve">                                 outbound connection for telemetry, but will wait for</w:t>
      </w:r>
    </w:p>
    <w:p w14:paraId="6951837B" w14:textId="77777777" w:rsidR="00AA5738" w:rsidRDefault="00AA5738" w:rsidP="008C2F5E">
      <w:pPr>
        <w:pStyle w:val="aff3"/>
        <w:ind w:firstLineChars="0" w:firstLine="0"/>
      </w:pPr>
      <w:r>
        <w:t xml:space="preserve">                                 an inbound connection from a network management</w:t>
      </w:r>
    </w:p>
    <w:p w14:paraId="772DEFEE" w14:textId="77777777" w:rsidR="00AA5738" w:rsidRDefault="00AA5738" w:rsidP="008C2F5E">
      <w:pPr>
        <w:pStyle w:val="aff3"/>
        <w:ind w:firstLineChars="0" w:firstLine="0"/>
      </w:pPr>
      <w:r>
        <w:t xml:space="preserve">                                 system.</w:t>
      </w:r>
    </w:p>
    <w:p w14:paraId="385A787E" w14:textId="77777777" w:rsidR="00AA5738" w:rsidRDefault="00AA5738" w:rsidP="008C2F5E">
      <w:pPr>
        <w:pStyle w:val="aff3"/>
        <w:ind w:firstLineChars="0" w:firstLine="0"/>
      </w:pPr>
    </w:p>
    <w:p w14:paraId="01CD5D82" w14:textId="77777777" w:rsidR="00AA5738" w:rsidRDefault="00AA5738" w:rsidP="008C2F5E">
      <w:pPr>
        <w:pStyle w:val="aff3"/>
        <w:ind w:firstLineChars="0" w:firstLine="0"/>
      </w:pPr>
      <w:r>
        <w:t xml:space="preserve">                                 It is expected that the network management system</w:t>
      </w:r>
    </w:p>
    <w:p w14:paraId="3E88EEA3" w14:textId="77777777" w:rsidR="00AA5738" w:rsidRDefault="00AA5738" w:rsidP="008C2F5E">
      <w:pPr>
        <w:pStyle w:val="aff3"/>
        <w:ind w:firstLineChars="0" w:firstLine="0"/>
      </w:pPr>
      <w:r>
        <w:t xml:space="preserve">                                 connecting to the network element will reference</w:t>
      </w:r>
    </w:p>
    <w:p w14:paraId="2637B5B7" w14:textId="77777777" w:rsidR="00AA5738" w:rsidRDefault="00AA5738" w:rsidP="008C2F5E">
      <w:pPr>
        <w:pStyle w:val="aff3"/>
        <w:ind w:firstLineChars="0" w:firstLine="0"/>
      </w:pPr>
      <w:r>
        <w:t xml:space="preserve">                                 the preconfigured subscription ID when initiating</w:t>
      </w:r>
    </w:p>
    <w:p w14:paraId="4242F76F" w14:textId="77777777" w:rsidR="00AA5738" w:rsidRDefault="00AA5738" w:rsidP="008C2F5E">
      <w:pPr>
        <w:pStyle w:val="aff3"/>
        <w:ind w:firstLineChars="0" w:firstLine="0"/>
      </w:pPr>
      <w:r>
        <w:t xml:space="preserve">                                 a subscription.";</w:t>
      </w:r>
    </w:p>
    <w:p w14:paraId="1E1B41E1" w14:textId="77777777" w:rsidR="00AA5738" w:rsidRDefault="00AA5738" w:rsidP="008C2F5E">
      <w:pPr>
        <w:pStyle w:val="aff3"/>
        <w:ind w:firstLineChars="0" w:firstLine="0"/>
      </w:pPr>
    </w:p>
    <w:p w14:paraId="16BB2570" w14:textId="77777777" w:rsidR="00AA5738" w:rsidRDefault="00AA5738" w:rsidP="008C2F5E">
      <w:pPr>
        <w:pStyle w:val="aff3"/>
        <w:ind w:firstLineChars="0" w:firstLine="0"/>
      </w:pPr>
      <w:r>
        <w:t xml:space="preserve">                            list destination-group {</w:t>
      </w:r>
    </w:p>
    <w:p w14:paraId="24980538" w14:textId="77777777" w:rsidR="00AA5738" w:rsidRDefault="00AA5738" w:rsidP="008C2F5E">
      <w:pPr>
        <w:pStyle w:val="aff3"/>
        <w:ind w:firstLineChars="0" w:firstLine="0"/>
      </w:pPr>
      <w:r>
        <w:t xml:space="preserve">                                key "group-id";</w:t>
      </w:r>
    </w:p>
    <w:p w14:paraId="770CEC6A" w14:textId="77777777" w:rsidR="00AA5738" w:rsidRDefault="00AA5738" w:rsidP="008C2F5E">
      <w:pPr>
        <w:pStyle w:val="aff3"/>
        <w:ind w:firstLineChars="0" w:firstLine="0"/>
      </w:pPr>
      <w:r>
        <w:t xml:space="preserve">                                description</w:t>
      </w:r>
    </w:p>
    <w:p w14:paraId="45D68BC1" w14:textId="77777777" w:rsidR="00AA5738" w:rsidRDefault="00AA5738" w:rsidP="008C2F5E">
      <w:pPr>
        <w:pStyle w:val="aff3"/>
        <w:ind w:firstLineChars="0" w:firstLine="0"/>
      </w:pPr>
      <w:r>
        <w:t xml:space="preserve">                                    "Identifier of the previously defined destination</w:t>
      </w:r>
    </w:p>
    <w:p w14:paraId="52BC3EA8" w14:textId="77777777" w:rsidR="00AA5738" w:rsidRDefault="00AA5738" w:rsidP="008C2F5E">
      <w:pPr>
        <w:pStyle w:val="aff3"/>
        <w:ind w:firstLineChars="0" w:firstLine="0"/>
      </w:pPr>
      <w:r>
        <w:t xml:space="preserve">                                     group";</w:t>
      </w:r>
    </w:p>
    <w:p w14:paraId="1ABCA12E" w14:textId="77777777" w:rsidR="00AA5738" w:rsidRDefault="00AA5738" w:rsidP="008C2F5E">
      <w:pPr>
        <w:pStyle w:val="aff3"/>
        <w:ind w:firstLineChars="0" w:firstLine="0"/>
      </w:pPr>
    </w:p>
    <w:p w14:paraId="518015A3" w14:textId="77777777" w:rsidR="00AA5738" w:rsidRDefault="00AA5738" w:rsidP="008C2F5E">
      <w:pPr>
        <w:pStyle w:val="aff3"/>
        <w:ind w:firstLineChars="0" w:firstLine="0"/>
      </w:pPr>
      <w:r>
        <w:t xml:space="preserve">                                leaf group-id {</w:t>
      </w:r>
    </w:p>
    <w:p w14:paraId="39CAE356" w14:textId="77777777" w:rsidR="00AA5738" w:rsidRDefault="00AA5738" w:rsidP="008C2F5E">
      <w:pPr>
        <w:pStyle w:val="aff3"/>
        <w:ind w:firstLineChars="0" w:firstLine="0"/>
      </w:pPr>
      <w:r>
        <w:t xml:space="preserve">                                    type leafref {</w:t>
      </w:r>
    </w:p>
    <w:p w14:paraId="37801AE8" w14:textId="77777777" w:rsidR="00AA5738" w:rsidRDefault="00AA5738" w:rsidP="008C2F5E">
      <w:pPr>
        <w:pStyle w:val="aff3"/>
        <w:ind w:firstLineChars="0" w:firstLine="0"/>
      </w:pPr>
      <w:r>
        <w:t xml:space="preserve">                                        path "../config/group-id";</w:t>
      </w:r>
    </w:p>
    <w:p w14:paraId="489506C1" w14:textId="77777777" w:rsidR="00AA5738" w:rsidRDefault="00AA5738" w:rsidP="008C2F5E">
      <w:pPr>
        <w:pStyle w:val="aff3"/>
        <w:ind w:firstLineChars="0" w:firstLine="0"/>
      </w:pPr>
      <w:r>
        <w:t xml:space="preserve">                                    }</w:t>
      </w:r>
    </w:p>
    <w:p w14:paraId="1830F71A" w14:textId="77777777" w:rsidR="00AA5738" w:rsidRDefault="00AA5738" w:rsidP="008C2F5E">
      <w:pPr>
        <w:pStyle w:val="aff3"/>
        <w:ind w:firstLineChars="0" w:firstLine="0"/>
      </w:pPr>
      <w:r>
        <w:t xml:space="preserve">                                    description</w:t>
      </w:r>
    </w:p>
    <w:p w14:paraId="298463E2" w14:textId="77777777" w:rsidR="00AA5738" w:rsidRDefault="00AA5738" w:rsidP="008C2F5E">
      <w:pPr>
        <w:pStyle w:val="aff3"/>
        <w:ind w:firstLineChars="0" w:firstLine="0"/>
      </w:pPr>
      <w:r>
        <w:t xml:space="preserve">                                        "The destination group id references a configured</w:t>
      </w:r>
    </w:p>
    <w:p w14:paraId="56F89ADC" w14:textId="77777777" w:rsidR="00AA5738" w:rsidRDefault="00AA5738" w:rsidP="008C2F5E">
      <w:pPr>
        <w:pStyle w:val="aff3"/>
        <w:ind w:firstLineChars="0" w:firstLine="0"/>
      </w:pPr>
      <w:r>
        <w:t xml:space="preserve">                                         group of destinations for the telemetry stream.";</w:t>
      </w:r>
    </w:p>
    <w:p w14:paraId="1A59C7E2" w14:textId="77777777" w:rsidR="00AA5738" w:rsidRDefault="00AA5738" w:rsidP="008C2F5E">
      <w:pPr>
        <w:pStyle w:val="aff3"/>
        <w:ind w:firstLineChars="0" w:firstLine="0"/>
      </w:pPr>
      <w:r>
        <w:t xml:space="preserve">                                }</w:t>
      </w:r>
    </w:p>
    <w:p w14:paraId="0155FA67" w14:textId="77777777" w:rsidR="00AA5738" w:rsidRDefault="00AA5738" w:rsidP="008C2F5E">
      <w:pPr>
        <w:pStyle w:val="aff3"/>
        <w:ind w:firstLineChars="0" w:firstLine="0"/>
      </w:pPr>
    </w:p>
    <w:p w14:paraId="5A73F7F7" w14:textId="77777777" w:rsidR="00AA5738" w:rsidRDefault="00AA5738" w:rsidP="008C2F5E">
      <w:pPr>
        <w:pStyle w:val="aff3"/>
        <w:ind w:firstLineChars="0" w:firstLine="0"/>
      </w:pPr>
      <w:r>
        <w:t xml:space="preserve">                                container config {</w:t>
      </w:r>
    </w:p>
    <w:p w14:paraId="2DFCA190" w14:textId="77777777" w:rsidR="00AA5738" w:rsidRDefault="00AA5738" w:rsidP="008C2F5E">
      <w:pPr>
        <w:pStyle w:val="aff3"/>
        <w:ind w:firstLineChars="0" w:firstLine="0"/>
      </w:pPr>
      <w:r>
        <w:t xml:space="preserve">                                    description</w:t>
      </w:r>
    </w:p>
    <w:p w14:paraId="4FCEE6A8" w14:textId="77777777" w:rsidR="00AA5738" w:rsidRDefault="00AA5738" w:rsidP="008C2F5E">
      <w:pPr>
        <w:pStyle w:val="aff3"/>
        <w:ind w:firstLineChars="0" w:firstLine="0"/>
      </w:pPr>
      <w:r>
        <w:t xml:space="preserve">                                    "Configuration parameters related to telemetry</w:t>
      </w:r>
    </w:p>
    <w:p w14:paraId="4F739099" w14:textId="77777777" w:rsidR="00AA5738" w:rsidRDefault="00AA5738" w:rsidP="008C2F5E">
      <w:pPr>
        <w:pStyle w:val="aff3"/>
        <w:ind w:firstLineChars="0" w:firstLine="0"/>
      </w:pPr>
      <w:r>
        <w:t xml:space="preserve">                                     destinations.";</w:t>
      </w:r>
    </w:p>
    <w:p w14:paraId="1F7F280F" w14:textId="77777777" w:rsidR="00AA5738" w:rsidRDefault="00AA5738" w:rsidP="008C2F5E">
      <w:pPr>
        <w:pStyle w:val="aff3"/>
        <w:ind w:firstLineChars="0" w:firstLine="0"/>
      </w:pPr>
    </w:p>
    <w:p w14:paraId="6C307F32" w14:textId="77777777" w:rsidR="00AA5738" w:rsidRDefault="00AA5738" w:rsidP="008C2F5E">
      <w:pPr>
        <w:pStyle w:val="aff3"/>
        <w:ind w:firstLineChars="0" w:firstLine="0"/>
      </w:pPr>
      <w:r>
        <w:lastRenderedPageBreak/>
        <w:t xml:space="preserve">                                    leaf group-id {</w:t>
      </w:r>
    </w:p>
    <w:p w14:paraId="1B8C8067" w14:textId="77777777" w:rsidR="00AA5738" w:rsidRDefault="00AA5738" w:rsidP="008C2F5E">
      <w:pPr>
        <w:pStyle w:val="aff3"/>
        <w:ind w:firstLineChars="0" w:firstLine="0"/>
      </w:pPr>
      <w:r>
        <w:t xml:space="preserve">                                        type leafref {</w:t>
      </w:r>
    </w:p>
    <w:p w14:paraId="78269DCC" w14:textId="77777777" w:rsidR="00AA5738" w:rsidRDefault="00AA5738" w:rsidP="008C2F5E">
      <w:pPr>
        <w:pStyle w:val="aff3"/>
        <w:ind w:firstLineChars="0" w:firstLine="0"/>
      </w:pPr>
      <w:r>
        <w:t xml:space="preserve">                                            path "../../../../../../../destination-groups"</w:t>
      </w:r>
    </w:p>
    <w:p w14:paraId="7C8085A7" w14:textId="77777777" w:rsidR="00AA5738" w:rsidRDefault="00AA5738" w:rsidP="008C2F5E">
      <w:pPr>
        <w:pStyle w:val="aff3"/>
        <w:ind w:firstLineChars="0" w:firstLine="0"/>
      </w:pPr>
      <w:r>
        <w:t xml:space="preserve">                                                + "/destination-group/group-id";</w:t>
      </w:r>
    </w:p>
    <w:p w14:paraId="69946342" w14:textId="77777777" w:rsidR="00AA5738" w:rsidRDefault="00AA5738" w:rsidP="008C2F5E">
      <w:pPr>
        <w:pStyle w:val="aff3"/>
        <w:ind w:firstLineChars="0" w:firstLine="0"/>
      </w:pPr>
      <w:r>
        <w:t xml:space="preserve">                                        }</w:t>
      </w:r>
    </w:p>
    <w:p w14:paraId="7CB0C419" w14:textId="77777777" w:rsidR="00AA5738" w:rsidRDefault="00AA5738" w:rsidP="008C2F5E">
      <w:pPr>
        <w:pStyle w:val="aff3"/>
        <w:ind w:firstLineChars="0" w:firstLine="0"/>
      </w:pPr>
      <w:r>
        <w:t xml:space="preserve">                                        description</w:t>
      </w:r>
    </w:p>
    <w:p w14:paraId="245FED38" w14:textId="77777777" w:rsidR="00AA5738" w:rsidRDefault="00AA5738" w:rsidP="008C2F5E">
      <w:pPr>
        <w:pStyle w:val="aff3"/>
        <w:ind w:firstLineChars="0" w:firstLine="0"/>
      </w:pPr>
      <w:r>
        <w:t xml:space="preserve">                                            "The destination group id references a reusable</w:t>
      </w:r>
    </w:p>
    <w:p w14:paraId="0F1C33D2" w14:textId="77777777" w:rsidR="00AA5738" w:rsidRDefault="00AA5738" w:rsidP="008C2F5E">
      <w:pPr>
        <w:pStyle w:val="aff3"/>
        <w:ind w:firstLineChars="0" w:firstLine="0"/>
      </w:pPr>
      <w:r>
        <w:t xml:space="preserve">                                             group of destination addresses and ports for</w:t>
      </w:r>
    </w:p>
    <w:p w14:paraId="47FCB4CA" w14:textId="77777777" w:rsidR="00AA5738" w:rsidRDefault="00AA5738" w:rsidP="008C2F5E">
      <w:pPr>
        <w:pStyle w:val="aff3"/>
        <w:ind w:firstLineChars="0" w:firstLine="0"/>
      </w:pPr>
      <w:r>
        <w:t xml:space="preserve">                                             the telemetry stream.";</w:t>
      </w:r>
    </w:p>
    <w:p w14:paraId="44B07762" w14:textId="77777777" w:rsidR="00AA5738" w:rsidRDefault="00AA5738" w:rsidP="008C2F5E">
      <w:pPr>
        <w:pStyle w:val="aff3"/>
        <w:ind w:firstLineChars="0" w:firstLine="0"/>
      </w:pPr>
      <w:r>
        <w:t xml:space="preserve">                                    }</w:t>
      </w:r>
    </w:p>
    <w:p w14:paraId="40E0C7D0" w14:textId="77777777" w:rsidR="00AA5738" w:rsidRDefault="00AA5738" w:rsidP="008C2F5E">
      <w:pPr>
        <w:pStyle w:val="aff3"/>
        <w:ind w:firstLineChars="0" w:firstLine="0"/>
      </w:pPr>
      <w:r>
        <w:t xml:space="preserve">                                }</w:t>
      </w:r>
    </w:p>
    <w:p w14:paraId="0A5E4EE8" w14:textId="77777777" w:rsidR="00AA5738" w:rsidRDefault="00AA5738" w:rsidP="008C2F5E">
      <w:pPr>
        <w:pStyle w:val="aff3"/>
        <w:ind w:firstLineChars="0" w:firstLine="0"/>
      </w:pPr>
    </w:p>
    <w:p w14:paraId="5F05D3AD" w14:textId="77777777" w:rsidR="00AA5738" w:rsidRDefault="00AA5738" w:rsidP="008C2F5E">
      <w:pPr>
        <w:pStyle w:val="aff3"/>
        <w:ind w:firstLineChars="0" w:firstLine="0"/>
      </w:pPr>
      <w:r>
        <w:t xml:space="preserve">                                container state {</w:t>
      </w:r>
    </w:p>
    <w:p w14:paraId="7D9672EE" w14:textId="77777777" w:rsidR="00AA5738" w:rsidRDefault="00AA5738" w:rsidP="008C2F5E">
      <w:pPr>
        <w:pStyle w:val="aff3"/>
        <w:ind w:firstLineChars="0" w:firstLine="0"/>
      </w:pPr>
      <w:r>
        <w:t xml:space="preserve">                                    config false;</w:t>
      </w:r>
    </w:p>
    <w:p w14:paraId="0FC4018F" w14:textId="77777777" w:rsidR="00AA5738" w:rsidRDefault="00AA5738" w:rsidP="008C2F5E">
      <w:pPr>
        <w:pStyle w:val="aff3"/>
        <w:ind w:firstLineChars="0" w:firstLine="0"/>
      </w:pPr>
      <w:r>
        <w:t xml:space="preserve">                                    description</w:t>
      </w:r>
    </w:p>
    <w:p w14:paraId="6D7C9068" w14:textId="77777777" w:rsidR="00AA5738" w:rsidRDefault="00AA5738" w:rsidP="008C2F5E">
      <w:pPr>
        <w:pStyle w:val="aff3"/>
        <w:ind w:firstLineChars="0" w:firstLine="0"/>
      </w:pPr>
      <w:r>
        <w:t xml:space="preserve">                                    "State information related to telemetry</w:t>
      </w:r>
    </w:p>
    <w:p w14:paraId="5EBCCE3B" w14:textId="77777777" w:rsidR="00AA5738" w:rsidRDefault="00AA5738" w:rsidP="008C2F5E">
      <w:pPr>
        <w:pStyle w:val="aff3"/>
        <w:ind w:firstLineChars="0" w:firstLine="0"/>
      </w:pPr>
      <w:r>
        <w:t xml:space="preserve">                                     destinations";</w:t>
      </w:r>
    </w:p>
    <w:p w14:paraId="0C408F5E" w14:textId="77777777" w:rsidR="00AA5738" w:rsidRDefault="00AA5738" w:rsidP="008C2F5E">
      <w:pPr>
        <w:pStyle w:val="aff3"/>
        <w:ind w:firstLineChars="0" w:firstLine="0"/>
      </w:pPr>
    </w:p>
    <w:p w14:paraId="23C8CC23" w14:textId="77777777" w:rsidR="00AA5738" w:rsidRDefault="00AA5738" w:rsidP="008C2F5E">
      <w:pPr>
        <w:pStyle w:val="aff3"/>
        <w:ind w:firstLineChars="0" w:firstLine="0"/>
      </w:pPr>
      <w:r>
        <w:t xml:space="preserve">                                    leaf group-id {</w:t>
      </w:r>
    </w:p>
    <w:p w14:paraId="694C1D06" w14:textId="77777777" w:rsidR="00AA5738" w:rsidRDefault="00AA5738" w:rsidP="008C2F5E">
      <w:pPr>
        <w:pStyle w:val="aff3"/>
        <w:ind w:firstLineChars="0" w:firstLine="0"/>
      </w:pPr>
      <w:r>
        <w:t xml:space="preserve">                                        type leafref {</w:t>
      </w:r>
    </w:p>
    <w:p w14:paraId="280265DE" w14:textId="77777777" w:rsidR="00AA5738" w:rsidRDefault="00AA5738" w:rsidP="008C2F5E">
      <w:pPr>
        <w:pStyle w:val="aff3"/>
        <w:ind w:firstLineChars="0" w:firstLine="0"/>
      </w:pPr>
      <w:r>
        <w:t xml:space="preserve">                                            path "../../../../../../../destination-groups"</w:t>
      </w:r>
    </w:p>
    <w:p w14:paraId="7F0AC4B2" w14:textId="77777777" w:rsidR="00AA5738" w:rsidRDefault="00AA5738" w:rsidP="008C2F5E">
      <w:pPr>
        <w:pStyle w:val="aff3"/>
        <w:ind w:firstLineChars="0" w:firstLine="0"/>
      </w:pPr>
      <w:r>
        <w:t xml:space="preserve">                                                + "/destination-group/group-id";</w:t>
      </w:r>
    </w:p>
    <w:p w14:paraId="5B28D2B4" w14:textId="77777777" w:rsidR="00AA5738" w:rsidRDefault="00AA5738" w:rsidP="008C2F5E">
      <w:pPr>
        <w:pStyle w:val="aff3"/>
        <w:ind w:firstLineChars="0" w:firstLine="0"/>
      </w:pPr>
      <w:r>
        <w:t xml:space="preserve">                                        }</w:t>
      </w:r>
    </w:p>
    <w:p w14:paraId="48282EEA" w14:textId="77777777" w:rsidR="00AA5738" w:rsidRDefault="00AA5738" w:rsidP="008C2F5E">
      <w:pPr>
        <w:pStyle w:val="aff3"/>
        <w:ind w:firstLineChars="0" w:firstLine="0"/>
      </w:pPr>
      <w:r>
        <w:t xml:space="preserve">                                        description</w:t>
      </w:r>
    </w:p>
    <w:p w14:paraId="489C9396" w14:textId="77777777" w:rsidR="00AA5738" w:rsidRDefault="00AA5738" w:rsidP="008C2F5E">
      <w:pPr>
        <w:pStyle w:val="aff3"/>
        <w:ind w:firstLineChars="0" w:firstLine="0"/>
      </w:pPr>
      <w:r>
        <w:t xml:space="preserve">                                            "The destination group id references a reusable</w:t>
      </w:r>
    </w:p>
    <w:p w14:paraId="39D6AD65" w14:textId="77777777" w:rsidR="00AA5738" w:rsidRDefault="00AA5738" w:rsidP="008C2F5E">
      <w:pPr>
        <w:pStyle w:val="aff3"/>
        <w:ind w:firstLineChars="0" w:firstLine="0"/>
      </w:pPr>
      <w:r>
        <w:t xml:space="preserve">                                             group of destination addresses and ports for</w:t>
      </w:r>
    </w:p>
    <w:p w14:paraId="7BC6D59A" w14:textId="77777777" w:rsidR="00AA5738" w:rsidRDefault="00AA5738" w:rsidP="008C2F5E">
      <w:pPr>
        <w:pStyle w:val="aff3"/>
        <w:ind w:firstLineChars="0" w:firstLine="0"/>
      </w:pPr>
      <w:r>
        <w:t xml:space="preserve">                                             the telemetry stream.";</w:t>
      </w:r>
    </w:p>
    <w:p w14:paraId="15FD73F4" w14:textId="77777777" w:rsidR="00AA5738" w:rsidRDefault="00AA5738" w:rsidP="008C2F5E">
      <w:pPr>
        <w:pStyle w:val="aff3"/>
        <w:ind w:firstLineChars="0" w:firstLine="0"/>
      </w:pPr>
      <w:r>
        <w:t xml:space="preserve">                                    }</w:t>
      </w:r>
    </w:p>
    <w:p w14:paraId="3756069F" w14:textId="77777777" w:rsidR="00AA5738" w:rsidRDefault="00AA5738" w:rsidP="008C2F5E">
      <w:pPr>
        <w:pStyle w:val="aff3"/>
        <w:ind w:firstLineChars="0" w:firstLine="0"/>
      </w:pPr>
      <w:r>
        <w:t xml:space="preserve">                                }</w:t>
      </w:r>
    </w:p>
    <w:p w14:paraId="7A48D754" w14:textId="77777777" w:rsidR="00AA5738" w:rsidRDefault="00AA5738" w:rsidP="008C2F5E">
      <w:pPr>
        <w:pStyle w:val="aff3"/>
        <w:ind w:firstLineChars="0" w:firstLine="0"/>
      </w:pPr>
      <w:r>
        <w:t xml:space="preserve">                            }</w:t>
      </w:r>
    </w:p>
    <w:p w14:paraId="57799BFD" w14:textId="77777777" w:rsidR="00AA5738" w:rsidRDefault="00AA5738" w:rsidP="008C2F5E">
      <w:pPr>
        <w:pStyle w:val="aff3"/>
        <w:ind w:firstLineChars="0" w:firstLine="0"/>
      </w:pPr>
      <w:r>
        <w:t xml:space="preserve">                        }</w:t>
      </w:r>
    </w:p>
    <w:p w14:paraId="6F621718" w14:textId="77777777" w:rsidR="00AA5738" w:rsidRDefault="00AA5738" w:rsidP="008C2F5E">
      <w:pPr>
        <w:pStyle w:val="aff3"/>
        <w:ind w:firstLineChars="0" w:firstLine="0"/>
      </w:pPr>
      <w:r>
        <w:t xml:space="preserve">                    }</w:t>
      </w:r>
    </w:p>
    <w:p w14:paraId="211CD9EC" w14:textId="77777777" w:rsidR="00AA5738" w:rsidRDefault="00AA5738" w:rsidP="008C2F5E">
      <w:pPr>
        <w:pStyle w:val="aff3"/>
        <w:ind w:firstLineChars="0" w:firstLine="0"/>
      </w:pPr>
      <w:r>
        <w:t xml:space="preserve">                }</w:t>
      </w:r>
    </w:p>
    <w:p w14:paraId="6AE10348" w14:textId="77777777" w:rsidR="00AA5738" w:rsidRDefault="00AA5738" w:rsidP="008C2F5E">
      <w:pPr>
        <w:pStyle w:val="aff3"/>
        <w:ind w:firstLineChars="0" w:firstLine="0"/>
      </w:pPr>
    </w:p>
    <w:p w14:paraId="5547C51C" w14:textId="77777777" w:rsidR="00AA5738" w:rsidRDefault="00AA5738" w:rsidP="008C2F5E">
      <w:pPr>
        <w:pStyle w:val="aff3"/>
        <w:ind w:firstLineChars="0" w:firstLine="0"/>
      </w:pPr>
      <w:r>
        <w:t xml:space="preserve">                container dynamic-subscriptions {</w:t>
      </w:r>
    </w:p>
    <w:p w14:paraId="3D61A900" w14:textId="77777777" w:rsidR="00AA5738" w:rsidRDefault="00AA5738" w:rsidP="008C2F5E">
      <w:pPr>
        <w:pStyle w:val="aff3"/>
        <w:ind w:firstLineChars="0" w:firstLine="0"/>
      </w:pPr>
      <w:r>
        <w:t xml:space="preserve">                    description</w:t>
      </w:r>
    </w:p>
    <w:p w14:paraId="669D3911" w14:textId="77777777" w:rsidR="00AA5738" w:rsidRDefault="00AA5738" w:rsidP="008C2F5E">
      <w:pPr>
        <w:pStyle w:val="aff3"/>
        <w:ind w:firstLineChars="0" w:firstLine="0"/>
      </w:pPr>
      <w:r>
        <w:t xml:space="preserve">                        "This container holds information relating to dynamic</w:t>
      </w:r>
    </w:p>
    <w:p w14:paraId="38A339BC" w14:textId="77777777" w:rsidR="00AA5738" w:rsidRDefault="00AA5738" w:rsidP="008C2F5E">
      <w:pPr>
        <w:pStyle w:val="aff3"/>
        <w:ind w:firstLineChars="0" w:firstLine="0"/>
      </w:pPr>
      <w:r>
        <w:t xml:space="preserve">                         telemetry subscriptions. A dynamic subscription is</w:t>
      </w:r>
    </w:p>
    <w:p w14:paraId="68EAC519" w14:textId="77777777" w:rsidR="00AA5738" w:rsidRDefault="00AA5738" w:rsidP="008C2F5E">
      <w:pPr>
        <w:pStyle w:val="aff3"/>
        <w:ind w:firstLineChars="0" w:firstLine="0"/>
      </w:pPr>
      <w:r>
        <w:t xml:space="preserve">                         typically configured through an RPC channel, and does not</w:t>
      </w:r>
    </w:p>
    <w:p w14:paraId="11984E31" w14:textId="77777777" w:rsidR="00AA5738" w:rsidRDefault="00AA5738" w:rsidP="008C2F5E">
      <w:pPr>
        <w:pStyle w:val="aff3"/>
        <w:ind w:firstLineChars="0" w:firstLine="0"/>
      </w:pPr>
      <w:r>
        <w:lastRenderedPageBreak/>
        <w:t xml:space="preserve">                         persist across device restarts, or if the RPC channel is</w:t>
      </w:r>
    </w:p>
    <w:p w14:paraId="1AFC55D1" w14:textId="77777777" w:rsidR="00AA5738" w:rsidRDefault="00AA5738" w:rsidP="008C2F5E">
      <w:pPr>
        <w:pStyle w:val="aff3"/>
        <w:ind w:firstLineChars="0" w:firstLine="0"/>
      </w:pPr>
      <w:r>
        <w:t xml:space="preserve">                         reset or otherwise torn down.";</w:t>
      </w:r>
    </w:p>
    <w:p w14:paraId="5D74E640" w14:textId="77777777" w:rsidR="00AA5738" w:rsidRDefault="00AA5738" w:rsidP="008C2F5E">
      <w:pPr>
        <w:pStyle w:val="aff3"/>
        <w:ind w:firstLineChars="0" w:firstLine="0"/>
      </w:pPr>
    </w:p>
    <w:p w14:paraId="68B20F59" w14:textId="77777777" w:rsidR="00AA5738" w:rsidRDefault="00AA5738" w:rsidP="008C2F5E">
      <w:pPr>
        <w:pStyle w:val="aff3"/>
        <w:ind w:firstLineChars="0" w:firstLine="0"/>
      </w:pPr>
    </w:p>
    <w:p w14:paraId="1203AAF7" w14:textId="77777777" w:rsidR="00AA5738" w:rsidRDefault="00AA5738" w:rsidP="008C2F5E">
      <w:pPr>
        <w:pStyle w:val="aff3"/>
        <w:ind w:firstLineChars="0" w:firstLine="0"/>
      </w:pPr>
      <w:r>
        <w:t xml:space="preserve">                    list dynamic-subscription {</w:t>
      </w:r>
    </w:p>
    <w:p w14:paraId="31C29335" w14:textId="77777777" w:rsidR="00AA5738" w:rsidRDefault="00AA5738" w:rsidP="008C2F5E">
      <w:pPr>
        <w:pStyle w:val="aff3"/>
        <w:ind w:firstLineChars="0" w:firstLine="0"/>
      </w:pPr>
      <w:r>
        <w:t xml:space="preserve">                        key "id";</w:t>
      </w:r>
    </w:p>
    <w:p w14:paraId="10962B0E" w14:textId="77777777" w:rsidR="00AA5738" w:rsidRDefault="00AA5738" w:rsidP="008C2F5E">
      <w:pPr>
        <w:pStyle w:val="aff3"/>
        <w:ind w:firstLineChars="0" w:firstLine="0"/>
      </w:pPr>
    </w:p>
    <w:p w14:paraId="6BFE608B" w14:textId="77777777" w:rsidR="00AA5738" w:rsidRDefault="00AA5738" w:rsidP="008C2F5E">
      <w:pPr>
        <w:pStyle w:val="aff3"/>
        <w:ind w:firstLineChars="0" w:firstLine="0"/>
      </w:pPr>
      <w:r>
        <w:t xml:space="preserve">                        config false;</w:t>
      </w:r>
    </w:p>
    <w:p w14:paraId="18CAB7FF" w14:textId="77777777" w:rsidR="00AA5738" w:rsidRDefault="00AA5738" w:rsidP="008C2F5E">
      <w:pPr>
        <w:pStyle w:val="aff3"/>
        <w:ind w:firstLineChars="0" w:firstLine="0"/>
      </w:pPr>
      <w:r>
        <w:t xml:space="preserve">                        description</w:t>
      </w:r>
    </w:p>
    <w:p w14:paraId="34018316" w14:textId="77777777" w:rsidR="00AA5738" w:rsidRDefault="00AA5738" w:rsidP="008C2F5E">
      <w:pPr>
        <w:pStyle w:val="aff3"/>
        <w:ind w:firstLineChars="0" w:firstLine="0"/>
      </w:pPr>
      <w:r>
        <w:t xml:space="preserve">                            "List representation of telemetry subscriptions that</w:t>
      </w:r>
    </w:p>
    <w:p w14:paraId="390EA77A" w14:textId="77777777" w:rsidR="00AA5738" w:rsidRDefault="00AA5738" w:rsidP="008C2F5E">
      <w:pPr>
        <w:pStyle w:val="aff3"/>
        <w:ind w:firstLineChars="0" w:firstLine="0"/>
      </w:pPr>
      <w:r>
        <w:t xml:space="preserve">                             are configured via an inline RPC, otherwise known</w:t>
      </w:r>
    </w:p>
    <w:p w14:paraId="023BCDEA" w14:textId="77777777" w:rsidR="00AA5738" w:rsidRDefault="00AA5738" w:rsidP="008C2F5E">
      <w:pPr>
        <w:pStyle w:val="aff3"/>
        <w:ind w:firstLineChars="0" w:firstLine="0"/>
      </w:pPr>
      <w:r>
        <w:t xml:space="preserve">                             as dynamic telemetry subscriptions.";</w:t>
      </w:r>
    </w:p>
    <w:p w14:paraId="4B572E46" w14:textId="77777777" w:rsidR="00AA5738" w:rsidRDefault="00AA5738" w:rsidP="008C2F5E">
      <w:pPr>
        <w:pStyle w:val="aff3"/>
        <w:ind w:firstLineChars="0" w:firstLine="0"/>
      </w:pPr>
    </w:p>
    <w:p w14:paraId="6A9709F9" w14:textId="77777777" w:rsidR="00AA5738" w:rsidRDefault="00AA5738" w:rsidP="008C2F5E">
      <w:pPr>
        <w:pStyle w:val="aff3"/>
        <w:ind w:firstLineChars="0" w:firstLine="0"/>
      </w:pPr>
      <w:r>
        <w:t xml:space="preserve">                        leaf id {</w:t>
      </w:r>
    </w:p>
    <w:p w14:paraId="3F667E6F" w14:textId="77777777" w:rsidR="00AA5738" w:rsidRDefault="00AA5738" w:rsidP="008C2F5E">
      <w:pPr>
        <w:pStyle w:val="aff3"/>
        <w:ind w:firstLineChars="0" w:firstLine="0"/>
      </w:pPr>
      <w:r>
        <w:t xml:space="preserve">                            type leafref {</w:t>
      </w:r>
    </w:p>
    <w:p w14:paraId="5A0D2E28" w14:textId="77777777" w:rsidR="00AA5738" w:rsidRDefault="00AA5738" w:rsidP="008C2F5E">
      <w:pPr>
        <w:pStyle w:val="aff3"/>
        <w:ind w:firstLineChars="0" w:firstLine="0"/>
      </w:pPr>
      <w:r>
        <w:t xml:space="preserve">                                path "../state/id";</w:t>
      </w:r>
    </w:p>
    <w:p w14:paraId="46B09976" w14:textId="77777777" w:rsidR="00AA5738" w:rsidRDefault="00AA5738" w:rsidP="008C2F5E">
      <w:pPr>
        <w:pStyle w:val="aff3"/>
        <w:ind w:firstLineChars="0" w:firstLine="0"/>
      </w:pPr>
      <w:r>
        <w:t xml:space="preserve">                            }</w:t>
      </w:r>
    </w:p>
    <w:p w14:paraId="7FFC110A" w14:textId="77777777" w:rsidR="00AA5738" w:rsidRDefault="00AA5738" w:rsidP="008C2F5E">
      <w:pPr>
        <w:pStyle w:val="aff3"/>
        <w:ind w:firstLineChars="0" w:firstLine="0"/>
      </w:pPr>
    </w:p>
    <w:p w14:paraId="0426B049" w14:textId="77777777" w:rsidR="00AA5738" w:rsidRDefault="00AA5738" w:rsidP="008C2F5E">
      <w:pPr>
        <w:pStyle w:val="aff3"/>
        <w:ind w:firstLineChars="0" w:firstLine="0"/>
      </w:pPr>
      <w:r>
        <w:t xml:space="preserve">                            description</w:t>
      </w:r>
    </w:p>
    <w:p w14:paraId="5B45998A" w14:textId="77777777" w:rsidR="00AA5738" w:rsidRDefault="00AA5738" w:rsidP="008C2F5E">
      <w:pPr>
        <w:pStyle w:val="aff3"/>
        <w:ind w:firstLineChars="0" w:firstLine="0"/>
      </w:pPr>
      <w:r>
        <w:t xml:space="preserve">                                "Reference to the identifier of the subscription</w:t>
      </w:r>
    </w:p>
    <w:p w14:paraId="182025BE" w14:textId="77777777" w:rsidR="00AA5738" w:rsidRDefault="00AA5738" w:rsidP="008C2F5E">
      <w:pPr>
        <w:pStyle w:val="aff3"/>
        <w:ind w:firstLineChars="0" w:firstLine="0"/>
      </w:pPr>
      <w:r>
        <w:t xml:space="preserve">                                 itself. The id will be the handle to refer to the</w:t>
      </w:r>
    </w:p>
    <w:p w14:paraId="24549F00" w14:textId="77777777" w:rsidR="00AA5738" w:rsidRDefault="00AA5738" w:rsidP="008C2F5E">
      <w:pPr>
        <w:pStyle w:val="aff3"/>
        <w:ind w:firstLineChars="0" w:firstLine="0"/>
      </w:pPr>
      <w:r>
        <w:t xml:space="preserve">                                 subscription once created";</w:t>
      </w:r>
    </w:p>
    <w:p w14:paraId="5D648695" w14:textId="77777777" w:rsidR="00AA5738" w:rsidRDefault="00AA5738" w:rsidP="008C2F5E">
      <w:pPr>
        <w:pStyle w:val="aff3"/>
        <w:ind w:firstLineChars="0" w:firstLine="0"/>
      </w:pPr>
      <w:r>
        <w:t xml:space="preserve">                        }</w:t>
      </w:r>
    </w:p>
    <w:p w14:paraId="748BFC2F" w14:textId="77777777" w:rsidR="00AA5738" w:rsidRDefault="00AA5738" w:rsidP="008C2F5E">
      <w:pPr>
        <w:pStyle w:val="aff3"/>
        <w:ind w:firstLineChars="0" w:firstLine="0"/>
      </w:pPr>
    </w:p>
    <w:p w14:paraId="39569328" w14:textId="77777777" w:rsidR="00AA5738" w:rsidRDefault="00AA5738" w:rsidP="008C2F5E">
      <w:pPr>
        <w:pStyle w:val="aff3"/>
        <w:ind w:firstLineChars="0" w:firstLine="0"/>
      </w:pPr>
      <w:r>
        <w:t xml:space="preserve">                        container state {</w:t>
      </w:r>
    </w:p>
    <w:p w14:paraId="49583794" w14:textId="77777777" w:rsidR="00AA5738" w:rsidRDefault="00AA5738" w:rsidP="008C2F5E">
      <w:pPr>
        <w:pStyle w:val="aff3"/>
        <w:ind w:firstLineChars="0" w:firstLine="0"/>
      </w:pPr>
      <w:r>
        <w:t xml:space="preserve">                            config false;</w:t>
      </w:r>
    </w:p>
    <w:p w14:paraId="5858FEA2" w14:textId="77777777" w:rsidR="00AA5738" w:rsidRDefault="00AA5738" w:rsidP="008C2F5E">
      <w:pPr>
        <w:pStyle w:val="aff3"/>
        <w:ind w:firstLineChars="0" w:firstLine="0"/>
      </w:pPr>
      <w:r>
        <w:t xml:space="preserve">                            description</w:t>
      </w:r>
    </w:p>
    <w:p w14:paraId="692D6CD5" w14:textId="77777777" w:rsidR="00AA5738" w:rsidRDefault="00AA5738" w:rsidP="008C2F5E">
      <w:pPr>
        <w:pStyle w:val="aff3"/>
        <w:ind w:firstLineChars="0" w:firstLine="0"/>
      </w:pPr>
      <w:r>
        <w:t xml:space="preserve">                                "State information relating to dynamic telemetry</w:t>
      </w:r>
    </w:p>
    <w:p w14:paraId="0EB51B5F" w14:textId="77777777" w:rsidR="00AA5738" w:rsidRDefault="00AA5738" w:rsidP="008C2F5E">
      <w:pPr>
        <w:pStyle w:val="aff3"/>
        <w:ind w:firstLineChars="0" w:firstLine="0"/>
      </w:pPr>
      <w:r>
        <w:t xml:space="preserve">                                 subscriptions.";</w:t>
      </w:r>
    </w:p>
    <w:p w14:paraId="54E7C5E1" w14:textId="77777777" w:rsidR="00AA5738" w:rsidRDefault="00AA5738" w:rsidP="008C2F5E">
      <w:pPr>
        <w:pStyle w:val="aff3"/>
        <w:ind w:firstLineChars="0" w:firstLine="0"/>
      </w:pPr>
    </w:p>
    <w:p w14:paraId="5A9F35AF" w14:textId="77777777" w:rsidR="00AA5738" w:rsidRDefault="00AA5738" w:rsidP="008C2F5E">
      <w:pPr>
        <w:pStyle w:val="aff3"/>
        <w:ind w:firstLineChars="0" w:firstLine="0"/>
      </w:pPr>
      <w:r>
        <w:t xml:space="preserve">                            uses telemetry-subscription-config;</w:t>
      </w:r>
    </w:p>
    <w:p w14:paraId="28DB5876" w14:textId="77777777" w:rsidR="00AA5738" w:rsidRDefault="00AA5738" w:rsidP="008C2F5E">
      <w:pPr>
        <w:pStyle w:val="aff3"/>
        <w:ind w:firstLineChars="0" w:firstLine="0"/>
      </w:pPr>
      <w:r>
        <w:t xml:space="preserve">                            uses telemetry-stream-destination-config;</w:t>
      </w:r>
    </w:p>
    <w:p w14:paraId="01DD7133" w14:textId="77777777" w:rsidR="00AA5738" w:rsidRDefault="00AA5738" w:rsidP="008C2F5E">
      <w:pPr>
        <w:pStyle w:val="aff3"/>
        <w:ind w:firstLineChars="0" w:firstLine="0"/>
      </w:pPr>
      <w:r>
        <w:t xml:space="preserve">                            uses telemetry-stream-frequency-config;</w:t>
      </w:r>
    </w:p>
    <w:p w14:paraId="274C6C33" w14:textId="77777777" w:rsidR="00AA5738" w:rsidRDefault="00AA5738" w:rsidP="008C2F5E">
      <w:pPr>
        <w:pStyle w:val="aff3"/>
        <w:ind w:firstLineChars="0" w:firstLine="0"/>
      </w:pPr>
      <w:r>
        <w:t xml:space="preserve">                            uses telemetry-heartbeat-config;</w:t>
      </w:r>
    </w:p>
    <w:p w14:paraId="39DF9C9F" w14:textId="77777777" w:rsidR="00AA5738" w:rsidRDefault="00AA5738" w:rsidP="008C2F5E">
      <w:pPr>
        <w:pStyle w:val="aff3"/>
        <w:ind w:firstLineChars="0" w:firstLine="0"/>
      </w:pPr>
      <w:r>
        <w:t xml:space="preserve">                            uses telemetry-suppress-redundant-config;</w:t>
      </w:r>
    </w:p>
    <w:p w14:paraId="5288642A" w14:textId="77777777" w:rsidR="00AA5738" w:rsidRDefault="00AA5738" w:rsidP="008C2F5E">
      <w:pPr>
        <w:pStyle w:val="aff3"/>
        <w:ind w:firstLineChars="0" w:firstLine="0"/>
      </w:pPr>
      <w:r>
        <w:t xml:space="preserve">                            uses telemetry-qos-marking-config;</w:t>
      </w:r>
    </w:p>
    <w:p w14:paraId="55778862" w14:textId="77777777" w:rsidR="00AA5738" w:rsidRDefault="00AA5738" w:rsidP="008C2F5E">
      <w:pPr>
        <w:pStyle w:val="aff3"/>
        <w:ind w:firstLineChars="0" w:firstLine="0"/>
      </w:pPr>
      <w:r>
        <w:t xml:space="preserve">                            uses telemetry-stream-protocol-config;</w:t>
      </w:r>
    </w:p>
    <w:p w14:paraId="65B7EB5F" w14:textId="77777777" w:rsidR="00AA5738" w:rsidRDefault="00AA5738" w:rsidP="008C2F5E">
      <w:pPr>
        <w:pStyle w:val="aff3"/>
        <w:ind w:firstLineChars="0" w:firstLine="0"/>
      </w:pPr>
      <w:r>
        <w:t xml:space="preserve">                            uses telemetry-stream-encoding-config;</w:t>
      </w:r>
    </w:p>
    <w:p w14:paraId="5BCD7832" w14:textId="77777777" w:rsidR="00AA5738" w:rsidRDefault="00AA5738" w:rsidP="008C2F5E">
      <w:pPr>
        <w:pStyle w:val="aff3"/>
        <w:ind w:firstLineChars="0" w:firstLine="0"/>
      </w:pPr>
      <w:r>
        <w:t xml:space="preserve">                        }</w:t>
      </w:r>
    </w:p>
    <w:p w14:paraId="74890A73" w14:textId="77777777" w:rsidR="00AA5738" w:rsidRDefault="00AA5738" w:rsidP="008C2F5E">
      <w:pPr>
        <w:pStyle w:val="aff3"/>
        <w:ind w:firstLineChars="0" w:firstLine="0"/>
      </w:pPr>
    </w:p>
    <w:p w14:paraId="4862DA62" w14:textId="77777777" w:rsidR="00AA5738" w:rsidRDefault="00AA5738" w:rsidP="008C2F5E">
      <w:pPr>
        <w:pStyle w:val="aff3"/>
        <w:ind w:firstLineChars="0" w:firstLine="0"/>
      </w:pPr>
      <w:r>
        <w:t xml:space="preserve">                        container sensor-paths {</w:t>
      </w:r>
    </w:p>
    <w:p w14:paraId="1360BE24" w14:textId="77777777" w:rsidR="00AA5738" w:rsidRDefault="00AA5738" w:rsidP="008C2F5E">
      <w:pPr>
        <w:pStyle w:val="aff3"/>
        <w:ind w:firstLineChars="0" w:firstLine="0"/>
      </w:pPr>
      <w:r>
        <w:t xml:space="preserve">                            description</w:t>
      </w:r>
    </w:p>
    <w:p w14:paraId="016B2B12" w14:textId="77777777" w:rsidR="00AA5738" w:rsidRDefault="00AA5738" w:rsidP="008C2F5E">
      <w:pPr>
        <w:pStyle w:val="aff3"/>
        <w:ind w:firstLineChars="0" w:firstLine="0"/>
      </w:pPr>
      <w:r>
        <w:t xml:space="preserve">                                "Top level container to hold a set of sensor</w:t>
      </w:r>
    </w:p>
    <w:p w14:paraId="076009AA" w14:textId="77777777" w:rsidR="00AA5738" w:rsidRDefault="00AA5738" w:rsidP="008C2F5E">
      <w:pPr>
        <w:pStyle w:val="aff3"/>
        <w:ind w:firstLineChars="0" w:firstLine="0"/>
      </w:pPr>
      <w:r>
        <w:lastRenderedPageBreak/>
        <w:t xml:space="preserve">                                 paths grouped together";</w:t>
      </w:r>
    </w:p>
    <w:p w14:paraId="0A5F741D" w14:textId="77777777" w:rsidR="00AA5738" w:rsidRDefault="00AA5738" w:rsidP="008C2F5E">
      <w:pPr>
        <w:pStyle w:val="aff3"/>
        <w:ind w:firstLineChars="0" w:firstLine="0"/>
      </w:pPr>
    </w:p>
    <w:p w14:paraId="0AF621BE" w14:textId="77777777" w:rsidR="00AA5738" w:rsidRDefault="00AA5738" w:rsidP="008C2F5E">
      <w:pPr>
        <w:pStyle w:val="aff3"/>
        <w:ind w:firstLineChars="0" w:firstLine="0"/>
      </w:pPr>
      <w:r>
        <w:t xml:space="preserve">                            list sensor-path {</w:t>
      </w:r>
    </w:p>
    <w:p w14:paraId="1F791D67" w14:textId="77777777" w:rsidR="00AA5738" w:rsidRDefault="00AA5738" w:rsidP="008C2F5E">
      <w:pPr>
        <w:pStyle w:val="aff3"/>
        <w:ind w:firstLineChars="0" w:firstLine="0"/>
      </w:pPr>
      <w:r>
        <w:t xml:space="preserve">                                key "path";</w:t>
      </w:r>
    </w:p>
    <w:p w14:paraId="0469AA10" w14:textId="77777777" w:rsidR="00AA5738" w:rsidRDefault="00AA5738" w:rsidP="008C2F5E">
      <w:pPr>
        <w:pStyle w:val="aff3"/>
        <w:ind w:firstLineChars="0" w:firstLine="0"/>
      </w:pPr>
      <w:r>
        <w:t xml:space="preserve">                                description</w:t>
      </w:r>
    </w:p>
    <w:p w14:paraId="64ADD508" w14:textId="77777777" w:rsidR="00AA5738" w:rsidRDefault="00AA5738" w:rsidP="008C2F5E">
      <w:pPr>
        <w:pStyle w:val="aff3"/>
        <w:ind w:firstLineChars="0" w:firstLine="0"/>
      </w:pPr>
      <w:r>
        <w:t xml:space="preserve">                                    "List of paths in the model which together</w:t>
      </w:r>
    </w:p>
    <w:p w14:paraId="7BD2725A" w14:textId="77777777" w:rsidR="00AA5738" w:rsidRDefault="00AA5738" w:rsidP="008C2F5E">
      <w:pPr>
        <w:pStyle w:val="aff3"/>
        <w:ind w:firstLineChars="0" w:firstLine="0"/>
      </w:pPr>
      <w:r>
        <w:t xml:space="preserve">                                     comprise a sensor grouping. Filters for each path</w:t>
      </w:r>
    </w:p>
    <w:p w14:paraId="5379D224" w14:textId="77777777" w:rsidR="00AA5738" w:rsidRDefault="00AA5738" w:rsidP="008C2F5E">
      <w:pPr>
        <w:pStyle w:val="aff3"/>
        <w:ind w:firstLineChars="0" w:firstLine="0"/>
      </w:pPr>
      <w:r>
        <w:t xml:space="preserve">                                     to exclude items are also provided.";</w:t>
      </w:r>
    </w:p>
    <w:p w14:paraId="037F9B34" w14:textId="77777777" w:rsidR="00AA5738" w:rsidRDefault="00AA5738" w:rsidP="008C2F5E">
      <w:pPr>
        <w:pStyle w:val="aff3"/>
        <w:ind w:firstLineChars="0" w:firstLine="0"/>
      </w:pPr>
    </w:p>
    <w:p w14:paraId="5171D17D" w14:textId="77777777" w:rsidR="00AA5738" w:rsidRDefault="00AA5738" w:rsidP="008C2F5E">
      <w:pPr>
        <w:pStyle w:val="aff3"/>
        <w:ind w:firstLineChars="0" w:firstLine="0"/>
      </w:pPr>
      <w:r>
        <w:t xml:space="preserve">                                leaf path {</w:t>
      </w:r>
    </w:p>
    <w:p w14:paraId="167E79B6" w14:textId="77777777" w:rsidR="00AA5738" w:rsidRDefault="00AA5738" w:rsidP="008C2F5E">
      <w:pPr>
        <w:pStyle w:val="aff3"/>
        <w:ind w:firstLineChars="0" w:firstLine="0"/>
      </w:pPr>
      <w:r>
        <w:t xml:space="preserve">                                    type leafref {</w:t>
      </w:r>
    </w:p>
    <w:p w14:paraId="0D0FF1AB" w14:textId="77777777" w:rsidR="00AA5738" w:rsidRDefault="00AA5738" w:rsidP="008C2F5E">
      <w:pPr>
        <w:pStyle w:val="aff3"/>
        <w:ind w:firstLineChars="0" w:firstLine="0"/>
      </w:pPr>
      <w:r>
        <w:t xml:space="preserve">                                        path "../state/path";</w:t>
      </w:r>
    </w:p>
    <w:p w14:paraId="37B6E997" w14:textId="77777777" w:rsidR="00AA5738" w:rsidRDefault="00AA5738" w:rsidP="008C2F5E">
      <w:pPr>
        <w:pStyle w:val="aff3"/>
        <w:ind w:firstLineChars="0" w:firstLine="0"/>
      </w:pPr>
      <w:r>
        <w:t xml:space="preserve">                                    }</w:t>
      </w:r>
    </w:p>
    <w:p w14:paraId="7F2C0FBB" w14:textId="77777777" w:rsidR="00AA5738" w:rsidRDefault="00AA5738" w:rsidP="008C2F5E">
      <w:pPr>
        <w:pStyle w:val="aff3"/>
        <w:ind w:firstLineChars="0" w:firstLine="0"/>
      </w:pPr>
      <w:r>
        <w:t xml:space="preserve">                                    description</w:t>
      </w:r>
    </w:p>
    <w:p w14:paraId="58647CE2" w14:textId="77777777" w:rsidR="00AA5738" w:rsidRDefault="00AA5738" w:rsidP="008C2F5E">
      <w:pPr>
        <w:pStyle w:val="aff3"/>
        <w:ind w:firstLineChars="0" w:firstLine="0"/>
      </w:pPr>
      <w:r>
        <w:t xml:space="preserve">                                        "Reference to the path of interest";</w:t>
      </w:r>
    </w:p>
    <w:p w14:paraId="2217BEFF" w14:textId="77777777" w:rsidR="00AA5738" w:rsidRDefault="00AA5738" w:rsidP="008C2F5E">
      <w:pPr>
        <w:pStyle w:val="aff3"/>
        <w:ind w:firstLineChars="0" w:firstLine="0"/>
      </w:pPr>
      <w:r>
        <w:t xml:space="preserve">                                }</w:t>
      </w:r>
    </w:p>
    <w:p w14:paraId="04070EC3" w14:textId="77777777" w:rsidR="00AA5738" w:rsidRDefault="00AA5738" w:rsidP="008C2F5E">
      <w:pPr>
        <w:pStyle w:val="aff3"/>
        <w:ind w:firstLineChars="0" w:firstLine="0"/>
      </w:pPr>
    </w:p>
    <w:p w14:paraId="1DCE0551" w14:textId="77777777" w:rsidR="00AA5738" w:rsidRDefault="00AA5738" w:rsidP="008C2F5E">
      <w:pPr>
        <w:pStyle w:val="aff3"/>
        <w:ind w:firstLineChars="0" w:firstLine="0"/>
      </w:pPr>
      <w:r>
        <w:t xml:space="preserve">                                container state {</w:t>
      </w:r>
    </w:p>
    <w:p w14:paraId="03AEA9EE" w14:textId="77777777" w:rsidR="00AA5738" w:rsidRDefault="00AA5738" w:rsidP="008C2F5E">
      <w:pPr>
        <w:pStyle w:val="aff3"/>
        <w:ind w:firstLineChars="0" w:firstLine="0"/>
      </w:pPr>
      <w:r>
        <w:t xml:space="preserve">                                    config false;</w:t>
      </w:r>
    </w:p>
    <w:p w14:paraId="5EB9B719" w14:textId="77777777" w:rsidR="00AA5738" w:rsidRDefault="00AA5738" w:rsidP="008C2F5E">
      <w:pPr>
        <w:pStyle w:val="aff3"/>
        <w:ind w:firstLineChars="0" w:firstLine="0"/>
      </w:pPr>
      <w:r>
        <w:t xml:space="preserve">                                    description</w:t>
      </w:r>
    </w:p>
    <w:p w14:paraId="15B2174C" w14:textId="77777777" w:rsidR="00AA5738" w:rsidRDefault="00AA5738" w:rsidP="008C2F5E">
      <w:pPr>
        <w:pStyle w:val="aff3"/>
        <w:ind w:firstLineChars="0" w:firstLine="0"/>
      </w:pPr>
      <w:r>
        <w:t xml:space="preserve">                                        "State information for a dynamic subscription's</w:t>
      </w:r>
    </w:p>
    <w:p w14:paraId="6C347096" w14:textId="77777777" w:rsidR="00AA5738" w:rsidRDefault="00AA5738" w:rsidP="008C2F5E">
      <w:pPr>
        <w:pStyle w:val="aff3"/>
        <w:ind w:firstLineChars="0" w:firstLine="0"/>
      </w:pPr>
      <w:r>
        <w:t xml:space="preserve">                                         paths of interest";</w:t>
      </w:r>
    </w:p>
    <w:p w14:paraId="32D00A40" w14:textId="77777777" w:rsidR="00AA5738" w:rsidRDefault="00AA5738" w:rsidP="008C2F5E">
      <w:pPr>
        <w:pStyle w:val="aff3"/>
        <w:ind w:firstLineChars="0" w:firstLine="0"/>
      </w:pPr>
      <w:r>
        <w:t xml:space="preserve">                                    uses telemetry-sensor-path-config;</w:t>
      </w:r>
    </w:p>
    <w:p w14:paraId="7226187B" w14:textId="77777777" w:rsidR="00AA5738" w:rsidRDefault="00AA5738" w:rsidP="008C2F5E">
      <w:pPr>
        <w:pStyle w:val="aff3"/>
        <w:ind w:firstLineChars="0" w:firstLine="0"/>
      </w:pPr>
      <w:r>
        <w:t xml:space="preserve">                                }</w:t>
      </w:r>
    </w:p>
    <w:p w14:paraId="3A8621B7" w14:textId="77777777" w:rsidR="00AA5738" w:rsidRDefault="00AA5738" w:rsidP="008C2F5E">
      <w:pPr>
        <w:pStyle w:val="aff3"/>
        <w:ind w:firstLineChars="0" w:firstLine="0"/>
      </w:pPr>
      <w:r>
        <w:t xml:space="preserve">                            }</w:t>
      </w:r>
    </w:p>
    <w:p w14:paraId="46C84D36" w14:textId="77777777" w:rsidR="00AA5738" w:rsidRDefault="00AA5738" w:rsidP="008C2F5E">
      <w:pPr>
        <w:pStyle w:val="aff3"/>
        <w:ind w:firstLineChars="0" w:firstLine="0"/>
      </w:pPr>
      <w:r>
        <w:t xml:space="preserve">                        }</w:t>
      </w:r>
    </w:p>
    <w:p w14:paraId="0D46E165" w14:textId="77777777" w:rsidR="00AA5738" w:rsidRDefault="00AA5738" w:rsidP="008C2F5E">
      <w:pPr>
        <w:pStyle w:val="aff3"/>
        <w:ind w:firstLineChars="0" w:firstLine="0"/>
      </w:pPr>
      <w:r>
        <w:t xml:space="preserve">                    }</w:t>
      </w:r>
    </w:p>
    <w:p w14:paraId="73418BD2" w14:textId="77777777" w:rsidR="00AA5738" w:rsidRDefault="00AA5738" w:rsidP="008C2F5E">
      <w:pPr>
        <w:pStyle w:val="aff3"/>
        <w:ind w:firstLineChars="0" w:firstLine="0"/>
      </w:pPr>
      <w:r>
        <w:t xml:space="preserve">                }</w:t>
      </w:r>
    </w:p>
    <w:p w14:paraId="349DF6F8" w14:textId="77777777" w:rsidR="00AA5738" w:rsidRDefault="00AA5738" w:rsidP="008C2F5E">
      <w:pPr>
        <w:pStyle w:val="aff3"/>
        <w:ind w:firstLineChars="0" w:firstLine="0"/>
      </w:pPr>
      <w:r>
        <w:t xml:space="preserve">            }</w:t>
      </w:r>
    </w:p>
    <w:p w14:paraId="2B184F5A" w14:textId="77777777" w:rsidR="00AA5738" w:rsidRDefault="00AA5738" w:rsidP="008C2F5E">
      <w:pPr>
        <w:pStyle w:val="aff3"/>
        <w:ind w:firstLineChars="0" w:firstLine="0"/>
      </w:pPr>
      <w:r>
        <w:t xml:space="preserve">        }</w:t>
      </w:r>
    </w:p>
    <w:p w14:paraId="5EA8FF91" w14:textId="77777777" w:rsidR="00AA5738" w:rsidRDefault="00AA5738" w:rsidP="008C2F5E">
      <w:pPr>
        <w:pStyle w:val="aff3"/>
        <w:ind w:firstLineChars="0" w:firstLine="0"/>
      </w:pPr>
      <w:r>
        <w:t xml:space="preserve">    }</w:t>
      </w:r>
    </w:p>
    <w:p w14:paraId="14614FA5" w14:textId="77777777" w:rsidR="00AA5738" w:rsidRDefault="00AA5738" w:rsidP="008C2F5E">
      <w:pPr>
        <w:pStyle w:val="aff3"/>
        <w:ind w:firstLineChars="0" w:firstLine="0"/>
      </w:pPr>
    </w:p>
    <w:p w14:paraId="74392AFB" w14:textId="77777777" w:rsidR="00AA5738" w:rsidRDefault="00AA5738" w:rsidP="008C2F5E">
      <w:pPr>
        <w:pStyle w:val="aff3"/>
        <w:ind w:firstLineChars="0" w:firstLine="0"/>
      </w:pPr>
      <w:r>
        <w:t xml:space="preserve">    // identity statements</w:t>
      </w:r>
    </w:p>
    <w:p w14:paraId="5032C84F" w14:textId="77777777" w:rsidR="00AA5738" w:rsidRDefault="00AA5738" w:rsidP="008C2F5E">
      <w:pPr>
        <w:pStyle w:val="aff3"/>
        <w:ind w:firstLineChars="0" w:firstLine="0"/>
      </w:pPr>
    </w:p>
    <w:p w14:paraId="473B528B" w14:textId="77777777" w:rsidR="00AA5738" w:rsidRDefault="00AA5738" w:rsidP="008C2F5E">
      <w:pPr>
        <w:pStyle w:val="aff3"/>
        <w:ind w:firstLineChars="0" w:firstLine="0"/>
      </w:pPr>
      <w:r>
        <w:t xml:space="preserve">    // typedef statements</w:t>
      </w:r>
    </w:p>
    <w:p w14:paraId="49DA8227" w14:textId="77777777" w:rsidR="00AA5738" w:rsidRDefault="00AA5738" w:rsidP="008C2F5E">
      <w:pPr>
        <w:pStyle w:val="aff3"/>
        <w:ind w:firstLineChars="0" w:firstLine="0"/>
      </w:pPr>
    </w:p>
    <w:p w14:paraId="5EBFDBF9" w14:textId="77777777" w:rsidR="00AA5738" w:rsidRDefault="00AA5738" w:rsidP="008C2F5E">
      <w:pPr>
        <w:pStyle w:val="aff3"/>
        <w:ind w:firstLineChars="0" w:firstLine="0"/>
      </w:pPr>
      <w:r>
        <w:t xml:space="preserve">    // grouping statements</w:t>
      </w:r>
    </w:p>
    <w:p w14:paraId="0166B614" w14:textId="77777777" w:rsidR="00AA5738" w:rsidRDefault="00AA5738" w:rsidP="008C2F5E">
      <w:pPr>
        <w:pStyle w:val="aff3"/>
        <w:ind w:firstLineChars="0" w:firstLine="0"/>
      </w:pPr>
    </w:p>
    <w:p w14:paraId="5C63CFD7" w14:textId="77777777" w:rsidR="00AA5738" w:rsidRDefault="00AA5738" w:rsidP="008C2F5E">
      <w:pPr>
        <w:pStyle w:val="aff3"/>
        <w:ind w:firstLineChars="0" w:firstLine="0"/>
      </w:pPr>
      <w:r>
        <w:t xml:space="preserve">    grouping telemetry-sensor-path-config {</w:t>
      </w:r>
    </w:p>
    <w:p w14:paraId="7C295C3F" w14:textId="77777777" w:rsidR="00AA5738" w:rsidRDefault="00AA5738" w:rsidP="008C2F5E">
      <w:pPr>
        <w:pStyle w:val="aff3"/>
        <w:ind w:firstLineChars="0" w:firstLine="0"/>
      </w:pPr>
      <w:r>
        <w:t xml:space="preserve">        description</w:t>
      </w:r>
    </w:p>
    <w:p w14:paraId="59C4CCD4" w14:textId="77777777" w:rsidR="00AA5738" w:rsidRDefault="00AA5738" w:rsidP="008C2F5E">
      <w:pPr>
        <w:pStyle w:val="aff3"/>
        <w:ind w:firstLineChars="0" w:firstLine="0"/>
      </w:pPr>
      <w:r>
        <w:t xml:space="preserve">            "Configuration parameters relating to the</w:t>
      </w:r>
    </w:p>
    <w:p w14:paraId="6DF2C93D" w14:textId="77777777" w:rsidR="00AA5738" w:rsidRDefault="00AA5738" w:rsidP="008C2F5E">
      <w:pPr>
        <w:pStyle w:val="aff3"/>
        <w:ind w:firstLineChars="0" w:firstLine="0"/>
      </w:pPr>
      <w:r>
        <w:t xml:space="preserve">             grouping of data model paths comprising a</w:t>
      </w:r>
    </w:p>
    <w:p w14:paraId="161F1C67" w14:textId="77777777" w:rsidR="00AA5738" w:rsidRDefault="00AA5738" w:rsidP="008C2F5E">
      <w:pPr>
        <w:pStyle w:val="aff3"/>
        <w:ind w:firstLineChars="0" w:firstLine="0"/>
      </w:pPr>
      <w:r>
        <w:t xml:space="preserve">             sensor grouping";</w:t>
      </w:r>
    </w:p>
    <w:p w14:paraId="42915CFB" w14:textId="77777777" w:rsidR="00AA5738" w:rsidRDefault="00AA5738" w:rsidP="008C2F5E">
      <w:pPr>
        <w:pStyle w:val="aff3"/>
        <w:ind w:firstLineChars="0" w:firstLine="0"/>
      </w:pPr>
      <w:r>
        <w:lastRenderedPageBreak/>
        <w:t xml:space="preserve">            leaf path {</w:t>
      </w:r>
    </w:p>
    <w:p w14:paraId="5DA8E08C" w14:textId="77777777" w:rsidR="00AA5738" w:rsidRDefault="00AA5738" w:rsidP="008C2F5E">
      <w:pPr>
        <w:pStyle w:val="aff3"/>
        <w:ind w:firstLineChars="0" w:firstLine="0"/>
      </w:pPr>
      <w:r>
        <w:t xml:space="preserve">                type string;</w:t>
      </w:r>
    </w:p>
    <w:p w14:paraId="32BB531F" w14:textId="77777777" w:rsidR="00AA5738" w:rsidRDefault="00AA5738" w:rsidP="008C2F5E">
      <w:pPr>
        <w:pStyle w:val="aff3"/>
        <w:ind w:firstLineChars="0" w:firstLine="0"/>
      </w:pPr>
      <w:r>
        <w:t xml:space="preserve">                description</w:t>
      </w:r>
    </w:p>
    <w:p w14:paraId="57709431" w14:textId="77777777" w:rsidR="00AA5738" w:rsidRDefault="00AA5738" w:rsidP="008C2F5E">
      <w:pPr>
        <w:pStyle w:val="aff3"/>
        <w:ind w:firstLineChars="0" w:firstLine="0"/>
      </w:pPr>
      <w:r>
        <w:t xml:space="preserve">                    "Path to a section of operational state of interest</w:t>
      </w:r>
    </w:p>
    <w:p w14:paraId="14F20407" w14:textId="77777777" w:rsidR="00AA5738" w:rsidRDefault="00AA5738" w:rsidP="008C2F5E">
      <w:pPr>
        <w:pStyle w:val="aff3"/>
        <w:ind w:firstLineChars="0" w:firstLine="0"/>
      </w:pPr>
      <w:r>
        <w:t xml:space="preserve">                     (the sensor).";</w:t>
      </w:r>
    </w:p>
    <w:p w14:paraId="23914D6C" w14:textId="77777777" w:rsidR="00AA5738" w:rsidRDefault="00AA5738" w:rsidP="008C2F5E">
      <w:pPr>
        <w:pStyle w:val="aff3"/>
        <w:ind w:firstLineChars="0" w:firstLine="0"/>
      </w:pPr>
      <w:r>
        <w:t xml:space="preserve">            }</w:t>
      </w:r>
    </w:p>
    <w:p w14:paraId="1853E9A6" w14:textId="77777777" w:rsidR="00AA5738" w:rsidRDefault="00AA5738" w:rsidP="008C2F5E">
      <w:pPr>
        <w:pStyle w:val="aff3"/>
        <w:ind w:firstLineChars="0" w:firstLine="0"/>
      </w:pPr>
    </w:p>
    <w:p w14:paraId="66374EBB" w14:textId="77777777" w:rsidR="00AA5738" w:rsidRDefault="00AA5738" w:rsidP="008C2F5E">
      <w:pPr>
        <w:pStyle w:val="aff3"/>
        <w:ind w:firstLineChars="0" w:firstLine="0"/>
      </w:pPr>
      <w:r>
        <w:t xml:space="preserve">            leaf exclude-filter {</w:t>
      </w:r>
    </w:p>
    <w:p w14:paraId="72D45C6F" w14:textId="77777777" w:rsidR="00AA5738" w:rsidRDefault="00AA5738" w:rsidP="008C2F5E">
      <w:pPr>
        <w:pStyle w:val="aff3"/>
        <w:ind w:firstLineChars="0" w:firstLine="0"/>
      </w:pPr>
      <w:r>
        <w:t xml:space="preserve">                type string;</w:t>
      </w:r>
    </w:p>
    <w:p w14:paraId="57EAFBDE" w14:textId="77777777" w:rsidR="00AA5738" w:rsidRDefault="00AA5738" w:rsidP="008C2F5E">
      <w:pPr>
        <w:pStyle w:val="aff3"/>
        <w:ind w:firstLineChars="0" w:firstLine="0"/>
      </w:pPr>
      <w:r>
        <w:t xml:space="preserve">                description</w:t>
      </w:r>
    </w:p>
    <w:p w14:paraId="6CCD6310" w14:textId="77777777" w:rsidR="00AA5738" w:rsidRDefault="00AA5738" w:rsidP="008C2F5E">
      <w:pPr>
        <w:pStyle w:val="aff3"/>
        <w:ind w:firstLineChars="0" w:firstLine="0"/>
      </w:pPr>
      <w:r>
        <w:t xml:space="preserve">                    "Filter to exclude certain values out of the state</w:t>
      </w:r>
    </w:p>
    <w:p w14:paraId="1E5E60D7" w14:textId="77777777" w:rsidR="00AA5738" w:rsidRDefault="00AA5738" w:rsidP="008C2F5E">
      <w:pPr>
        <w:pStyle w:val="aff3"/>
        <w:ind w:firstLineChars="0" w:firstLine="0"/>
      </w:pPr>
      <w:r>
        <w:t xml:space="preserve">                     values";</w:t>
      </w:r>
    </w:p>
    <w:p w14:paraId="25B5CDAE" w14:textId="77777777" w:rsidR="00AA5738" w:rsidRDefault="00AA5738" w:rsidP="008C2F5E">
      <w:pPr>
        <w:pStyle w:val="aff3"/>
        <w:ind w:firstLineChars="0" w:firstLine="0"/>
      </w:pPr>
      <w:r>
        <w:t xml:space="preserve">                //May not be necessary. Could remove.</w:t>
      </w:r>
    </w:p>
    <w:p w14:paraId="4AA0612E" w14:textId="77777777" w:rsidR="00AA5738" w:rsidRDefault="00AA5738" w:rsidP="008C2F5E">
      <w:pPr>
        <w:pStyle w:val="aff3"/>
        <w:ind w:firstLineChars="0" w:firstLine="0"/>
      </w:pPr>
      <w:r>
        <w:t xml:space="preserve">            }</w:t>
      </w:r>
    </w:p>
    <w:p w14:paraId="05BCFACE" w14:textId="77777777" w:rsidR="00AA5738" w:rsidRDefault="00AA5738" w:rsidP="008C2F5E">
      <w:pPr>
        <w:pStyle w:val="aff3"/>
        <w:ind w:firstLineChars="0" w:firstLine="0"/>
      </w:pPr>
      <w:r>
        <w:t xml:space="preserve">    }</w:t>
      </w:r>
    </w:p>
    <w:p w14:paraId="3DEE6330" w14:textId="77777777" w:rsidR="00AA5738" w:rsidRDefault="00AA5738" w:rsidP="008C2F5E">
      <w:pPr>
        <w:pStyle w:val="aff3"/>
        <w:ind w:firstLineChars="0" w:firstLine="0"/>
      </w:pPr>
    </w:p>
    <w:p w14:paraId="7D6004AC" w14:textId="77777777" w:rsidR="00AA5738" w:rsidRDefault="00AA5738" w:rsidP="008C2F5E">
      <w:pPr>
        <w:pStyle w:val="aff3"/>
        <w:ind w:firstLineChars="0" w:firstLine="0"/>
      </w:pPr>
      <w:r>
        <w:t xml:space="preserve">    grouping telemetry-heartbeat-config {</w:t>
      </w:r>
    </w:p>
    <w:p w14:paraId="67A02B53" w14:textId="77777777" w:rsidR="00AA5738" w:rsidRDefault="00AA5738" w:rsidP="008C2F5E">
      <w:pPr>
        <w:pStyle w:val="aff3"/>
        <w:ind w:firstLineChars="0" w:firstLine="0"/>
      </w:pPr>
      <w:r>
        <w:t xml:space="preserve">        description</w:t>
      </w:r>
    </w:p>
    <w:p w14:paraId="06AAFE46" w14:textId="77777777" w:rsidR="00AA5738" w:rsidRDefault="00AA5738" w:rsidP="008C2F5E">
      <w:pPr>
        <w:pStyle w:val="aff3"/>
        <w:ind w:firstLineChars="0" w:firstLine="0"/>
      </w:pPr>
      <w:r>
        <w:t xml:space="preserve">            "Configuration parameters relating to the</w:t>
      </w:r>
    </w:p>
    <w:p w14:paraId="68E98537" w14:textId="77777777" w:rsidR="00AA5738" w:rsidRDefault="00AA5738" w:rsidP="008C2F5E">
      <w:pPr>
        <w:pStyle w:val="aff3"/>
        <w:ind w:firstLineChars="0" w:firstLine="0"/>
      </w:pPr>
      <w:r>
        <w:t xml:space="preserve">             heartbeat of the telemetry subscription";</w:t>
      </w:r>
    </w:p>
    <w:p w14:paraId="61A87B40" w14:textId="77777777" w:rsidR="00AA5738" w:rsidRDefault="00AA5738" w:rsidP="008C2F5E">
      <w:pPr>
        <w:pStyle w:val="aff3"/>
        <w:ind w:firstLineChars="0" w:firstLine="0"/>
      </w:pPr>
      <w:r>
        <w:t xml:space="preserve">        leaf heartbeat-interval {</w:t>
      </w:r>
    </w:p>
    <w:p w14:paraId="178D3226" w14:textId="77777777" w:rsidR="00AA5738" w:rsidRDefault="00AA5738" w:rsidP="008C2F5E">
      <w:pPr>
        <w:pStyle w:val="aff3"/>
        <w:ind w:firstLineChars="0" w:firstLine="0"/>
      </w:pPr>
      <w:r>
        <w:t xml:space="preserve">            type uint64;</w:t>
      </w:r>
    </w:p>
    <w:p w14:paraId="1EC9A4DD" w14:textId="77777777" w:rsidR="00AA5738" w:rsidRDefault="00AA5738" w:rsidP="008C2F5E">
      <w:pPr>
        <w:pStyle w:val="aff3"/>
        <w:ind w:firstLineChars="0" w:firstLine="0"/>
      </w:pPr>
      <w:r>
        <w:t xml:space="preserve">            description</w:t>
      </w:r>
    </w:p>
    <w:p w14:paraId="38C66995" w14:textId="77777777" w:rsidR="00AA5738" w:rsidRDefault="00AA5738" w:rsidP="008C2F5E">
      <w:pPr>
        <w:pStyle w:val="aff3"/>
        <w:ind w:firstLineChars="0" w:firstLine="0"/>
      </w:pPr>
      <w:r>
        <w:t xml:space="preserve">                "Maximum time interval in seconds that may pass</w:t>
      </w:r>
    </w:p>
    <w:p w14:paraId="2ECD54EB" w14:textId="77777777" w:rsidR="00AA5738" w:rsidRDefault="00AA5738" w:rsidP="008C2F5E">
      <w:pPr>
        <w:pStyle w:val="aff3"/>
        <w:ind w:firstLineChars="0" w:firstLine="0"/>
      </w:pPr>
      <w:r>
        <w:t xml:space="preserve">                 between updates from a device to a telemetry collector.</w:t>
      </w:r>
    </w:p>
    <w:p w14:paraId="163F8268" w14:textId="77777777" w:rsidR="00AA5738" w:rsidRDefault="00AA5738" w:rsidP="008C2F5E">
      <w:pPr>
        <w:pStyle w:val="aff3"/>
        <w:ind w:firstLineChars="0" w:firstLine="0"/>
      </w:pPr>
      <w:r>
        <w:t xml:space="preserve">                 If this interval expires, but there is no updated data to</w:t>
      </w:r>
    </w:p>
    <w:p w14:paraId="1D7A8AC1" w14:textId="77777777" w:rsidR="00AA5738" w:rsidRDefault="00AA5738" w:rsidP="008C2F5E">
      <w:pPr>
        <w:pStyle w:val="aff3"/>
        <w:ind w:firstLineChars="0" w:firstLine="0"/>
      </w:pPr>
      <w:r>
        <w:t xml:space="preserve">                 send (such as if suppress_updates has been configured), the</w:t>
      </w:r>
    </w:p>
    <w:p w14:paraId="0129BFB8" w14:textId="77777777" w:rsidR="00AA5738" w:rsidRDefault="00AA5738" w:rsidP="008C2F5E">
      <w:pPr>
        <w:pStyle w:val="aff3"/>
        <w:ind w:firstLineChars="0" w:firstLine="0"/>
      </w:pPr>
      <w:r>
        <w:t xml:space="preserve">                 device must send a telemetry message to the collector.";</w:t>
      </w:r>
    </w:p>
    <w:p w14:paraId="39ACB2C3" w14:textId="77777777" w:rsidR="00AA5738" w:rsidRDefault="00AA5738" w:rsidP="008C2F5E">
      <w:pPr>
        <w:pStyle w:val="aff3"/>
        <w:ind w:firstLineChars="0" w:firstLine="0"/>
      </w:pPr>
      <w:r>
        <w:t xml:space="preserve">        }</w:t>
      </w:r>
    </w:p>
    <w:p w14:paraId="3152B02B" w14:textId="77777777" w:rsidR="00AA5738" w:rsidRDefault="00AA5738" w:rsidP="008C2F5E">
      <w:pPr>
        <w:pStyle w:val="aff3"/>
        <w:ind w:firstLineChars="0" w:firstLine="0"/>
      </w:pPr>
      <w:r>
        <w:t xml:space="preserve">    }</w:t>
      </w:r>
    </w:p>
    <w:p w14:paraId="4C3D31F2" w14:textId="77777777" w:rsidR="00AA5738" w:rsidRDefault="00AA5738" w:rsidP="008C2F5E">
      <w:pPr>
        <w:pStyle w:val="aff3"/>
        <w:ind w:firstLineChars="0" w:firstLine="0"/>
      </w:pPr>
    </w:p>
    <w:p w14:paraId="62B1DFF6" w14:textId="77777777" w:rsidR="00AA5738" w:rsidRDefault="00AA5738" w:rsidP="008C2F5E">
      <w:pPr>
        <w:pStyle w:val="aff3"/>
        <w:ind w:firstLineChars="0" w:firstLine="0"/>
      </w:pPr>
      <w:r>
        <w:t xml:space="preserve">    grouping telemetry-suppress-redundant-config {</w:t>
      </w:r>
    </w:p>
    <w:p w14:paraId="5CE9D268" w14:textId="77777777" w:rsidR="00AA5738" w:rsidRDefault="00AA5738" w:rsidP="008C2F5E">
      <w:pPr>
        <w:pStyle w:val="aff3"/>
        <w:ind w:firstLineChars="0" w:firstLine="0"/>
      </w:pPr>
      <w:r>
        <w:t xml:space="preserve">        description</w:t>
      </w:r>
    </w:p>
    <w:p w14:paraId="1139CB28" w14:textId="77777777" w:rsidR="00AA5738" w:rsidRDefault="00AA5738" w:rsidP="008C2F5E">
      <w:pPr>
        <w:pStyle w:val="aff3"/>
        <w:ind w:firstLineChars="0" w:firstLine="0"/>
      </w:pPr>
      <w:r>
        <w:t xml:space="preserve">            "Configuration parameters relating to suppression of</w:t>
      </w:r>
    </w:p>
    <w:p w14:paraId="71337C2B" w14:textId="77777777" w:rsidR="00AA5738" w:rsidRDefault="00AA5738" w:rsidP="008C2F5E">
      <w:pPr>
        <w:pStyle w:val="aff3"/>
        <w:ind w:firstLineChars="0" w:firstLine="0"/>
      </w:pPr>
      <w:r>
        <w:t xml:space="preserve">             redundant upstream updates";</w:t>
      </w:r>
    </w:p>
    <w:p w14:paraId="5F2F7821" w14:textId="77777777" w:rsidR="00AA5738" w:rsidRDefault="00AA5738" w:rsidP="008C2F5E">
      <w:pPr>
        <w:pStyle w:val="aff3"/>
        <w:ind w:firstLineChars="0" w:firstLine="0"/>
      </w:pPr>
      <w:r>
        <w:t xml:space="preserve">        leaf suppress-redundant {</w:t>
      </w:r>
    </w:p>
    <w:p w14:paraId="3B20633A" w14:textId="77777777" w:rsidR="00AA5738" w:rsidRDefault="00AA5738" w:rsidP="008C2F5E">
      <w:pPr>
        <w:pStyle w:val="aff3"/>
        <w:ind w:firstLineChars="0" w:firstLine="0"/>
      </w:pPr>
      <w:r>
        <w:t xml:space="preserve">            type boolean;</w:t>
      </w:r>
    </w:p>
    <w:p w14:paraId="648B8EB8" w14:textId="77777777" w:rsidR="00AA5738" w:rsidRDefault="00AA5738" w:rsidP="008C2F5E">
      <w:pPr>
        <w:pStyle w:val="aff3"/>
        <w:ind w:firstLineChars="0" w:firstLine="0"/>
      </w:pPr>
      <w:r>
        <w:t xml:space="preserve">            description</w:t>
      </w:r>
    </w:p>
    <w:p w14:paraId="58EF2333" w14:textId="77777777" w:rsidR="00AA5738" w:rsidRDefault="00AA5738" w:rsidP="008C2F5E">
      <w:pPr>
        <w:pStyle w:val="aff3"/>
        <w:ind w:firstLineChars="0" w:firstLine="0"/>
      </w:pPr>
      <w:r>
        <w:t xml:space="preserve">                "Boolean flag to control suppression of redundant</w:t>
      </w:r>
    </w:p>
    <w:p w14:paraId="69264D1E" w14:textId="77777777" w:rsidR="00AA5738" w:rsidRDefault="00AA5738" w:rsidP="008C2F5E">
      <w:pPr>
        <w:pStyle w:val="aff3"/>
        <w:ind w:firstLineChars="0" w:firstLine="0"/>
      </w:pPr>
      <w:r>
        <w:t xml:space="preserve">                 telemetry updates to the collector platform. If this flag is</w:t>
      </w:r>
    </w:p>
    <w:p w14:paraId="7D695FD2" w14:textId="77777777" w:rsidR="00AA5738" w:rsidRDefault="00AA5738" w:rsidP="008C2F5E">
      <w:pPr>
        <w:pStyle w:val="aff3"/>
        <w:ind w:firstLineChars="0" w:firstLine="0"/>
      </w:pPr>
      <w:r>
        <w:t xml:space="preserve">                 set to TRUE, then the collector will only send an update at</w:t>
      </w:r>
    </w:p>
    <w:p w14:paraId="4E8DF905" w14:textId="77777777" w:rsidR="00AA5738" w:rsidRDefault="00AA5738" w:rsidP="008C2F5E">
      <w:pPr>
        <w:pStyle w:val="aff3"/>
        <w:ind w:firstLineChars="0" w:firstLine="0"/>
      </w:pPr>
      <w:r>
        <w:t xml:space="preserve">                 the configured interval if a subscribed data value has</w:t>
      </w:r>
    </w:p>
    <w:p w14:paraId="379706DD" w14:textId="77777777" w:rsidR="00AA5738" w:rsidRDefault="00AA5738" w:rsidP="008C2F5E">
      <w:pPr>
        <w:pStyle w:val="aff3"/>
        <w:ind w:firstLineChars="0" w:firstLine="0"/>
      </w:pPr>
      <w:r>
        <w:t xml:space="preserve">                 changed. Otherwise, the device will not send an update to</w:t>
      </w:r>
    </w:p>
    <w:p w14:paraId="37EF2227" w14:textId="77777777" w:rsidR="00AA5738" w:rsidRDefault="00AA5738" w:rsidP="008C2F5E">
      <w:pPr>
        <w:pStyle w:val="aff3"/>
        <w:ind w:firstLineChars="0" w:firstLine="0"/>
      </w:pPr>
      <w:r>
        <w:lastRenderedPageBreak/>
        <w:t xml:space="preserve">                 the collector until expiration of the heartbeat interval.";</w:t>
      </w:r>
    </w:p>
    <w:p w14:paraId="6BFE1226" w14:textId="77777777" w:rsidR="00AA5738" w:rsidRDefault="00AA5738" w:rsidP="008C2F5E">
      <w:pPr>
        <w:pStyle w:val="aff3"/>
        <w:ind w:firstLineChars="0" w:firstLine="0"/>
      </w:pPr>
      <w:r>
        <w:t xml:space="preserve">        }</w:t>
      </w:r>
    </w:p>
    <w:p w14:paraId="0D0B2FCC" w14:textId="77777777" w:rsidR="00AA5738" w:rsidRDefault="00AA5738" w:rsidP="008C2F5E">
      <w:pPr>
        <w:pStyle w:val="aff3"/>
        <w:ind w:firstLineChars="0" w:firstLine="0"/>
      </w:pPr>
      <w:r>
        <w:t xml:space="preserve">    }</w:t>
      </w:r>
    </w:p>
    <w:p w14:paraId="01355F7C" w14:textId="77777777" w:rsidR="00AA5738" w:rsidRDefault="00AA5738" w:rsidP="008C2F5E">
      <w:pPr>
        <w:pStyle w:val="aff3"/>
        <w:ind w:firstLineChars="0" w:firstLine="0"/>
      </w:pPr>
    </w:p>
    <w:p w14:paraId="779CB843" w14:textId="77777777" w:rsidR="00AA5738" w:rsidRDefault="00AA5738" w:rsidP="008C2F5E">
      <w:pPr>
        <w:pStyle w:val="aff3"/>
        <w:ind w:firstLineChars="0" w:firstLine="0"/>
      </w:pPr>
      <w:r>
        <w:t xml:space="preserve">    grouping telemetry-sensor-profile-config {</w:t>
      </w:r>
    </w:p>
    <w:p w14:paraId="5255E697" w14:textId="77777777" w:rsidR="00AA5738" w:rsidRDefault="00AA5738" w:rsidP="008C2F5E">
      <w:pPr>
        <w:pStyle w:val="aff3"/>
        <w:ind w:firstLineChars="0" w:firstLine="0"/>
      </w:pPr>
      <w:r>
        <w:t xml:space="preserve">        description</w:t>
      </w:r>
    </w:p>
    <w:p w14:paraId="447C04CC" w14:textId="77777777" w:rsidR="00AA5738" w:rsidRDefault="00AA5738" w:rsidP="008C2F5E">
      <w:pPr>
        <w:pStyle w:val="aff3"/>
        <w:ind w:firstLineChars="0" w:firstLine="0"/>
      </w:pPr>
      <w:r>
        <w:t xml:space="preserve">            "Configuration parameters relating to the sensor groups</w:t>
      </w:r>
    </w:p>
    <w:p w14:paraId="64D0ED0F" w14:textId="77777777" w:rsidR="00AA5738" w:rsidRDefault="00AA5738" w:rsidP="008C2F5E">
      <w:pPr>
        <w:pStyle w:val="aff3"/>
        <w:ind w:firstLineChars="0" w:firstLine="0"/>
      </w:pPr>
      <w:r>
        <w:t xml:space="preserve">             used in the sensor profile";</w:t>
      </w:r>
    </w:p>
    <w:p w14:paraId="3E234851" w14:textId="77777777" w:rsidR="00AA5738" w:rsidRDefault="00AA5738" w:rsidP="008C2F5E">
      <w:pPr>
        <w:pStyle w:val="aff3"/>
        <w:ind w:firstLineChars="0" w:firstLine="0"/>
      </w:pPr>
      <w:r>
        <w:t xml:space="preserve">        leaf sensor-group {</w:t>
      </w:r>
    </w:p>
    <w:p w14:paraId="6A9A2C88" w14:textId="77777777" w:rsidR="00AA5738" w:rsidRDefault="00AA5738" w:rsidP="008C2F5E">
      <w:pPr>
        <w:pStyle w:val="aff3"/>
        <w:ind w:firstLineChars="0" w:firstLine="0"/>
      </w:pPr>
      <w:r>
        <w:t xml:space="preserve">            type leafref {</w:t>
      </w:r>
    </w:p>
    <w:p w14:paraId="37AB46D5" w14:textId="77777777" w:rsidR="00AA5738" w:rsidRDefault="00AA5738" w:rsidP="008C2F5E">
      <w:pPr>
        <w:pStyle w:val="aff3"/>
        <w:ind w:firstLineChars="0" w:firstLine="0"/>
      </w:pPr>
      <w:r>
        <w:t xml:space="preserve">                path "../../../../../../../sensor-groups/sensor-group"</w:t>
      </w:r>
    </w:p>
    <w:p w14:paraId="40C922A9" w14:textId="77777777" w:rsidR="00AA5738" w:rsidRDefault="00AA5738" w:rsidP="008C2F5E">
      <w:pPr>
        <w:pStyle w:val="aff3"/>
        <w:ind w:firstLineChars="0" w:firstLine="0"/>
      </w:pPr>
      <w:r>
        <w:t xml:space="preserve">                + "/config/sensor-group-id";</w:t>
      </w:r>
    </w:p>
    <w:p w14:paraId="7F437998" w14:textId="77777777" w:rsidR="00AA5738" w:rsidRDefault="00AA5738" w:rsidP="008C2F5E">
      <w:pPr>
        <w:pStyle w:val="aff3"/>
        <w:ind w:firstLineChars="0" w:firstLine="0"/>
      </w:pPr>
      <w:r>
        <w:t xml:space="preserve">            }</w:t>
      </w:r>
    </w:p>
    <w:p w14:paraId="5A9CB201" w14:textId="77777777" w:rsidR="00AA5738" w:rsidRDefault="00AA5738" w:rsidP="008C2F5E">
      <w:pPr>
        <w:pStyle w:val="aff3"/>
        <w:ind w:firstLineChars="0" w:firstLine="0"/>
      </w:pPr>
      <w:r>
        <w:t xml:space="preserve">            description</w:t>
      </w:r>
    </w:p>
    <w:p w14:paraId="4865BEE2" w14:textId="77777777" w:rsidR="00AA5738" w:rsidRDefault="00AA5738" w:rsidP="008C2F5E">
      <w:pPr>
        <w:pStyle w:val="aff3"/>
        <w:ind w:firstLineChars="0" w:firstLine="0"/>
      </w:pPr>
      <w:r>
        <w:t xml:space="preserve">                "Reference to the sensor group which is used in the profile";</w:t>
      </w:r>
    </w:p>
    <w:p w14:paraId="0258BADF" w14:textId="77777777" w:rsidR="00AA5738" w:rsidRDefault="00AA5738" w:rsidP="008C2F5E">
      <w:pPr>
        <w:pStyle w:val="aff3"/>
        <w:ind w:firstLineChars="0" w:firstLine="0"/>
      </w:pPr>
      <w:r>
        <w:t xml:space="preserve">        }</w:t>
      </w:r>
    </w:p>
    <w:p w14:paraId="2105BD87" w14:textId="77777777" w:rsidR="00AA5738" w:rsidRDefault="00AA5738" w:rsidP="008C2F5E">
      <w:pPr>
        <w:pStyle w:val="aff3"/>
        <w:ind w:firstLineChars="0" w:firstLine="0"/>
      </w:pPr>
      <w:r>
        <w:t xml:space="preserve">        uses telemetry-stream-subscription-config;</w:t>
      </w:r>
    </w:p>
    <w:p w14:paraId="7444A694" w14:textId="77777777" w:rsidR="00AA5738" w:rsidRDefault="00AA5738" w:rsidP="008C2F5E">
      <w:pPr>
        <w:pStyle w:val="aff3"/>
        <w:ind w:firstLineChars="0" w:firstLine="0"/>
      </w:pPr>
      <w:r>
        <w:t xml:space="preserve">    }</w:t>
      </w:r>
    </w:p>
    <w:p w14:paraId="08B77800" w14:textId="77777777" w:rsidR="00AA5738" w:rsidRDefault="00AA5738" w:rsidP="008C2F5E">
      <w:pPr>
        <w:pStyle w:val="aff3"/>
        <w:ind w:firstLineChars="0" w:firstLine="0"/>
      </w:pPr>
    </w:p>
    <w:p w14:paraId="018351C6" w14:textId="77777777" w:rsidR="00AA5738" w:rsidRDefault="00AA5738" w:rsidP="008C2F5E">
      <w:pPr>
        <w:pStyle w:val="aff3"/>
        <w:ind w:firstLineChars="0" w:firstLine="0"/>
      </w:pPr>
      <w:r>
        <w:t xml:space="preserve">    grouping telemetry-stream-subscription-config {</w:t>
      </w:r>
    </w:p>
    <w:p w14:paraId="25E4CE21" w14:textId="77777777" w:rsidR="00AA5738" w:rsidRDefault="00AA5738" w:rsidP="008C2F5E">
      <w:pPr>
        <w:pStyle w:val="aff3"/>
        <w:ind w:firstLineChars="0" w:firstLine="0"/>
      </w:pPr>
      <w:r>
        <w:t xml:space="preserve">        description</w:t>
      </w:r>
    </w:p>
    <w:p w14:paraId="55C4A07B" w14:textId="77777777" w:rsidR="00AA5738" w:rsidRDefault="00AA5738" w:rsidP="008C2F5E">
      <w:pPr>
        <w:pStyle w:val="aff3"/>
        <w:ind w:firstLineChars="0" w:firstLine="0"/>
      </w:pPr>
      <w:r>
        <w:t xml:space="preserve">            "Configuration used when the sensor is a stream based sensor.";</w:t>
      </w:r>
    </w:p>
    <w:p w14:paraId="734D6184" w14:textId="77777777" w:rsidR="00AA5738" w:rsidRDefault="00AA5738" w:rsidP="008C2F5E">
      <w:pPr>
        <w:pStyle w:val="aff3"/>
        <w:ind w:firstLineChars="0" w:firstLine="0"/>
      </w:pPr>
    </w:p>
    <w:p w14:paraId="7AA2EA67" w14:textId="77777777" w:rsidR="00AA5738" w:rsidRDefault="00AA5738" w:rsidP="008C2F5E">
      <w:pPr>
        <w:pStyle w:val="aff3"/>
        <w:ind w:firstLineChars="0" w:firstLine="0"/>
      </w:pPr>
      <w:r>
        <w:t xml:space="preserve">        uses telemetry-stream-frequency-config;</w:t>
      </w:r>
    </w:p>
    <w:p w14:paraId="57076F85" w14:textId="77777777" w:rsidR="00AA5738" w:rsidRDefault="00AA5738" w:rsidP="008C2F5E">
      <w:pPr>
        <w:pStyle w:val="aff3"/>
        <w:ind w:firstLineChars="0" w:firstLine="0"/>
      </w:pPr>
      <w:r>
        <w:t xml:space="preserve">        uses telemetry-heartbeat-config;</w:t>
      </w:r>
    </w:p>
    <w:p w14:paraId="534E3621" w14:textId="77777777" w:rsidR="00AA5738" w:rsidRDefault="00AA5738" w:rsidP="008C2F5E">
      <w:pPr>
        <w:pStyle w:val="aff3"/>
        <w:ind w:firstLineChars="0" w:firstLine="0"/>
      </w:pPr>
      <w:r>
        <w:t xml:space="preserve">        uses telemetry-suppress-redundant-config;</w:t>
      </w:r>
    </w:p>
    <w:p w14:paraId="7A7F70A4" w14:textId="77777777" w:rsidR="00AA5738" w:rsidRDefault="00AA5738" w:rsidP="008C2F5E">
      <w:pPr>
        <w:pStyle w:val="aff3"/>
        <w:ind w:firstLineChars="0" w:firstLine="0"/>
      </w:pPr>
    </w:p>
    <w:p w14:paraId="06114FEC" w14:textId="77777777" w:rsidR="00AA5738" w:rsidRDefault="00AA5738" w:rsidP="008C2F5E">
      <w:pPr>
        <w:pStyle w:val="aff3"/>
        <w:ind w:firstLineChars="0" w:firstLine="0"/>
      </w:pPr>
      <w:r>
        <w:t xml:space="preserve">    }</w:t>
      </w:r>
    </w:p>
    <w:p w14:paraId="6133CC73" w14:textId="77777777" w:rsidR="00AA5738" w:rsidRDefault="00AA5738" w:rsidP="008C2F5E">
      <w:pPr>
        <w:pStyle w:val="aff3"/>
        <w:ind w:firstLineChars="0" w:firstLine="0"/>
      </w:pPr>
    </w:p>
    <w:p w14:paraId="1B374F11" w14:textId="77777777" w:rsidR="00AA5738" w:rsidRDefault="00AA5738" w:rsidP="008C2F5E">
      <w:pPr>
        <w:pStyle w:val="aff3"/>
        <w:ind w:firstLineChars="0" w:firstLine="0"/>
      </w:pPr>
      <w:r>
        <w:t xml:space="preserve">    grouping telemetry-qos-marking-config {</w:t>
      </w:r>
    </w:p>
    <w:p w14:paraId="33E0F93F" w14:textId="77777777" w:rsidR="00AA5738" w:rsidRDefault="00AA5738" w:rsidP="008C2F5E">
      <w:pPr>
        <w:pStyle w:val="aff3"/>
        <w:ind w:firstLineChars="0" w:firstLine="0"/>
      </w:pPr>
      <w:r>
        <w:t xml:space="preserve">        description</w:t>
      </w:r>
    </w:p>
    <w:p w14:paraId="58C6B6F5" w14:textId="77777777" w:rsidR="00AA5738" w:rsidRDefault="00AA5738" w:rsidP="008C2F5E">
      <w:pPr>
        <w:pStyle w:val="aff3"/>
        <w:ind w:firstLineChars="0" w:firstLine="0"/>
      </w:pPr>
      <w:r>
        <w:t xml:space="preserve">            "Config parameters relating to the quality of service</w:t>
      </w:r>
    </w:p>
    <w:p w14:paraId="5A65C35F" w14:textId="77777777" w:rsidR="00AA5738" w:rsidRDefault="00AA5738" w:rsidP="008C2F5E">
      <w:pPr>
        <w:pStyle w:val="aff3"/>
        <w:ind w:firstLineChars="0" w:firstLine="0"/>
      </w:pPr>
      <w:r>
        <w:t xml:space="preserve">             marking on device generated telemetry packets";</w:t>
      </w:r>
    </w:p>
    <w:p w14:paraId="0D0502B5" w14:textId="77777777" w:rsidR="00AA5738" w:rsidRDefault="00AA5738" w:rsidP="008C2F5E">
      <w:pPr>
        <w:pStyle w:val="aff3"/>
        <w:ind w:firstLineChars="0" w:firstLine="0"/>
      </w:pPr>
    </w:p>
    <w:p w14:paraId="1445A283" w14:textId="77777777" w:rsidR="00AA5738" w:rsidRDefault="00AA5738" w:rsidP="008C2F5E">
      <w:pPr>
        <w:pStyle w:val="aff3"/>
        <w:ind w:firstLineChars="0" w:firstLine="0"/>
      </w:pPr>
      <w:r>
        <w:t xml:space="preserve">        leaf originated-qos-marking {</w:t>
      </w:r>
    </w:p>
    <w:p w14:paraId="4E783D60" w14:textId="77777777" w:rsidR="00AA5738" w:rsidRDefault="00AA5738" w:rsidP="008C2F5E">
      <w:pPr>
        <w:pStyle w:val="aff3"/>
        <w:ind w:firstLineChars="0" w:firstLine="0"/>
      </w:pPr>
      <w:r>
        <w:t xml:space="preserve">            type an-inet:dscp;</w:t>
      </w:r>
    </w:p>
    <w:p w14:paraId="75D77825" w14:textId="77777777" w:rsidR="00AA5738" w:rsidRDefault="00AA5738" w:rsidP="008C2F5E">
      <w:pPr>
        <w:pStyle w:val="aff3"/>
        <w:ind w:firstLineChars="0" w:firstLine="0"/>
      </w:pPr>
      <w:r>
        <w:t xml:space="preserve">            description</w:t>
      </w:r>
    </w:p>
    <w:p w14:paraId="66290F56" w14:textId="77777777" w:rsidR="00AA5738" w:rsidRDefault="00AA5738" w:rsidP="008C2F5E">
      <w:pPr>
        <w:pStyle w:val="aff3"/>
        <w:ind w:firstLineChars="0" w:firstLine="0"/>
      </w:pPr>
      <w:r>
        <w:t xml:space="preserve">                "DSCP marking of packets generated by the telemetry</w:t>
      </w:r>
    </w:p>
    <w:p w14:paraId="503E45A9" w14:textId="77777777" w:rsidR="00AA5738" w:rsidRDefault="00AA5738" w:rsidP="008C2F5E">
      <w:pPr>
        <w:pStyle w:val="aff3"/>
        <w:ind w:firstLineChars="0" w:firstLine="0"/>
      </w:pPr>
      <w:r>
        <w:t xml:space="preserve">                 subsystem on the network device.";</w:t>
      </w:r>
    </w:p>
    <w:p w14:paraId="0003420F" w14:textId="77777777" w:rsidR="00AA5738" w:rsidRDefault="00AA5738" w:rsidP="008C2F5E">
      <w:pPr>
        <w:pStyle w:val="aff3"/>
        <w:ind w:firstLineChars="0" w:firstLine="0"/>
      </w:pPr>
      <w:r>
        <w:t xml:space="preserve">        }</w:t>
      </w:r>
    </w:p>
    <w:p w14:paraId="1809EEE0" w14:textId="77777777" w:rsidR="00AA5738" w:rsidRDefault="00AA5738" w:rsidP="008C2F5E">
      <w:pPr>
        <w:pStyle w:val="aff3"/>
        <w:ind w:firstLineChars="0" w:firstLine="0"/>
      </w:pPr>
      <w:r>
        <w:t xml:space="preserve">    }</w:t>
      </w:r>
    </w:p>
    <w:p w14:paraId="501DCE68" w14:textId="77777777" w:rsidR="00AA5738" w:rsidRDefault="00AA5738" w:rsidP="008C2F5E">
      <w:pPr>
        <w:pStyle w:val="aff3"/>
        <w:ind w:firstLineChars="0" w:firstLine="0"/>
      </w:pPr>
    </w:p>
    <w:p w14:paraId="22845AF1" w14:textId="77777777" w:rsidR="00AA5738" w:rsidRDefault="00AA5738" w:rsidP="008C2F5E">
      <w:pPr>
        <w:pStyle w:val="aff3"/>
        <w:ind w:firstLineChars="0" w:firstLine="0"/>
      </w:pPr>
    </w:p>
    <w:p w14:paraId="4AA1819A" w14:textId="77777777" w:rsidR="00AA5738" w:rsidRDefault="00AA5738" w:rsidP="008C2F5E">
      <w:pPr>
        <w:pStyle w:val="aff3"/>
        <w:ind w:firstLineChars="0" w:firstLine="0"/>
      </w:pPr>
      <w:r>
        <w:lastRenderedPageBreak/>
        <w:t xml:space="preserve">    grouping telemetry-sensor-group-config {</w:t>
      </w:r>
    </w:p>
    <w:p w14:paraId="30F5D7AC" w14:textId="77777777" w:rsidR="00AA5738" w:rsidRDefault="00AA5738" w:rsidP="008C2F5E">
      <w:pPr>
        <w:pStyle w:val="aff3"/>
        <w:ind w:firstLineChars="0" w:firstLine="0"/>
      </w:pPr>
      <w:r>
        <w:t xml:space="preserve">        description</w:t>
      </w:r>
    </w:p>
    <w:p w14:paraId="625FBC72" w14:textId="77777777" w:rsidR="00AA5738" w:rsidRDefault="00AA5738" w:rsidP="008C2F5E">
      <w:pPr>
        <w:pStyle w:val="aff3"/>
        <w:ind w:firstLineChars="0" w:firstLine="0"/>
      </w:pPr>
      <w:r>
        <w:t xml:space="preserve">            "Config parameters related to the sensor groups</w:t>
      </w:r>
    </w:p>
    <w:p w14:paraId="0DCD4EE3" w14:textId="77777777" w:rsidR="00AA5738" w:rsidRDefault="00AA5738" w:rsidP="008C2F5E">
      <w:pPr>
        <w:pStyle w:val="aff3"/>
        <w:ind w:firstLineChars="0" w:firstLine="0"/>
      </w:pPr>
      <w:r>
        <w:t xml:space="preserve">             on the device";</w:t>
      </w:r>
    </w:p>
    <w:p w14:paraId="18581C68" w14:textId="77777777" w:rsidR="00AA5738" w:rsidRDefault="00AA5738" w:rsidP="008C2F5E">
      <w:pPr>
        <w:pStyle w:val="aff3"/>
        <w:ind w:firstLineChars="0" w:firstLine="0"/>
      </w:pPr>
      <w:r>
        <w:t xml:space="preserve">        leaf sensor-group-id {</w:t>
      </w:r>
    </w:p>
    <w:p w14:paraId="07466F44" w14:textId="77777777" w:rsidR="00AA5738" w:rsidRDefault="00AA5738" w:rsidP="008C2F5E">
      <w:pPr>
        <w:pStyle w:val="aff3"/>
        <w:ind w:firstLineChars="0" w:firstLine="0"/>
      </w:pPr>
      <w:r>
        <w:t xml:space="preserve">            type string;</w:t>
      </w:r>
    </w:p>
    <w:p w14:paraId="342740FF" w14:textId="77777777" w:rsidR="00AA5738" w:rsidRDefault="00AA5738" w:rsidP="008C2F5E">
      <w:pPr>
        <w:pStyle w:val="aff3"/>
        <w:ind w:firstLineChars="0" w:firstLine="0"/>
      </w:pPr>
      <w:r>
        <w:t xml:space="preserve">            description</w:t>
      </w:r>
    </w:p>
    <w:p w14:paraId="60F54070" w14:textId="77777777" w:rsidR="00AA5738" w:rsidRDefault="00AA5738" w:rsidP="008C2F5E">
      <w:pPr>
        <w:pStyle w:val="aff3"/>
        <w:ind w:firstLineChars="0" w:firstLine="0"/>
      </w:pPr>
      <w:r>
        <w:t xml:space="preserve">                "Name or identifier for the sensor group itself.</w:t>
      </w:r>
    </w:p>
    <w:p w14:paraId="3BB605AB" w14:textId="77777777" w:rsidR="00AA5738" w:rsidRDefault="00AA5738" w:rsidP="008C2F5E">
      <w:pPr>
        <w:pStyle w:val="aff3"/>
        <w:ind w:firstLineChars="0" w:firstLine="0"/>
      </w:pPr>
      <w:r>
        <w:t xml:space="preserve">                 Will be referenced by other configuration specifying a</w:t>
      </w:r>
    </w:p>
    <w:p w14:paraId="51044A0F" w14:textId="77777777" w:rsidR="00AA5738" w:rsidRDefault="00AA5738" w:rsidP="008C2F5E">
      <w:pPr>
        <w:pStyle w:val="aff3"/>
        <w:ind w:firstLineChars="0" w:firstLine="0"/>
      </w:pPr>
      <w:r>
        <w:t xml:space="preserve">                 sensor group";</w:t>
      </w:r>
    </w:p>
    <w:p w14:paraId="2C9A1298" w14:textId="77777777" w:rsidR="00AA5738" w:rsidRDefault="00AA5738" w:rsidP="008C2F5E">
      <w:pPr>
        <w:pStyle w:val="aff3"/>
        <w:ind w:firstLineChars="0" w:firstLine="0"/>
      </w:pPr>
      <w:r>
        <w:t xml:space="preserve">        }</w:t>
      </w:r>
    </w:p>
    <w:p w14:paraId="2DC80F56" w14:textId="77777777" w:rsidR="00AA5738" w:rsidRDefault="00AA5738" w:rsidP="008C2F5E">
      <w:pPr>
        <w:pStyle w:val="aff3"/>
        <w:ind w:firstLineChars="0" w:firstLine="0"/>
      </w:pPr>
      <w:r>
        <w:t xml:space="preserve">    }</w:t>
      </w:r>
    </w:p>
    <w:p w14:paraId="6F011FF8" w14:textId="77777777" w:rsidR="00AA5738" w:rsidRDefault="00AA5738" w:rsidP="008C2F5E">
      <w:pPr>
        <w:pStyle w:val="aff3"/>
        <w:ind w:firstLineChars="0" w:firstLine="0"/>
      </w:pPr>
    </w:p>
    <w:p w14:paraId="1934631C" w14:textId="77777777" w:rsidR="00AA5738" w:rsidRDefault="00AA5738" w:rsidP="008C2F5E">
      <w:pPr>
        <w:pStyle w:val="aff3"/>
        <w:ind w:firstLineChars="0" w:firstLine="0"/>
      </w:pPr>
      <w:r>
        <w:t xml:space="preserve">    grouping telemetry-subscription-config {</w:t>
      </w:r>
    </w:p>
    <w:p w14:paraId="09CADFF3" w14:textId="77777777" w:rsidR="00AA5738" w:rsidRDefault="00AA5738" w:rsidP="008C2F5E">
      <w:pPr>
        <w:pStyle w:val="aff3"/>
        <w:ind w:firstLineChars="0" w:firstLine="0"/>
      </w:pPr>
      <w:r>
        <w:t xml:space="preserve">        description</w:t>
      </w:r>
    </w:p>
    <w:p w14:paraId="46FE1849" w14:textId="77777777" w:rsidR="00AA5738" w:rsidRDefault="00AA5738" w:rsidP="008C2F5E">
      <w:pPr>
        <w:pStyle w:val="aff3"/>
        <w:ind w:firstLineChars="0" w:firstLine="0"/>
      </w:pPr>
      <w:r>
        <w:t xml:space="preserve">            "Configuration parameters relating to the telemetry</w:t>
      </w:r>
    </w:p>
    <w:p w14:paraId="1CF68C67" w14:textId="77777777" w:rsidR="00AA5738" w:rsidRDefault="00AA5738" w:rsidP="008C2F5E">
      <w:pPr>
        <w:pStyle w:val="aff3"/>
        <w:ind w:firstLineChars="0" w:firstLine="0"/>
      </w:pPr>
      <w:r>
        <w:t xml:space="preserve">             subscription";</w:t>
      </w:r>
    </w:p>
    <w:p w14:paraId="397503C4" w14:textId="77777777" w:rsidR="00AA5738" w:rsidRDefault="00AA5738" w:rsidP="008C2F5E">
      <w:pPr>
        <w:pStyle w:val="aff3"/>
        <w:ind w:firstLineChars="0" w:firstLine="0"/>
      </w:pPr>
    </w:p>
    <w:p w14:paraId="591E4075" w14:textId="77777777" w:rsidR="00AA5738" w:rsidRDefault="00AA5738" w:rsidP="008C2F5E">
      <w:pPr>
        <w:pStyle w:val="aff3"/>
        <w:ind w:firstLineChars="0" w:firstLine="0"/>
      </w:pPr>
      <w:r>
        <w:t xml:space="preserve">        leaf id {</w:t>
      </w:r>
    </w:p>
    <w:p w14:paraId="789BA291" w14:textId="77777777" w:rsidR="00AA5738" w:rsidRDefault="00AA5738" w:rsidP="008C2F5E">
      <w:pPr>
        <w:pStyle w:val="aff3"/>
        <w:ind w:firstLineChars="0" w:firstLine="0"/>
      </w:pPr>
      <w:r>
        <w:t xml:space="preserve">            type uint64;</w:t>
      </w:r>
    </w:p>
    <w:p w14:paraId="05B87B42" w14:textId="77777777" w:rsidR="00AA5738" w:rsidRDefault="00AA5738" w:rsidP="008C2F5E">
      <w:pPr>
        <w:pStyle w:val="aff3"/>
        <w:ind w:firstLineChars="0" w:firstLine="0"/>
      </w:pPr>
      <w:r>
        <w:t xml:space="preserve">            description</w:t>
      </w:r>
    </w:p>
    <w:p w14:paraId="115D39B8" w14:textId="77777777" w:rsidR="00AA5738" w:rsidRDefault="00AA5738" w:rsidP="008C2F5E">
      <w:pPr>
        <w:pStyle w:val="aff3"/>
        <w:ind w:firstLineChars="0" w:firstLine="0"/>
      </w:pPr>
      <w:r>
        <w:t xml:space="preserve">                "System generated identifer of the telemetry</w:t>
      </w:r>
    </w:p>
    <w:p w14:paraId="407BF7CC" w14:textId="77777777" w:rsidR="00AA5738" w:rsidRDefault="00AA5738" w:rsidP="008C2F5E">
      <w:pPr>
        <w:pStyle w:val="aff3"/>
        <w:ind w:firstLineChars="0" w:firstLine="0"/>
      </w:pPr>
      <w:r>
        <w:t xml:space="preserve">                 subscription.";</w:t>
      </w:r>
    </w:p>
    <w:p w14:paraId="6EDE3089" w14:textId="77777777" w:rsidR="00AA5738" w:rsidRDefault="00AA5738" w:rsidP="008C2F5E">
      <w:pPr>
        <w:pStyle w:val="aff3"/>
        <w:ind w:firstLineChars="0" w:firstLine="0"/>
      </w:pPr>
      <w:r>
        <w:t xml:space="preserve">        }</w:t>
      </w:r>
    </w:p>
    <w:p w14:paraId="5CF8F965" w14:textId="77777777" w:rsidR="00AA5738" w:rsidRDefault="00AA5738" w:rsidP="008C2F5E">
      <w:pPr>
        <w:pStyle w:val="aff3"/>
        <w:ind w:firstLineChars="0" w:firstLine="0"/>
      </w:pPr>
      <w:r>
        <w:t xml:space="preserve">    }</w:t>
      </w:r>
    </w:p>
    <w:p w14:paraId="56847AD2" w14:textId="77777777" w:rsidR="00AA5738" w:rsidRDefault="00AA5738" w:rsidP="008C2F5E">
      <w:pPr>
        <w:pStyle w:val="aff3"/>
        <w:ind w:firstLineChars="0" w:firstLine="0"/>
      </w:pPr>
    </w:p>
    <w:p w14:paraId="3368B00B" w14:textId="77777777" w:rsidR="00AA5738" w:rsidRDefault="00AA5738" w:rsidP="008C2F5E">
      <w:pPr>
        <w:pStyle w:val="aff3"/>
        <w:ind w:firstLineChars="0" w:firstLine="0"/>
      </w:pPr>
      <w:r>
        <w:t xml:space="preserve">    grouping telemetry-subscription-name-config {</w:t>
      </w:r>
    </w:p>
    <w:p w14:paraId="52366319" w14:textId="77777777" w:rsidR="00AA5738" w:rsidRDefault="00AA5738" w:rsidP="008C2F5E">
      <w:pPr>
        <w:pStyle w:val="aff3"/>
        <w:ind w:firstLineChars="0" w:firstLine="0"/>
      </w:pPr>
      <w:r>
        <w:t xml:space="preserve">        description</w:t>
      </w:r>
    </w:p>
    <w:p w14:paraId="0B848C67" w14:textId="77777777" w:rsidR="00AA5738" w:rsidRDefault="00AA5738" w:rsidP="008C2F5E">
      <w:pPr>
        <w:pStyle w:val="aff3"/>
        <w:ind w:firstLineChars="0" w:firstLine="0"/>
      </w:pPr>
      <w:r>
        <w:t xml:space="preserve">            "Configuration parameters relating to the configured</w:t>
      </w:r>
    </w:p>
    <w:p w14:paraId="770B087B" w14:textId="77777777" w:rsidR="00AA5738" w:rsidRDefault="00AA5738" w:rsidP="008C2F5E">
      <w:pPr>
        <w:pStyle w:val="aff3"/>
        <w:ind w:firstLineChars="0" w:firstLine="0"/>
      </w:pPr>
      <w:r>
        <w:t xml:space="preserve">             name of the telemetry subscription. The name is a user</w:t>
      </w:r>
    </w:p>
    <w:p w14:paraId="7D51584E" w14:textId="77777777" w:rsidR="00AA5738" w:rsidRDefault="00AA5738" w:rsidP="008C2F5E">
      <w:pPr>
        <w:pStyle w:val="aff3"/>
        <w:ind w:firstLineChars="0" w:firstLine="0"/>
      </w:pPr>
      <w:r>
        <w:t xml:space="preserve">             configured string value which uniquely identifies the</w:t>
      </w:r>
    </w:p>
    <w:p w14:paraId="34B5B1D5" w14:textId="77777777" w:rsidR="00AA5738" w:rsidRDefault="00AA5738" w:rsidP="008C2F5E">
      <w:pPr>
        <w:pStyle w:val="aff3"/>
        <w:ind w:firstLineChars="0" w:firstLine="0"/>
      </w:pPr>
      <w:r>
        <w:t xml:space="preserve">             subscription in the configuration database.";</w:t>
      </w:r>
    </w:p>
    <w:p w14:paraId="3973F7D8" w14:textId="77777777" w:rsidR="00AA5738" w:rsidRDefault="00AA5738" w:rsidP="008C2F5E">
      <w:pPr>
        <w:pStyle w:val="aff3"/>
        <w:ind w:firstLineChars="0" w:firstLine="0"/>
      </w:pPr>
    </w:p>
    <w:p w14:paraId="30F7ED8A" w14:textId="77777777" w:rsidR="00AA5738" w:rsidRDefault="00AA5738" w:rsidP="008C2F5E">
      <w:pPr>
        <w:pStyle w:val="aff3"/>
        <w:ind w:firstLineChars="0" w:firstLine="0"/>
      </w:pPr>
      <w:r>
        <w:t xml:space="preserve">         leaf name {</w:t>
      </w:r>
    </w:p>
    <w:p w14:paraId="32609955" w14:textId="77777777" w:rsidR="00AA5738" w:rsidRDefault="00AA5738" w:rsidP="008C2F5E">
      <w:pPr>
        <w:pStyle w:val="aff3"/>
        <w:ind w:firstLineChars="0" w:firstLine="0"/>
      </w:pPr>
      <w:r>
        <w:t xml:space="preserve">             type string;</w:t>
      </w:r>
    </w:p>
    <w:p w14:paraId="3EE70F52" w14:textId="77777777" w:rsidR="00AA5738" w:rsidRDefault="00AA5738" w:rsidP="008C2F5E">
      <w:pPr>
        <w:pStyle w:val="aff3"/>
        <w:ind w:firstLineChars="0" w:firstLine="0"/>
      </w:pPr>
      <w:r>
        <w:t xml:space="preserve">             description</w:t>
      </w:r>
    </w:p>
    <w:p w14:paraId="41439488" w14:textId="77777777" w:rsidR="00AA5738" w:rsidRDefault="00AA5738" w:rsidP="008C2F5E">
      <w:pPr>
        <w:pStyle w:val="aff3"/>
        <w:ind w:firstLineChars="0" w:firstLine="0"/>
      </w:pPr>
      <w:r>
        <w:t xml:space="preserve">                "User configured identifier of the telemetry</w:t>
      </w:r>
    </w:p>
    <w:p w14:paraId="58A5F3C8" w14:textId="77777777" w:rsidR="00AA5738" w:rsidRDefault="00AA5738" w:rsidP="008C2F5E">
      <w:pPr>
        <w:pStyle w:val="aff3"/>
        <w:ind w:firstLineChars="0" w:firstLine="0"/>
      </w:pPr>
      <w:r>
        <w:t xml:space="preserve">                 subscription. This value is used primarily for</w:t>
      </w:r>
    </w:p>
    <w:p w14:paraId="71861958" w14:textId="77777777" w:rsidR="00AA5738" w:rsidRDefault="00AA5738" w:rsidP="008C2F5E">
      <w:pPr>
        <w:pStyle w:val="aff3"/>
        <w:ind w:firstLineChars="0" w:firstLine="0"/>
      </w:pPr>
      <w:r>
        <w:t xml:space="preserve">                 subscriptions configured locally on the network</w:t>
      </w:r>
    </w:p>
    <w:p w14:paraId="40872F11" w14:textId="77777777" w:rsidR="00AA5738" w:rsidRDefault="00AA5738" w:rsidP="008C2F5E">
      <w:pPr>
        <w:pStyle w:val="aff3"/>
        <w:ind w:firstLineChars="0" w:firstLine="0"/>
      </w:pPr>
      <w:r>
        <w:t xml:space="preserve">                 element.";</w:t>
      </w:r>
    </w:p>
    <w:p w14:paraId="1D2580CF" w14:textId="77777777" w:rsidR="00AA5738" w:rsidRDefault="00AA5738" w:rsidP="008C2F5E">
      <w:pPr>
        <w:pStyle w:val="aff3"/>
        <w:ind w:firstLineChars="0" w:firstLine="0"/>
      </w:pPr>
      <w:r>
        <w:t xml:space="preserve">         }</w:t>
      </w:r>
    </w:p>
    <w:p w14:paraId="42CB52AD" w14:textId="77777777" w:rsidR="00AA5738" w:rsidRDefault="00AA5738" w:rsidP="008C2F5E">
      <w:pPr>
        <w:pStyle w:val="aff3"/>
        <w:ind w:firstLineChars="0" w:firstLine="0"/>
      </w:pPr>
      <w:r>
        <w:t xml:space="preserve">    }</w:t>
      </w:r>
    </w:p>
    <w:p w14:paraId="0D2F89A6" w14:textId="77777777" w:rsidR="00AA5738" w:rsidRDefault="00AA5738" w:rsidP="008C2F5E">
      <w:pPr>
        <w:pStyle w:val="aff3"/>
        <w:ind w:firstLineChars="0" w:firstLine="0"/>
      </w:pPr>
    </w:p>
    <w:p w14:paraId="73C04DC3" w14:textId="77777777" w:rsidR="00AA5738" w:rsidRDefault="00AA5738" w:rsidP="008C2F5E">
      <w:pPr>
        <w:pStyle w:val="aff3"/>
        <w:ind w:firstLineChars="0" w:firstLine="0"/>
      </w:pPr>
      <w:r>
        <w:lastRenderedPageBreak/>
        <w:t xml:space="preserve">    grouping telemetry-subscription-state {</w:t>
      </w:r>
    </w:p>
    <w:p w14:paraId="33743557" w14:textId="77777777" w:rsidR="00AA5738" w:rsidRDefault="00AA5738" w:rsidP="008C2F5E">
      <w:pPr>
        <w:pStyle w:val="aff3"/>
        <w:ind w:firstLineChars="0" w:firstLine="0"/>
      </w:pPr>
      <w:r>
        <w:t xml:space="preserve">        description</w:t>
      </w:r>
    </w:p>
    <w:p w14:paraId="0C2F1C0E" w14:textId="77777777" w:rsidR="00AA5738" w:rsidRDefault="00AA5738" w:rsidP="008C2F5E">
      <w:pPr>
        <w:pStyle w:val="aff3"/>
        <w:ind w:firstLineChars="0" w:firstLine="0"/>
      </w:pPr>
      <w:r>
        <w:t xml:space="preserve">            "State values for the telemetry subscription";</w:t>
      </w:r>
    </w:p>
    <w:p w14:paraId="06540993" w14:textId="77777777" w:rsidR="00AA5738" w:rsidRDefault="00AA5738" w:rsidP="008C2F5E">
      <w:pPr>
        <w:pStyle w:val="aff3"/>
        <w:ind w:firstLineChars="0" w:firstLine="0"/>
      </w:pPr>
      <w:r>
        <w:t xml:space="preserve">        //TODO add values</w:t>
      </w:r>
    </w:p>
    <w:p w14:paraId="610000A0" w14:textId="77777777" w:rsidR="00AA5738" w:rsidRDefault="00AA5738" w:rsidP="008C2F5E">
      <w:pPr>
        <w:pStyle w:val="aff3"/>
        <w:ind w:firstLineChars="0" w:firstLine="0"/>
      </w:pPr>
      <w:r>
        <w:t xml:space="preserve">    }</w:t>
      </w:r>
    </w:p>
    <w:p w14:paraId="5824EB1E" w14:textId="77777777" w:rsidR="00AA5738" w:rsidRDefault="00AA5738" w:rsidP="008C2F5E">
      <w:pPr>
        <w:pStyle w:val="aff3"/>
        <w:ind w:firstLineChars="0" w:firstLine="0"/>
      </w:pPr>
    </w:p>
    <w:p w14:paraId="1B5CB471" w14:textId="77777777" w:rsidR="00AA5738" w:rsidRDefault="00AA5738" w:rsidP="008C2F5E">
      <w:pPr>
        <w:pStyle w:val="aff3"/>
        <w:ind w:firstLineChars="0" w:firstLine="0"/>
      </w:pPr>
      <w:r>
        <w:t xml:space="preserve">    grouping telemetry-stream-protocol-config {</w:t>
      </w:r>
    </w:p>
    <w:p w14:paraId="4E832506" w14:textId="77777777" w:rsidR="00AA5738" w:rsidRDefault="00AA5738" w:rsidP="008C2F5E">
      <w:pPr>
        <w:pStyle w:val="aff3"/>
        <w:ind w:firstLineChars="0" w:firstLine="0"/>
      </w:pPr>
      <w:r>
        <w:t xml:space="preserve">        description</w:t>
      </w:r>
    </w:p>
    <w:p w14:paraId="18302615" w14:textId="77777777" w:rsidR="00AA5738" w:rsidRDefault="00AA5738" w:rsidP="008C2F5E">
      <w:pPr>
        <w:pStyle w:val="aff3"/>
        <w:ind w:firstLineChars="0" w:firstLine="0"/>
      </w:pPr>
      <w:r>
        <w:t xml:space="preserve">            "Configuration parameters relating to the</w:t>
      </w:r>
    </w:p>
    <w:p w14:paraId="0A31B160" w14:textId="77777777" w:rsidR="00AA5738" w:rsidRDefault="00AA5738" w:rsidP="008C2F5E">
      <w:pPr>
        <w:pStyle w:val="aff3"/>
        <w:ind w:firstLineChars="0" w:firstLine="0"/>
      </w:pPr>
      <w:r>
        <w:t xml:space="preserve">             transport protocol carrying telemetry</w:t>
      </w:r>
    </w:p>
    <w:p w14:paraId="2F6E56C4" w14:textId="77777777" w:rsidR="00AA5738" w:rsidRDefault="00AA5738" w:rsidP="008C2F5E">
      <w:pPr>
        <w:pStyle w:val="aff3"/>
        <w:ind w:firstLineChars="0" w:firstLine="0"/>
      </w:pPr>
      <w:r>
        <w:t xml:space="preserve">             data.";</w:t>
      </w:r>
    </w:p>
    <w:p w14:paraId="37035B18" w14:textId="77777777" w:rsidR="00AA5738" w:rsidRDefault="00AA5738" w:rsidP="008C2F5E">
      <w:pPr>
        <w:pStyle w:val="aff3"/>
        <w:ind w:firstLineChars="0" w:firstLine="0"/>
      </w:pPr>
    </w:p>
    <w:p w14:paraId="16CA82E9" w14:textId="77777777" w:rsidR="00AA5738" w:rsidRDefault="00AA5738" w:rsidP="008C2F5E">
      <w:pPr>
        <w:pStyle w:val="aff3"/>
        <w:ind w:firstLineChars="0" w:firstLine="0"/>
      </w:pPr>
      <w:r>
        <w:t xml:space="preserve">        leaf protocol {</w:t>
      </w:r>
    </w:p>
    <w:p w14:paraId="720CDA4A" w14:textId="77777777" w:rsidR="00AA5738" w:rsidRDefault="00AA5738" w:rsidP="008C2F5E">
      <w:pPr>
        <w:pStyle w:val="aff3"/>
        <w:ind w:firstLineChars="0" w:firstLine="0"/>
      </w:pPr>
      <w:r>
        <w:t xml:space="preserve">            type identityref {</w:t>
      </w:r>
    </w:p>
    <w:p w14:paraId="721F4B2E" w14:textId="77777777" w:rsidR="00AA5738" w:rsidRDefault="00AA5738" w:rsidP="008C2F5E">
      <w:pPr>
        <w:pStyle w:val="aff3"/>
        <w:ind w:firstLineChars="0" w:firstLine="0"/>
      </w:pPr>
      <w:r>
        <w:t xml:space="preserve">                base an-telemetry-types:STREAM_PROTOCOL;</w:t>
      </w:r>
    </w:p>
    <w:p w14:paraId="35941F1E" w14:textId="77777777" w:rsidR="00AA5738" w:rsidRDefault="00AA5738" w:rsidP="008C2F5E">
      <w:pPr>
        <w:pStyle w:val="aff3"/>
        <w:ind w:firstLineChars="0" w:firstLine="0"/>
      </w:pPr>
      <w:r>
        <w:t xml:space="preserve">            }</w:t>
      </w:r>
    </w:p>
    <w:p w14:paraId="0E7AA209" w14:textId="77777777" w:rsidR="00AA5738" w:rsidRDefault="00AA5738" w:rsidP="008C2F5E">
      <w:pPr>
        <w:pStyle w:val="aff3"/>
        <w:ind w:firstLineChars="0" w:firstLine="0"/>
      </w:pPr>
      <w:r>
        <w:t xml:space="preserve">            description</w:t>
      </w:r>
    </w:p>
    <w:p w14:paraId="11A6E879" w14:textId="77777777" w:rsidR="00AA5738" w:rsidRDefault="00AA5738" w:rsidP="008C2F5E">
      <w:pPr>
        <w:pStyle w:val="aff3"/>
        <w:ind w:firstLineChars="0" w:firstLine="0"/>
      </w:pPr>
      <w:r>
        <w:t xml:space="preserve">                "Selection of the transport protocol for the telemetry</w:t>
      </w:r>
    </w:p>
    <w:p w14:paraId="4B311C15" w14:textId="77777777" w:rsidR="00AA5738" w:rsidRDefault="00AA5738" w:rsidP="008C2F5E">
      <w:pPr>
        <w:pStyle w:val="aff3"/>
        <w:ind w:firstLineChars="0" w:firstLine="0"/>
      </w:pPr>
      <w:r>
        <w:t xml:space="preserve">                 stream.";</w:t>
      </w:r>
    </w:p>
    <w:p w14:paraId="360F3F53" w14:textId="77777777" w:rsidR="00AA5738" w:rsidRDefault="00AA5738" w:rsidP="008C2F5E">
      <w:pPr>
        <w:pStyle w:val="aff3"/>
        <w:ind w:firstLineChars="0" w:firstLine="0"/>
      </w:pPr>
      <w:r>
        <w:t xml:space="preserve">        }</w:t>
      </w:r>
    </w:p>
    <w:p w14:paraId="01FD2A00" w14:textId="77777777" w:rsidR="00AA5738" w:rsidRDefault="00AA5738" w:rsidP="008C2F5E">
      <w:pPr>
        <w:pStyle w:val="aff3"/>
        <w:ind w:firstLineChars="0" w:firstLine="0"/>
      </w:pPr>
      <w:r>
        <w:t xml:space="preserve">    }</w:t>
      </w:r>
    </w:p>
    <w:p w14:paraId="6840E31E" w14:textId="77777777" w:rsidR="00AA5738" w:rsidRDefault="00AA5738" w:rsidP="008C2F5E">
      <w:pPr>
        <w:pStyle w:val="aff3"/>
        <w:ind w:firstLineChars="0" w:firstLine="0"/>
      </w:pPr>
    </w:p>
    <w:p w14:paraId="1C55DAAF" w14:textId="77777777" w:rsidR="00AA5738" w:rsidRDefault="00AA5738" w:rsidP="008C2F5E">
      <w:pPr>
        <w:pStyle w:val="aff3"/>
        <w:ind w:firstLineChars="0" w:firstLine="0"/>
      </w:pPr>
      <w:r>
        <w:t xml:space="preserve">    grouping telemetry-stream-encoding-config {</w:t>
      </w:r>
    </w:p>
    <w:p w14:paraId="24B31B75" w14:textId="77777777" w:rsidR="00AA5738" w:rsidRDefault="00AA5738" w:rsidP="008C2F5E">
      <w:pPr>
        <w:pStyle w:val="aff3"/>
        <w:ind w:firstLineChars="0" w:firstLine="0"/>
      </w:pPr>
      <w:r>
        <w:t xml:space="preserve">        description</w:t>
      </w:r>
    </w:p>
    <w:p w14:paraId="06310D9B" w14:textId="77777777" w:rsidR="00AA5738" w:rsidRDefault="00AA5738" w:rsidP="008C2F5E">
      <w:pPr>
        <w:pStyle w:val="aff3"/>
        <w:ind w:firstLineChars="0" w:firstLine="0"/>
      </w:pPr>
      <w:r>
        <w:t xml:space="preserve">            "Configuration parameters relating to the</w:t>
      </w:r>
    </w:p>
    <w:p w14:paraId="22E3AC55" w14:textId="77777777" w:rsidR="00AA5738" w:rsidRDefault="00AA5738" w:rsidP="008C2F5E">
      <w:pPr>
        <w:pStyle w:val="aff3"/>
        <w:ind w:firstLineChars="0" w:firstLine="0"/>
      </w:pPr>
      <w:r>
        <w:t xml:space="preserve">             encoding of telemetry data to and from the</w:t>
      </w:r>
    </w:p>
    <w:p w14:paraId="1356F520" w14:textId="77777777" w:rsidR="00AA5738" w:rsidRDefault="00AA5738" w:rsidP="008C2F5E">
      <w:pPr>
        <w:pStyle w:val="aff3"/>
        <w:ind w:firstLineChars="0" w:firstLine="0"/>
      </w:pPr>
      <w:r>
        <w:t xml:space="preserve">             network element. The encoding method controls</w:t>
      </w:r>
    </w:p>
    <w:p w14:paraId="0A06819A" w14:textId="77777777" w:rsidR="00AA5738" w:rsidRDefault="00AA5738" w:rsidP="008C2F5E">
      <w:pPr>
        <w:pStyle w:val="aff3"/>
        <w:ind w:firstLineChars="0" w:firstLine="0"/>
      </w:pPr>
      <w:r>
        <w:t xml:space="preserve">             specifically the wire format of the telemetry</w:t>
      </w:r>
    </w:p>
    <w:p w14:paraId="36A6B488" w14:textId="77777777" w:rsidR="00AA5738" w:rsidRDefault="00AA5738" w:rsidP="008C2F5E">
      <w:pPr>
        <w:pStyle w:val="aff3"/>
        <w:ind w:firstLineChars="0" w:firstLine="0"/>
      </w:pPr>
      <w:r>
        <w:t xml:space="preserve">             data, and also controls which RPC framework</w:t>
      </w:r>
    </w:p>
    <w:p w14:paraId="3468991A" w14:textId="77777777" w:rsidR="00AA5738" w:rsidRDefault="00AA5738" w:rsidP="008C2F5E">
      <w:pPr>
        <w:pStyle w:val="aff3"/>
        <w:ind w:firstLineChars="0" w:firstLine="0"/>
      </w:pPr>
      <w:r>
        <w:t xml:space="preserve">             may be in use to exchange telemetry data.";</w:t>
      </w:r>
    </w:p>
    <w:p w14:paraId="2BC6502A" w14:textId="77777777" w:rsidR="00AA5738" w:rsidRDefault="00AA5738" w:rsidP="008C2F5E">
      <w:pPr>
        <w:pStyle w:val="aff3"/>
        <w:ind w:firstLineChars="0" w:firstLine="0"/>
      </w:pPr>
    </w:p>
    <w:p w14:paraId="71FE2D4D" w14:textId="77777777" w:rsidR="00AA5738" w:rsidRDefault="00AA5738" w:rsidP="008C2F5E">
      <w:pPr>
        <w:pStyle w:val="aff3"/>
        <w:ind w:firstLineChars="0" w:firstLine="0"/>
      </w:pPr>
      <w:r>
        <w:t xml:space="preserve">         leaf encoding {</w:t>
      </w:r>
    </w:p>
    <w:p w14:paraId="3F1CDF34" w14:textId="77777777" w:rsidR="00AA5738" w:rsidRDefault="00AA5738" w:rsidP="008C2F5E">
      <w:pPr>
        <w:pStyle w:val="aff3"/>
        <w:ind w:firstLineChars="0" w:firstLine="0"/>
      </w:pPr>
      <w:r>
        <w:t xml:space="preserve">             type identityref {</w:t>
      </w:r>
    </w:p>
    <w:p w14:paraId="51ABAE06" w14:textId="77777777" w:rsidR="00AA5738" w:rsidRDefault="00AA5738" w:rsidP="008C2F5E">
      <w:pPr>
        <w:pStyle w:val="aff3"/>
        <w:ind w:firstLineChars="0" w:firstLine="0"/>
      </w:pPr>
      <w:r>
        <w:t xml:space="preserve">                 base an-telemetry-types:DATA_ENCODING_METHOD;</w:t>
      </w:r>
    </w:p>
    <w:p w14:paraId="423FF7BE" w14:textId="77777777" w:rsidR="00AA5738" w:rsidRDefault="00AA5738" w:rsidP="008C2F5E">
      <w:pPr>
        <w:pStyle w:val="aff3"/>
        <w:ind w:firstLineChars="0" w:firstLine="0"/>
      </w:pPr>
      <w:r>
        <w:t xml:space="preserve">             }</w:t>
      </w:r>
    </w:p>
    <w:p w14:paraId="2B100C84" w14:textId="77777777" w:rsidR="00AA5738" w:rsidRDefault="00AA5738" w:rsidP="008C2F5E">
      <w:pPr>
        <w:pStyle w:val="aff3"/>
        <w:ind w:firstLineChars="0" w:firstLine="0"/>
      </w:pPr>
      <w:r>
        <w:t xml:space="preserve">             description</w:t>
      </w:r>
    </w:p>
    <w:p w14:paraId="21BCEB49" w14:textId="77777777" w:rsidR="00AA5738" w:rsidRDefault="00AA5738" w:rsidP="008C2F5E">
      <w:pPr>
        <w:pStyle w:val="aff3"/>
        <w:ind w:firstLineChars="0" w:firstLine="0"/>
      </w:pPr>
      <w:r>
        <w:t xml:space="preserve">                "Selection of the specific encoding or RPC framework</w:t>
      </w:r>
    </w:p>
    <w:p w14:paraId="679B265C" w14:textId="77777777" w:rsidR="00AA5738" w:rsidRDefault="00AA5738" w:rsidP="008C2F5E">
      <w:pPr>
        <w:pStyle w:val="aff3"/>
        <w:ind w:firstLineChars="0" w:firstLine="0"/>
      </w:pPr>
      <w:r>
        <w:t xml:space="preserve">                 for telemetry messages to and from the network element.";</w:t>
      </w:r>
    </w:p>
    <w:p w14:paraId="461B8544" w14:textId="77777777" w:rsidR="00AA5738" w:rsidRDefault="00AA5738" w:rsidP="008C2F5E">
      <w:pPr>
        <w:pStyle w:val="aff3"/>
        <w:ind w:firstLineChars="0" w:firstLine="0"/>
      </w:pPr>
      <w:r>
        <w:t xml:space="preserve">         }</w:t>
      </w:r>
    </w:p>
    <w:p w14:paraId="28D4667C" w14:textId="77777777" w:rsidR="00AA5738" w:rsidRDefault="00AA5738" w:rsidP="008C2F5E">
      <w:pPr>
        <w:pStyle w:val="aff3"/>
        <w:ind w:firstLineChars="0" w:firstLine="0"/>
      </w:pPr>
      <w:r>
        <w:t xml:space="preserve">    }</w:t>
      </w:r>
    </w:p>
    <w:p w14:paraId="776C6249" w14:textId="77777777" w:rsidR="00AA5738" w:rsidRDefault="00AA5738" w:rsidP="008C2F5E">
      <w:pPr>
        <w:pStyle w:val="aff3"/>
        <w:ind w:firstLineChars="0" w:firstLine="0"/>
      </w:pPr>
    </w:p>
    <w:p w14:paraId="1403700D" w14:textId="77777777" w:rsidR="00AA5738" w:rsidRDefault="00AA5738" w:rsidP="008C2F5E">
      <w:pPr>
        <w:pStyle w:val="aff3"/>
        <w:ind w:firstLineChars="0" w:firstLine="0"/>
      </w:pPr>
      <w:r>
        <w:t xml:space="preserve">    grouping telemetry-stream-destination-config {</w:t>
      </w:r>
    </w:p>
    <w:p w14:paraId="62EE5AFE" w14:textId="77777777" w:rsidR="00AA5738" w:rsidRDefault="00AA5738" w:rsidP="008C2F5E">
      <w:pPr>
        <w:pStyle w:val="aff3"/>
        <w:ind w:firstLineChars="0" w:firstLine="0"/>
      </w:pPr>
      <w:r>
        <w:t xml:space="preserve">        description</w:t>
      </w:r>
    </w:p>
    <w:p w14:paraId="6D25ABEB" w14:textId="77777777" w:rsidR="00AA5738" w:rsidRDefault="00AA5738" w:rsidP="008C2F5E">
      <w:pPr>
        <w:pStyle w:val="aff3"/>
        <w:ind w:firstLineChars="0" w:firstLine="0"/>
      </w:pPr>
      <w:r>
        <w:lastRenderedPageBreak/>
        <w:t xml:space="preserve">            "Configuration parameters for the stream destinations";</w:t>
      </w:r>
    </w:p>
    <w:p w14:paraId="59415AEB" w14:textId="77777777" w:rsidR="00AA5738" w:rsidRDefault="00AA5738" w:rsidP="008C2F5E">
      <w:pPr>
        <w:pStyle w:val="aff3"/>
        <w:ind w:firstLineChars="0" w:firstLine="0"/>
      </w:pPr>
      <w:r>
        <w:t xml:space="preserve">            leaf destination-address {</w:t>
      </w:r>
    </w:p>
    <w:p w14:paraId="3B49CFA6" w14:textId="77777777" w:rsidR="00AA5738" w:rsidRDefault="00AA5738" w:rsidP="008C2F5E">
      <w:pPr>
        <w:pStyle w:val="aff3"/>
        <w:ind w:firstLineChars="0" w:firstLine="0"/>
      </w:pPr>
      <w:r>
        <w:t xml:space="preserve">                type an-inet:ip-address;</w:t>
      </w:r>
    </w:p>
    <w:p w14:paraId="19AFEAD3" w14:textId="77777777" w:rsidR="00AA5738" w:rsidRDefault="00AA5738" w:rsidP="008C2F5E">
      <w:pPr>
        <w:pStyle w:val="aff3"/>
        <w:ind w:firstLineChars="0" w:firstLine="0"/>
      </w:pPr>
      <w:r>
        <w:t xml:space="preserve">                description</w:t>
      </w:r>
    </w:p>
    <w:p w14:paraId="0CD05A20" w14:textId="77777777" w:rsidR="00AA5738" w:rsidRDefault="00AA5738" w:rsidP="008C2F5E">
      <w:pPr>
        <w:pStyle w:val="aff3"/>
        <w:ind w:firstLineChars="0" w:firstLine="0"/>
      </w:pPr>
      <w:r>
        <w:t xml:space="preserve">                    "IP address of the telemetry stream destination";</w:t>
      </w:r>
    </w:p>
    <w:p w14:paraId="301E3D51" w14:textId="77777777" w:rsidR="00AA5738" w:rsidRDefault="00AA5738" w:rsidP="008C2F5E">
      <w:pPr>
        <w:pStyle w:val="aff3"/>
        <w:ind w:firstLineChars="0" w:firstLine="0"/>
      </w:pPr>
      <w:r>
        <w:t xml:space="preserve">            }</w:t>
      </w:r>
    </w:p>
    <w:p w14:paraId="13230F0A" w14:textId="77777777" w:rsidR="00AA5738" w:rsidRDefault="00AA5738" w:rsidP="008C2F5E">
      <w:pPr>
        <w:pStyle w:val="aff3"/>
        <w:ind w:firstLineChars="0" w:firstLine="0"/>
      </w:pPr>
      <w:r>
        <w:t xml:space="preserve">            leaf destination-port {</w:t>
      </w:r>
    </w:p>
    <w:p w14:paraId="4304B877" w14:textId="77777777" w:rsidR="00AA5738" w:rsidRDefault="00AA5738" w:rsidP="008C2F5E">
      <w:pPr>
        <w:pStyle w:val="aff3"/>
        <w:ind w:firstLineChars="0" w:firstLine="0"/>
      </w:pPr>
      <w:r>
        <w:t xml:space="preserve">                type uint16;</w:t>
      </w:r>
    </w:p>
    <w:p w14:paraId="27259229" w14:textId="77777777" w:rsidR="00AA5738" w:rsidRDefault="00AA5738" w:rsidP="008C2F5E">
      <w:pPr>
        <w:pStyle w:val="aff3"/>
        <w:ind w:firstLineChars="0" w:firstLine="0"/>
      </w:pPr>
      <w:r>
        <w:t xml:space="preserve">                description</w:t>
      </w:r>
    </w:p>
    <w:p w14:paraId="6764FC12" w14:textId="77777777" w:rsidR="00AA5738" w:rsidRDefault="00AA5738" w:rsidP="008C2F5E">
      <w:pPr>
        <w:pStyle w:val="aff3"/>
        <w:ind w:firstLineChars="0" w:firstLine="0"/>
      </w:pPr>
      <w:r>
        <w:t xml:space="preserve">                    "Protocol (udp or tcp) port number for the telemetry</w:t>
      </w:r>
    </w:p>
    <w:p w14:paraId="28271BD4" w14:textId="77777777" w:rsidR="00AA5738" w:rsidRDefault="00AA5738" w:rsidP="008C2F5E">
      <w:pPr>
        <w:pStyle w:val="aff3"/>
        <w:ind w:firstLineChars="0" w:firstLine="0"/>
      </w:pPr>
      <w:r>
        <w:t xml:space="preserve">                     stream destination";</w:t>
      </w:r>
    </w:p>
    <w:p w14:paraId="7F634CF5" w14:textId="77777777" w:rsidR="00AA5738" w:rsidRDefault="00AA5738" w:rsidP="008C2F5E">
      <w:pPr>
        <w:pStyle w:val="aff3"/>
        <w:ind w:firstLineChars="0" w:firstLine="0"/>
      </w:pPr>
      <w:r>
        <w:t xml:space="preserve">            }</w:t>
      </w:r>
    </w:p>
    <w:p w14:paraId="1F8C5502" w14:textId="77777777" w:rsidR="00AA5738" w:rsidRDefault="00AA5738" w:rsidP="008C2F5E">
      <w:pPr>
        <w:pStyle w:val="aff3"/>
        <w:ind w:firstLineChars="0" w:firstLine="0"/>
      </w:pPr>
      <w:r>
        <w:t xml:space="preserve">    }</w:t>
      </w:r>
    </w:p>
    <w:p w14:paraId="65A5E6E5" w14:textId="77777777" w:rsidR="00AA5738" w:rsidRDefault="00AA5738" w:rsidP="008C2F5E">
      <w:pPr>
        <w:pStyle w:val="aff3"/>
        <w:ind w:firstLineChars="0" w:firstLine="0"/>
      </w:pPr>
    </w:p>
    <w:p w14:paraId="2897CFBC" w14:textId="77777777" w:rsidR="00AA5738" w:rsidRDefault="00AA5738" w:rsidP="008C2F5E">
      <w:pPr>
        <w:pStyle w:val="aff3"/>
        <w:ind w:firstLineChars="0" w:firstLine="0"/>
      </w:pPr>
      <w:r>
        <w:t xml:space="preserve">    grouping telemetry-stream-frequency-config {</w:t>
      </w:r>
    </w:p>
    <w:p w14:paraId="63093264" w14:textId="77777777" w:rsidR="00AA5738" w:rsidRDefault="00AA5738" w:rsidP="008C2F5E">
      <w:pPr>
        <w:pStyle w:val="aff3"/>
        <w:ind w:firstLineChars="0" w:firstLine="0"/>
      </w:pPr>
      <w:r>
        <w:t xml:space="preserve">        description</w:t>
      </w:r>
    </w:p>
    <w:p w14:paraId="72DF1106" w14:textId="77777777" w:rsidR="00AA5738" w:rsidRDefault="00AA5738" w:rsidP="008C2F5E">
      <w:pPr>
        <w:pStyle w:val="aff3"/>
        <w:ind w:firstLineChars="0" w:firstLine="0"/>
      </w:pPr>
      <w:r>
        <w:t xml:space="preserve">            "Config parameters for the frequency of updates to</w:t>
      </w:r>
    </w:p>
    <w:p w14:paraId="729D0631" w14:textId="77777777" w:rsidR="00AA5738" w:rsidRDefault="00AA5738" w:rsidP="008C2F5E">
      <w:pPr>
        <w:pStyle w:val="aff3"/>
        <w:ind w:firstLineChars="0" w:firstLine="0"/>
      </w:pPr>
      <w:r>
        <w:t xml:space="preserve">             the collector";</w:t>
      </w:r>
    </w:p>
    <w:p w14:paraId="0D037F1D" w14:textId="77777777" w:rsidR="00AA5738" w:rsidRDefault="00AA5738" w:rsidP="008C2F5E">
      <w:pPr>
        <w:pStyle w:val="aff3"/>
        <w:ind w:firstLineChars="0" w:firstLine="0"/>
      </w:pPr>
      <w:r>
        <w:t xml:space="preserve">        leaf sample-interval {</w:t>
      </w:r>
    </w:p>
    <w:p w14:paraId="5A303202" w14:textId="77777777" w:rsidR="00AA5738" w:rsidRDefault="00AA5738" w:rsidP="008C2F5E">
      <w:pPr>
        <w:pStyle w:val="aff3"/>
        <w:ind w:firstLineChars="0" w:firstLine="0"/>
      </w:pPr>
      <w:r>
        <w:t xml:space="preserve">            type uint64;</w:t>
      </w:r>
    </w:p>
    <w:p w14:paraId="05FB5298" w14:textId="77777777" w:rsidR="00AA5738" w:rsidRDefault="00AA5738" w:rsidP="008C2F5E">
      <w:pPr>
        <w:pStyle w:val="aff3"/>
        <w:ind w:firstLineChars="0" w:firstLine="0"/>
      </w:pPr>
      <w:r>
        <w:t xml:space="preserve">            description</w:t>
      </w:r>
    </w:p>
    <w:p w14:paraId="654EF215" w14:textId="77777777" w:rsidR="002629FF" w:rsidRDefault="00AA5738" w:rsidP="002629FF">
      <w:pPr>
        <w:pStyle w:val="aff3"/>
        <w:ind w:firstLineChars="0" w:firstLine="0"/>
        <w:jc w:val="left"/>
      </w:pPr>
      <w:r>
        <w:t xml:space="preserve">                "</w:t>
      </w:r>
      <w:r w:rsidR="00A10169" w:rsidRPr="00A10169">
        <w:t xml:space="preserve"> The accuracy of the collected data reported by the device</w:t>
      </w:r>
    </w:p>
    <w:p w14:paraId="5B2C8AED" w14:textId="0AEDF14E" w:rsidR="00AA5738" w:rsidRDefault="00A10169" w:rsidP="002629FF">
      <w:pPr>
        <w:pStyle w:val="aff3"/>
        <w:ind w:firstLineChars="900" w:firstLine="1890"/>
        <w:jc w:val="left"/>
      </w:pPr>
      <w:r w:rsidRPr="00A10169">
        <w:t>to the collector</w:t>
      </w:r>
      <w:r w:rsidR="00AA5738">
        <w:t>";</w:t>
      </w:r>
    </w:p>
    <w:p w14:paraId="56DA8E2C" w14:textId="77777777" w:rsidR="00AA5738" w:rsidRDefault="00AA5738" w:rsidP="008C2F5E">
      <w:pPr>
        <w:pStyle w:val="aff3"/>
        <w:ind w:firstLineChars="0" w:firstLine="0"/>
      </w:pPr>
      <w:r>
        <w:t xml:space="preserve">        }</w:t>
      </w:r>
    </w:p>
    <w:p w14:paraId="198D134A" w14:textId="77777777" w:rsidR="00AA5738" w:rsidRDefault="00AA5738" w:rsidP="008C2F5E">
      <w:pPr>
        <w:pStyle w:val="aff3"/>
        <w:ind w:firstLineChars="0" w:firstLine="0"/>
      </w:pPr>
      <w:r>
        <w:t xml:space="preserve">    }</w:t>
      </w:r>
    </w:p>
    <w:p w14:paraId="5429C789" w14:textId="77777777" w:rsidR="00AA5738" w:rsidRDefault="00AA5738" w:rsidP="008C2F5E">
      <w:pPr>
        <w:pStyle w:val="aff3"/>
        <w:ind w:firstLineChars="0" w:firstLine="0"/>
      </w:pPr>
    </w:p>
    <w:p w14:paraId="61D8C1D0" w14:textId="77777777" w:rsidR="00AA5738" w:rsidRDefault="00AA5738" w:rsidP="008C2F5E">
      <w:pPr>
        <w:pStyle w:val="aff3"/>
        <w:ind w:firstLineChars="0" w:firstLine="0"/>
      </w:pPr>
      <w:r>
        <w:t xml:space="preserve">    grouping telemetry-sensor-specification {</w:t>
      </w:r>
    </w:p>
    <w:p w14:paraId="539029BE" w14:textId="77777777" w:rsidR="00AA5738" w:rsidRDefault="00AA5738" w:rsidP="008C2F5E">
      <w:pPr>
        <w:pStyle w:val="aff3"/>
        <w:ind w:firstLineChars="0" w:firstLine="0"/>
      </w:pPr>
      <w:r>
        <w:t xml:space="preserve">        description</w:t>
      </w:r>
    </w:p>
    <w:p w14:paraId="5C9E4E6A" w14:textId="77777777" w:rsidR="00AA5738" w:rsidRDefault="00AA5738" w:rsidP="008C2F5E">
      <w:pPr>
        <w:pStyle w:val="aff3"/>
        <w:ind w:firstLineChars="0" w:firstLine="0"/>
      </w:pPr>
      <w:r>
        <w:t xml:space="preserve">            "Config related to creating telemetry sensor groups. A sensor</w:t>
      </w:r>
    </w:p>
    <w:p w14:paraId="40332408" w14:textId="77777777" w:rsidR="00AA5738" w:rsidRDefault="00AA5738" w:rsidP="008C2F5E">
      <w:pPr>
        <w:pStyle w:val="aff3"/>
        <w:ind w:firstLineChars="0" w:firstLine="0"/>
      </w:pPr>
      <w:r>
        <w:t xml:space="preserve">             group is a related set of sensor paths and/or filters to</w:t>
      </w:r>
    </w:p>
    <w:p w14:paraId="04FA137D" w14:textId="77777777" w:rsidR="00AA5738" w:rsidRDefault="00AA5738" w:rsidP="008C2F5E">
      <w:pPr>
        <w:pStyle w:val="aff3"/>
        <w:ind w:firstLineChars="0" w:firstLine="0"/>
      </w:pPr>
      <w:r>
        <w:t xml:space="preserve">             exclude items. A group is assigned a reusable identifer, so</w:t>
      </w:r>
    </w:p>
    <w:p w14:paraId="08CA47F4" w14:textId="77777777" w:rsidR="00AA5738" w:rsidRDefault="00AA5738" w:rsidP="008C2F5E">
      <w:pPr>
        <w:pStyle w:val="aff3"/>
        <w:ind w:firstLineChars="0" w:firstLine="0"/>
      </w:pPr>
      <w:r>
        <w:t xml:space="preserve">             it can be used in multiple telemetry subscriptions.";</w:t>
      </w:r>
    </w:p>
    <w:p w14:paraId="53370F31" w14:textId="77777777" w:rsidR="00AA5738" w:rsidRDefault="00AA5738" w:rsidP="008C2F5E">
      <w:pPr>
        <w:pStyle w:val="aff3"/>
        <w:ind w:firstLineChars="0" w:firstLine="0"/>
      </w:pPr>
      <w:r>
        <w:t xml:space="preserve">        list telemetry-sensor-group {</w:t>
      </w:r>
    </w:p>
    <w:p w14:paraId="024EA372" w14:textId="77777777" w:rsidR="00AA5738" w:rsidRDefault="00AA5738" w:rsidP="008C2F5E">
      <w:pPr>
        <w:pStyle w:val="aff3"/>
        <w:ind w:firstLineChars="0" w:firstLine="0"/>
      </w:pPr>
      <w:r>
        <w:t xml:space="preserve">            key "telemetry-sensor-group-id";</w:t>
      </w:r>
    </w:p>
    <w:p w14:paraId="1DE0FB52" w14:textId="77777777" w:rsidR="00AA5738" w:rsidRDefault="00AA5738" w:rsidP="008C2F5E">
      <w:pPr>
        <w:pStyle w:val="aff3"/>
        <w:ind w:firstLineChars="0" w:firstLine="0"/>
      </w:pPr>
      <w:r>
        <w:t xml:space="preserve">            description</w:t>
      </w:r>
    </w:p>
    <w:p w14:paraId="5B164764" w14:textId="77777777" w:rsidR="00AA5738" w:rsidRDefault="00AA5738" w:rsidP="008C2F5E">
      <w:pPr>
        <w:pStyle w:val="aff3"/>
        <w:ind w:firstLineChars="0" w:firstLine="0"/>
      </w:pPr>
      <w:r>
        <w:t xml:space="preserve">                "List of telemetry sensor groups";</w:t>
      </w:r>
    </w:p>
    <w:p w14:paraId="00BDA691" w14:textId="77777777" w:rsidR="00AA5738" w:rsidRDefault="00AA5738" w:rsidP="008C2F5E">
      <w:pPr>
        <w:pStyle w:val="aff3"/>
        <w:ind w:firstLineChars="0" w:firstLine="0"/>
      </w:pPr>
    </w:p>
    <w:p w14:paraId="06ABB6FC" w14:textId="77777777" w:rsidR="00AA5738" w:rsidRDefault="00AA5738" w:rsidP="008C2F5E">
      <w:pPr>
        <w:pStyle w:val="aff3"/>
        <w:ind w:firstLineChars="0" w:firstLine="0"/>
      </w:pPr>
      <w:r>
        <w:t xml:space="preserve">            leaf telemetry-sensor-group-id {</w:t>
      </w:r>
    </w:p>
    <w:p w14:paraId="04979EC5" w14:textId="77777777" w:rsidR="00AA5738" w:rsidRDefault="00AA5738" w:rsidP="008C2F5E">
      <w:pPr>
        <w:pStyle w:val="aff3"/>
        <w:ind w:firstLineChars="0" w:firstLine="0"/>
      </w:pPr>
      <w:r>
        <w:t xml:space="preserve">                type string;</w:t>
      </w:r>
    </w:p>
    <w:p w14:paraId="47B2938A" w14:textId="77777777" w:rsidR="00AA5738" w:rsidRDefault="00AA5738" w:rsidP="008C2F5E">
      <w:pPr>
        <w:pStyle w:val="aff3"/>
        <w:ind w:firstLineChars="0" w:firstLine="0"/>
      </w:pPr>
      <w:r>
        <w:t xml:space="preserve">                description</w:t>
      </w:r>
    </w:p>
    <w:p w14:paraId="28D2FE85" w14:textId="77777777" w:rsidR="00AA5738" w:rsidRDefault="00AA5738" w:rsidP="008C2F5E">
      <w:pPr>
        <w:pStyle w:val="aff3"/>
        <w:ind w:firstLineChars="0" w:firstLine="0"/>
      </w:pPr>
      <w:r>
        <w:t xml:space="preserve">                    "The sensor group identifer is a reusable handle which</w:t>
      </w:r>
    </w:p>
    <w:p w14:paraId="417B0D55" w14:textId="77777777" w:rsidR="00AA5738" w:rsidRDefault="00AA5738" w:rsidP="008C2F5E">
      <w:pPr>
        <w:pStyle w:val="aff3"/>
        <w:ind w:firstLineChars="0" w:firstLine="0"/>
      </w:pPr>
      <w:r>
        <w:t xml:space="preserve">                     identifies a single sensor group. It is referenced from</w:t>
      </w:r>
    </w:p>
    <w:p w14:paraId="28BB47A1" w14:textId="77777777" w:rsidR="00AA5738" w:rsidRDefault="00AA5738" w:rsidP="008C2F5E">
      <w:pPr>
        <w:pStyle w:val="aff3"/>
        <w:ind w:firstLineChars="0" w:firstLine="0"/>
      </w:pPr>
      <w:r>
        <w:t xml:space="preserve">                     the subscription configuration.";</w:t>
      </w:r>
    </w:p>
    <w:p w14:paraId="33B7A57C" w14:textId="77777777" w:rsidR="00AA5738" w:rsidRDefault="00AA5738" w:rsidP="008C2F5E">
      <w:pPr>
        <w:pStyle w:val="aff3"/>
        <w:ind w:firstLineChars="0" w:firstLine="0"/>
      </w:pPr>
      <w:r>
        <w:lastRenderedPageBreak/>
        <w:t xml:space="preserve">            }</w:t>
      </w:r>
    </w:p>
    <w:p w14:paraId="27545027" w14:textId="77777777" w:rsidR="00AA5738" w:rsidRDefault="00AA5738" w:rsidP="008C2F5E">
      <w:pPr>
        <w:pStyle w:val="aff3"/>
        <w:ind w:firstLineChars="0" w:firstLine="0"/>
      </w:pPr>
      <w:r>
        <w:t xml:space="preserve">            uses telemetry-sensor-paths;</w:t>
      </w:r>
    </w:p>
    <w:p w14:paraId="6893B44B" w14:textId="77777777" w:rsidR="00AA5738" w:rsidRDefault="00AA5738" w:rsidP="008C2F5E">
      <w:pPr>
        <w:pStyle w:val="aff3"/>
        <w:ind w:firstLineChars="0" w:firstLine="0"/>
      </w:pPr>
      <w:r>
        <w:t xml:space="preserve">        }</w:t>
      </w:r>
    </w:p>
    <w:p w14:paraId="05789012" w14:textId="77777777" w:rsidR="00AA5738" w:rsidRDefault="00AA5738" w:rsidP="008C2F5E">
      <w:pPr>
        <w:pStyle w:val="aff3"/>
        <w:ind w:firstLineChars="0" w:firstLine="0"/>
      </w:pPr>
      <w:r>
        <w:t xml:space="preserve">    }</w:t>
      </w:r>
    </w:p>
    <w:p w14:paraId="7D3BA873" w14:textId="77777777" w:rsidR="00AA5738" w:rsidRDefault="00AA5738" w:rsidP="008C2F5E">
      <w:pPr>
        <w:pStyle w:val="aff3"/>
        <w:ind w:firstLineChars="0" w:firstLine="0"/>
      </w:pPr>
    </w:p>
    <w:p w14:paraId="74BA4088" w14:textId="77777777" w:rsidR="00AA5738" w:rsidRDefault="00AA5738" w:rsidP="008C2F5E">
      <w:pPr>
        <w:pStyle w:val="aff3"/>
        <w:ind w:firstLineChars="0" w:firstLine="0"/>
      </w:pPr>
      <w:r>
        <w:t xml:space="preserve">    grouping telemetry-sensor-paths {</w:t>
      </w:r>
    </w:p>
    <w:p w14:paraId="284A8BE2" w14:textId="77777777" w:rsidR="00AA5738" w:rsidRDefault="00AA5738" w:rsidP="008C2F5E">
      <w:pPr>
        <w:pStyle w:val="aff3"/>
        <w:ind w:firstLineChars="0" w:firstLine="0"/>
      </w:pPr>
      <w:r>
        <w:t xml:space="preserve">        description</w:t>
      </w:r>
    </w:p>
    <w:p w14:paraId="4EE514EC" w14:textId="77777777" w:rsidR="00AA5738" w:rsidRDefault="00AA5738" w:rsidP="008C2F5E">
      <w:pPr>
        <w:pStyle w:val="aff3"/>
        <w:ind w:firstLineChars="0" w:firstLine="0"/>
      </w:pPr>
      <w:r>
        <w:t xml:space="preserve">            "This grouping contains these paths to leaves or containers</w:t>
      </w:r>
    </w:p>
    <w:p w14:paraId="456087F0" w14:textId="77777777" w:rsidR="00AA5738" w:rsidRDefault="00AA5738" w:rsidP="008C2F5E">
      <w:pPr>
        <w:pStyle w:val="aff3"/>
        <w:ind w:firstLineChars="0" w:firstLine="0"/>
      </w:pPr>
      <w:r>
        <w:t xml:space="preserve">             in the data model which are the sources of telemetry</w:t>
      </w:r>
    </w:p>
    <w:p w14:paraId="234BD2BD" w14:textId="77777777" w:rsidR="00AA5738" w:rsidRDefault="00AA5738" w:rsidP="008C2F5E">
      <w:pPr>
        <w:pStyle w:val="aff3"/>
        <w:ind w:firstLineChars="0" w:firstLine="0"/>
      </w:pPr>
      <w:r>
        <w:t xml:space="preserve">             information.";</w:t>
      </w:r>
    </w:p>
    <w:p w14:paraId="2EE05A41" w14:textId="77777777" w:rsidR="00AA5738" w:rsidRDefault="00AA5738" w:rsidP="008C2F5E">
      <w:pPr>
        <w:pStyle w:val="aff3"/>
        <w:ind w:firstLineChars="0" w:firstLine="0"/>
      </w:pPr>
    </w:p>
    <w:p w14:paraId="6FF32EED" w14:textId="77777777" w:rsidR="00AA5738" w:rsidRDefault="00AA5738" w:rsidP="008C2F5E">
      <w:pPr>
        <w:pStyle w:val="aff3"/>
        <w:ind w:firstLineChars="0" w:firstLine="0"/>
      </w:pPr>
      <w:r>
        <w:t xml:space="preserve">        list telemetry-sensor-paths {</w:t>
      </w:r>
    </w:p>
    <w:p w14:paraId="5F5C2698" w14:textId="77777777" w:rsidR="00AA5738" w:rsidRDefault="00AA5738" w:rsidP="008C2F5E">
      <w:pPr>
        <w:pStyle w:val="aff3"/>
        <w:ind w:firstLineChars="0" w:firstLine="0"/>
      </w:pPr>
      <w:r>
        <w:t xml:space="preserve">            key "telemetry-sensor-path";</w:t>
      </w:r>
    </w:p>
    <w:p w14:paraId="6D416FA8" w14:textId="77777777" w:rsidR="00AA5738" w:rsidRDefault="00AA5738" w:rsidP="008C2F5E">
      <w:pPr>
        <w:pStyle w:val="aff3"/>
        <w:ind w:firstLineChars="0" w:firstLine="0"/>
      </w:pPr>
      <w:r>
        <w:t xml:space="preserve">            description</w:t>
      </w:r>
    </w:p>
    <w:p w14:paraId="02656317" w14:textId="77777777" w:rsidR="00AA5738" w:rsidRDefault="00AA5738" w:rsidP="008C2F5E">
      <w:pPr>
        <w:pStyle w:val="aff3"/>
        <w:ind w:firstLineChars="0" w:firstLine="0"/>
      </w:pPr>
      <w:r>
        <w:t xml:space="preserve">                "A list of sensor paths and exclude filters which comprise</w:t>
      </w:r>
    </w:p>
    <w:p w14:paraId="069721EE" w14:textId="77777777" w:rsidR="00AA5738" w:rsidRDefault="00AA5738" w:rsidP="008C2F5E">
      <w:pPr>
        <w:pStyle w:val="aff3"/>
        <w:ind w:firstLineChars="0" w:firstLine="0"/>
      </w:pPr>
      <w:r>
        <w:t xml:space="preserve">                 a sensor grouping";</w:t>
      </w:r>
    </w:p>
    <w:p w14:paraId="6EFD6042" w14:textId="77777777" w:rsidR="00AA5738" w:rsidRDefault="00AA5738" w:rsidP="008C2F5E">
      <w:pPr>
        <w:pStyle w:val="aff3"/>
        <w:ind w:firstLineChars="0" w:firstLine="0"/>
      </w:pPr>
    </w:p>
    <w:p w14:paraId="0962A8AD" w14:textId="77777777" w:rsidR="00AA5738" w:rsidRDefault="00AA5738" w:rsidP="008C2F5E">
      <w:pPr>
        <w:pStyle w:val="aff3"/>
        <w:ind w:firstLineChars="0" w:firstLine="0"/>
      </w:pPr>
      <w:r>
        <w:t xml:space="preserve">            leaf telemetry-sensor-path {</w:t>
      </w:r>
    </w:p>
    <w:p w14:paraId="28ED9DFC" w14:textId="77777777" w:rsidR="00AA5738" w:rsidRDefault="00AA5738" w:rsidP="008C2F5E">
      <w:pPr>
        <w:pStyle w:val="aff3"/>
        <w:ind w:firstLineChars="0" w:firstLine="0"/>
      </w:pPr>
      <w:r>
        <w:t xml:space="preserve">                type string;</w:t>
      </w:r>
    </w:p>
    <w:p w14:paraId="3ED29BAC" w14:textId="77777777" w:rsidR="00AA5738" w:rsidRDefault="00AA5738" w:rsidP="008C2F5E">
      <w:pPr>
        <w:pStyle w:val="aff3"/>
        <w:ind w:firstLineChars="0" w:firstLine="0"/>
      </w:pPr>
      <w:r>
        <w:t xml:space="preserve">                description</w:t>
      </w:r>
    </w:p>
    <w:p w14:paraId="30AAE822" w14:textId="77777777" w:rsidR="00AA5738" w:rsidRDefault="00AA5738" w:rsidP="008C2F5E">
      <w:pPr>
        <w:pStyle w:val="aff3"/>
        <w:ind w:firstLineChars="0" w:firstLine="0"/>
      </w:pPr>
      <w:r>
        <w:t xml:space="preserve">                    "The sensor path is a path to a portion of operational</w:t>
      </w:r>
    </w:p>
    <w:p w14:paraId="2798213E" w14:textId="77777777" w:rsidR="00AA5738" w:rsidRDefault="00AA5738" w:rsidP="008C2F5E">
      <w:pPr>
        <w:pStyle w:val="aff3"/>
        <w:ind w:firstLineChars="0" w:firstLine="0"/>
      </w:pPr>
      <w:r>
        <w:t xml:space="preserve">                     state of interest in the data model";</w:t>
      </w:r>
    </w:p>
    <w:p w14:paraId="1240068B" w14:textId="77777777" w:rsidR="00AA5738" w:rsidRDefault="00AA5738" w:rsidP="008C2F5E">
      <w:pPr>
        <w:pStyle w:val="aff3"/>
        <w:ind w:firstLineChars="0" w:firstLine="0"/>
      </w:pPr>
      <w:r>
        <w:t xml:space="preserve">            }</w:t>
      </w:r>
    </w:p>
    <w:p w14:paraId="3D47ACC2" w14:textId="77777777" w:rsidR="00AA5738" w:rsidRDefault="00AA5738" w:rsidP="008C2F5E">
      <w:pPr>
        <w:pStyle w:val="aff3"/>
        <w:ind w:firstLineChars="0" w:firstLine="0"/>
      </w:pPr>
      <w:r>
        <w:t xml:space="preserve">        }</w:t>
      </w:r>
    </w:p>
    <w:p w14:paraId="01BB530A" w14:textId="77777777" w:rsidR="00AA5738" w:rsidRDefault="00AA5738" w:rsidP="008C2F5E">
      <w:pPr>
        <w:pStyle w:val="aff3"/>
        <w:ind w:firstLineChars="0" w:firstLine="0"/>
      </w:pPr>
      <w:r>
        <w:t xml:space="preserve">    }</w:t>
      </w:r>
    </w:p>
    <w:p w14:paraId="0A6D61D4" w14:textId="77777777" w:rsidR="00AA5738" w:rsidRDefault="00AA5738" w:rsidP="008C2F5E">
      <w:pPr>
        <w:pStyle w:val="aff3"/>
        <w:ind w:firstLineChars="0" w:firstLine="0"/>
      </w:pPr>
    </w:p>
    <w:p w14:paraId="214EC887" w14:textId="77777777" w:rsidR="00AA5738" w:rsidRDefault="00AA5738" w:rsidP="008C2F5E">
      <w:pPr>
        <w:pStyle w:val="aff3"/>
        <w:ind w:firstLineChars="0" w:firstLine="0"/>
      </w:pPr>
    </w:p>
    <w:p w14:paraId="666FAA97" w14:textId="77777777" w:rsidR="00AA5738" w:rsidRDefault="00AA5738" w:rsidP="008C2F5E">
      <w:pPr>
        <w:pStyle w:val="aff3"/>
        <w:ind w:firstLineChars="0" w:firstLine="0"/>
      </w:pPr>
      <w:r>
        <w:t xml:space="preserve">    grouping telemetry-local-source-address-config {</w:t>
      </w:r>
    </w:p>
    <w:p w14:paraId="64F03F5A" w14:textId="77777777" w:rsidR="00AA5738" w:rsidRDefault="00AA5738" w:rsidP="008C2F5E">
      <w:pPr>
        <w:pStyle w:val="aff3"/>
        <w:ind w:firstLineChars="0" w:firstLine="0"/>
      </w:pPr>
      <w:r>
        <w:t xml:space="preserve">        description</w:t>
      </w:r>
    </w:p>
    <w:p w14:paraId="6FBB55C8" w14:textId="77777777" w:rsidR="00AA5738" w:rsidRDefault="00AA5738" w:rsidP="008C2F5E">
      <w:pPr>
        <w:pStyle w:val="aff3"/>
        <w:ind w:firstLineChars="0" w:firstLine="0"/>
      </w:pPr>
      <w:r>
        <w:t xml:space="preserve">            "Config relating to the local source address for telemetry</w:t>
      </w:r>
    </w:p>
    <w:p w14:paraId="00D6BDB1" w14:textId="77777777" w:rsidR="00AA5738" w:rsidRDefault="00AA5738" w:rsidP="008C2F5E">
      <w:pPr>
        <w:pStyle w:val="aff3"/>
        <w:ind w:firstLineChars="0" w:firstLine="0"/>
      </w:pPr>
      <w:r>
        <w:t xml:space="preserve">             messages";</w:t>
      </w:r>
    </w:p>
    <w:p w14:paraId="4937CF4C" w14:textId="77777777" w:rsidR="00AA5738" w:rsidRDefault="00AA5738" w:rsidP="008C2F5E">
      <w:pPr>
        <w:pStyle w:val="aff3"/>
        <w:ind w:firstLineChars="0" w:firstLine="0"/>
      </w:pPr>
      <w:r>
        <w:t xml:space="preserve">        // TODO: Make this a reference to an interface.</w:t>
      </w:r>
    </w:p>
    <w:p w14:paraId="7D185F96" w14:textId="77777777" w:rsidR="00AA5738" w:rsidRDefault="00AA5738" w:rsidP="008C2F5E">
      <w:pPr>
        <w:pStyle w:val="aff3"/>
        <w:ind w:firstLineChars="0" w:firstLine="0"/>
      </w:pPr>
      <w:r>
        <w:t xml:space="preserve">        leaf local-source-address {</w:t>
      </w:r>
    </w:p>
    <w:p w14:paraId="2B180603" w14:textId="77777777" w:rsidR="00AA5738" w:rsidRDefault="00AA5738" w:rsidP="008C2F5E">
      <w:pPr>
        <w:pStyle w:val="aff3"/>
        <w:ind w:firstLineChars="0" w:firstLine="0"/>
      </w:pPr>
      <w:r>
        <w:t xml:space="preserve">            type an-inet:ip-address;</w:t>
      </w:r>
    </w:p>
    <w:p w14:paraId="53AB7921" w14:textId="77777777" w:rsidR="00AA5738" w:rsidRDefault="00AA5738" w:rsidP="008C2F5E">
      <w:pPr>
        <w:pStyle w:val="aff3"/>
        <w:ind w:firstLineChars="0" w:firstLine="0"/>
      </w:pPr>
      <w:r>
        <w:t xml:space="preserve">            description</w:t>
      </w:r>
    </w:p>
    <w:p w14:paraId="7452D13C" w14:textId="77777777" w:rsidR="00AA5738" w:rsidRDefault="00AA5738" w:rsidP="008C2F5E">
      <w:pPr>
        <w:pStyle w:val="aff3"/>
        <w:ind w:firstLineChars="0" w:firstLine="0"/>
      </w:pPr>
      <w:r>
        <w:t xml:space="preserve">                "The IP address which will be the source of packets from</w:t>
      </w:r>
    </w:p>
    <w:p w14:paraId="2831DA5E" w14:textId="77777777" w:rsidR="00AA5738" w:rsidRDefault="00AA5738" w:rsidP="008C2F5E">
      <w:pPr>
        <w:pStyle w:val="aff3"/>
        <w:ind w:firstLineChars="0" w:firstLine="0"/>
      </w:pPr>
      <w:r>
        <w:t xml:space="preserve">                 the device to a telemetry collector destination.";</w:t>
      </w:r>
    </w:p>
    <w:p w14:paraId="1B930D76" w14:textId="77777777" w:rsidR="00AA5738" w:rsidRDefault="00AA5738" w:rsidP="008C2F5E">
      <w:pPr>
        <w:pStyle w:val="aff3"/>
        <w:ind w:firstLineChars="0" w:firstLine="0"/>
      </w:pPr>
      <w:r>
        <w:t xml:space="preserve">        }</w:t>
      </w:r>
    </w:p>
    <w:p w14:paraId="73781C04" w14:textId="77777777" w:rsidR="00AA5738" w:rsidRDefault="00AA5738" w:rsidP="008C2F5E">
      <w:pPr>
        <w:pStyle w:val="aff3"/>
        <w:ind w:firstLineChars="0" w:firstLine="0"/>
      </w:pPr>
      <w:r>
        <w:t xml:space="preserve">    }</w:t>
      </w:r>
    </w:p>
    <w:p w14:paraId="61D7AF7A" w14:textId="77777777" w:rsidR="00AA5738" w:rsidRDefault="00AA5738" w:rsidP="008C2F5E">
      <w:pPr>
        <w:pStyle w:val="aff3"/>
        <w:ind w:firstLineChars="0" w:firstLine="0"/>
      </w:pPr>
    </w:p>
    <w:p w14:paraId="2A73B60F" w14:textId="77777777" w:rsidR="00AA5738" w:rsidRDefault="00AA5738" w:rsidP="008C2F5E">
      <w:pPr>
        <w:pStyle w:val="aff3"/>
        <w:ind w:firstLineChars="0" w:firstLine="0"/>
      </w:pPr>
      <w:r>
        <w:t xml:space="preserve">    // data definition statements</w:t>
      </w:r>
    </w:p>
    <w:p w14:paraId="341C3604" w14:textId="77777777" w:rsidR="00AA5738" w:rsidRDefault="00AA5738" w:rsidP="008C2F5E">
      <w:pPr>
        <w:pStyle w:val="aff3"/>
        <w:ind w:firstLineChars="0" w:firstLine="0"/>
      </w:pPr>
    </w:p>
    <w:p w14:paraId="395105C1" w14:textId="77777777" w:rsidR="00AA5738" w:rsidRDefault="00AA5738" w:rsidP="008C2F5E">
      <w:pPr>
        <w:pStyle w:val="aff3"/>
        <w:ind w:firstLineChars="0" w:firstLine="0"/>
      </w:pPr>
      <w:r>
        <w:t xml:space="preserve">    uses telemetry-top;</w:t>
      </w:r>
    </w:p>
    <w:p w14:paraId="74568FD5" w14:textId="77777777" w:rsidR="00AA5738" w:rsidRDefault="00AA5738" w:rsidP="008C2F5E">
      <w:pPr>
        <w:pStyle w:val="aff3"/>
        <w:ind w:firstLineChars="0" w:firstLine="0"/>
      </w:pPr>
    </w:p>
    <w:p w14:paraId="37D8CC99" w14:textId="77777777" w:rsidR="00AA5738" w:rsidRDefault="00AA5738" w:rsidP="008C2F5E">
      <w:pPr>
        <w:pStyle w:val="aff3"/>
        <w:ind w:firstLineChars="0" w:firstLine="0"/>
      </w:pPr>
      <w:r>
        <w:t xml:space="preserve">    // augment statements</w:t>
      </w:r>
    </w:p>
    <w:p w14:paraId="132DEAEB" w14:textId="77777777" w:rsidR="00AA5738" w:rsidRDefault="00AA5738" w:rsidP="008C2F5E">
      <w:pPr>
        <w:pStyle w:val="aff3"/>
        <w:ind w:firstLineChars="0" w:firstLine="0"/>
      </w:pPr>
    </w:p>
    <w:p w14:paraId="6399EAF9" w14:textId="77777777" w:rsidR="00AA5738" w:rsidRDefault="00AA5738" w:rsidP="008C2F5E">
      <w:pPr>
        <w:pStyle w:val="aff3"/>
        <w:ind w:firstLineChars="0" w:firstLine="0"/>
      </w:pPr>
      <w:r>
        <w:t xml:space="preserve">    // rpc statements</w:t>
      </w:r>
    </w:p>
    <w:p w14:paraId="22D835BD" w14:textId="77777777" w:rsidR="00AA5738" w:rsidRDefault="00AA5738" w:rsidP="008C2F5E">
      <w:pPr>
        <w:pStyle w:val="aff3"/>
        <w:ind w:firstLineChars="0" w:firstLine="0"/>
      </w:pPr>
    </w:p>
    <w:p w14:paraId="199F8EC6" w14:textId="675E2CFC" w:rsidR="00AA5738" w:rsidRDefault="00AA5738" w:rsidP="008C2F5E">
      <w:pPr>
        <w:pStyle w:val="aff3"/>
        <w:ind w:firstLineChars="0" w:firstLine="0"/>
      </w:pPr>
      <w:r>
        <w:t xml:space="preserve">    // notification statements</w:t>
      </w:r>
    </w:p>
    <w:p w14:paraId="4FC6C889" w14:textId="4200862E" w:rsidR="00AA5738" w:rsidRDefault="00AA5738" w:rsidP="008C2F5E">
      <w:pPr>
        <w:pStyle w:val="aff3"/>
        <w:ind w:firstLineChars="0" w:firstLine="0"/>
      </w:pPr>
      <w:r>
        <w:t>}</w:t>
      </w:r>
    </w:p>
    <w:p w14:paraId="29286AFA" w14:textId="5DDDA46C" w:rsidR="00AA5738" w:rsidRPr="00512662" w:rsidRDefault="00AA5738" w:rsidP="00CD234B">
      <w:pPr>
        <w:pStyle w:val="afffff4"/>
        <w:numPr>
          <w:ilvl w:val="0"/>
          <w:numId w:val="18"/>
        </w:numPr>
        <w:tabs>
          <w:tab w:val="clear" w:pos="360"/>
        </w:tabs>
        <w:spacing w:beforeLines="50" w:before="156" w:afterLines="50" w:after="156"/>
        <w:outlineLvl w:val="2"/>
        <w:rPr>
          <w:rFonts w:hAnsi="宋体"/>
        </w:rPr>
      </w:pPr>
      <w:bookmarkStart w:id="520" w:name="_Toc66886080"/>
      <w:r w:rsidRPr="00512662">
        <w:rPr>
          <w:rFonts w:hAnsi="宋体" w:hint="eastAsia"/>
        </w:rPr>
        <w:t>a</w:t>
      </w:r>
      <w:r w:rsidRPr="00512662">
        <w:rPr>
          <w:rFonts w:hAnsi="宋体"/>
        </w:rPr>
        <w:t>n-telemetry-ext.yang</w:t>
      </w:r>
      <w:bookmarkEnd w:id="520"/>
    </w:p>
    <w:p w14:paraId="16B09817" w14:textId="77777777" w:rsidR="00AA5738" w:rsidRDefault="00AA5738" w:rsidP="008C2F5E">
      <w:pPr>
        <w:pStyle w:val="aff3"/>
        <w:ind w:firstLineChars="0" w:firstLine="0"/>
      </w:pPr>
      <w:r>
        <w:t>module an-telemetry-ext {</w:t>
      </w:r>
    </w:p>
    <w:p w14:paraId="0FC76DF2" w14:textId="77777777" w:rsidR="00AA5738" w:rsidRDefault="00AA5738" w:rsidP="008C2F5E">
      <w:pPr>
        <w:pStyle w:val="aff3"/>
        <w:ind w:firstLineChars="0" w:firstLine="0"/>
      </w:pPr>
      <w:r>
        <w:t xml:space="preserve">    // namespace</w:t>
      </w:r>
    </w:p>
    <w:p w14:paraId="70D18A3E" w14:textId="77777777" w:rsidR="00AA5738" w:rsidRDefault="00AA5738" w:rsidP="008C2F5E">
      <w:pPr>
        <w:pStyle w:val="aff3"/>
        <w:ind w:firstLineChars="0" w:firstLine="0"/>
      </w:pPr>
      <w:r>
        <w:t xml:space="preserve">    namespace "urn:an:yang:an-telemetry-ext";</w:t>
      </w:r>
    </w:p>
    <w:p w14:paraId="31B1689B" w14:textId="77777777" w:rsidR="00AA5738" w:rsidRDefault="00AA5738" w:rsidP="008C2F5E">
      <w:pPr>
        <w:pStyle w:val="aff3"/>
        <w:ind w:firstLineChars="0" w:firstLine="0"/>
      </w:pPr>
    </w:p>
    <w:p w14:paraId="7E06D45A" w14:textId="77777777" w:rsidR="00AA5738" w:rsidRDefault="00AA5738" w:rsidP="008C2F5E">
      <w:pPr>
        <w:pStyle w:val="aff3"/>
        <w:ind w:firstLineChars="0" w:firstLine="0"/>
      </w:pPr>
      <w:r>
        <w:t xml:space="preserve">    prefix "an-telemetry-ext";</w:t>
      </w:r>
    </w:p>
    <w:p w14:paraId="670D7CED" w14:textId="77777777" w:rsidR="00AA5738" w:rsidRDefault="00AA5738" w:rsidP="008C2F5E">
      <w:pPr>
        <w:pStyle w:val="aff3"/>
        <w:ind w:firstLineChars="0" w:firstLine="0"/>
      </w:pPr>
    </w:p>
    <w:p w14:paraId="0B7E703C" w14:textId="77777777" w:rsidR="00AA5738" w:rsidRDefault="00AA5738" w:rsidP="008C2F5E">
      <w:pPr>
        <w:pStyle w:val="aff3"/>
        <w:ind w:firstLineChars="0" w:firstLine="0"/>
      </w:pPr>
      <w:r>
        <w:t xml:space="preserve">    import an-telemetry {</w:t>
      </w:r>
    </w:p>
    <w:p w14:paraId="0CA46300" w14:textId="77777777" w:rsidR="00AA5738" w:rsidRDefault="00AA5738" w:rsidP="008C2F5E">
      <w:pPr>
        <w:pStyle w:val="aff3"/>
        <w:ind w:firstLineChars="0" w:firstLine="0"/>
      </w:pPr>
      <w:r>
        <w:t xml:space="preserve">        prefix an-telemetry;</w:t>
      </w:r>
    </w:p>
    <w:p w14:paraId="1976A921" w14:textId="77777777" w:rsidR="00AA5738" w:rsidRDefault="00AA5738" w:rsidP="008C2F5E">
      <w:pPr>
        <w:pStyle w:val="aff3"/>
        <w:ind w:firstLineChars="0" w:firstLine="0"/>
      </w:pPr>
      <w:r>
        <w:t xml:space="preserve">    }</w:t>
      </w:r>
    </w:p>
    <w:p w14:paraId="78431E51" w14:textId="77777777" w:rsidR="00AA5738" w:rsidRDefault="00AA5738" w:rsidP="008C2F5E">
      <w:pPr>
        <w:pStyle w:val="aff3"/>
        <w:ind w:firstLineChars="0" w:firstLine="0"/>
      </w:pPr>
    </w:p>
    <w:p w14:paraId="41EF06A2" w14:textId="77777777" w:rsidR="00AA5738" w:rsidRDefault="00AA5738" w:rsidP="008C2F5E">
      <w:pPr>
        <w:pStyle w:val="aff3"/>
        <w:ind w:firstLineChars="0" w:firstLine="0"/>
      </w:pPr>
      <w:r>
        <w:t xml:space="preserve">    description "Data model which creates the condition for the telemetry.";</w:t>
      </w:r>
    </w:p>
    <w:p w14:paraId="09DE3C69" w14:textId="77777777" w:rsidR="00AA5738" w:rsidRDefault="00AA5738" w:rsidP="008C2F5E">
      <w:pPr>
        <w:pStyle w:val="aff3"/>
        <w:ind w:firstLineChars="0" w:firstLine="0"/>
      </w:pPr>
    </w:p>
    <w:p w14:paraId="2DC04D88" w14:textId="77777777" w:rsidR="00AA5738" w:rsidRDefault="00AA5738" w:rsidP="008C2F5E">
      <w:pPr>
        <w:pStyle w:val="aff3"/>
        <w:ind w:firstLineChars="0" w:firstLine="0"/>
      </w:pPr>
      <w:r>
        <w:t xml:space="preserve">    revision 2020-11-05;</w:t>
      </w:r>
    </w:p>
    <w:p w14:paraId="456B1586" w14:textId="77777777" w:rsidR="00AA5738" w:rsidRDefault="00AA5738" w:rsidP="008C2F5E">
      <w:pPr>
        <w:pStyle w:val="aff3"/>
        <w:ind w:firstLineChars="0" w:firstLine="0"/>
      </w:pPr>
    </w:p>
    <w:p w14:paraId="38259B95" w14:textId="77777777" w:rsidR="00AA5738" w:rsidRDefault="00AA5738" w:rsidP="008C2F5E">
      <w:pPr>
        <w:pStyle w:val="aff3"/>
        <w:ind w:firstLineChars="0" w:firstLine="0"/>
      </w:pPr>
      <w:r>
        <w:t xml:space="preserve">    grouping  telemetry-sensor-path-condition-op-config {</w:t>
      </w:r>
    </w:p>
    <w:p w14:paraId="15CE7E2B" w14:textId="77777777" w:rsidR="00AA5738" w:rsidRDefault="00AA5738" w:rsidP="008C2F5E">
      <w:pPr>
        <w:pStyle w:val="aff3"/>
        <w:ind w:firstLineChars="0" w:firstLine="0"/>
      </w:pPr>
      <w:r>
        <w:t xml:space="preserve">        description</w:t>
      </w:r>
    </w:p>
    <w:p w14:paraId="2DCB05B3" w14:textId="77777777" w:rsidR="00AA5738" w:rsidRDefault="00AA5738" w:rsidP="008C2F5E">
      <w:pPr>
        <w:pStyle w:val="aff3"/>
        <w:ind w:firstLineChars="0" w:firstLine="0"/>
      </w:pPr>
      <w:r>
        <w:t xml:space="preserve">            "Parameters for a filter criterion.";</w:t>
      </w:r>
    </w:p>
    <w:p w14:paraId="60A661D7" w14:textId="77777777" w:rsidR="00AA5738" w:rsidRDefault="00AA5738" w:rsidP="008C2F5E">
      <w:pPr>
        <w:pStyle w:val="aff3"/>
        <w:ind w:firstLineChars="0" w:firstLine="0"/>
      </w:pPr>
      <w:r>
        <w:t xml:space="preserve">        </w:t>
      </w:r>
    </w:p>
    <w:p w14:paraId="6A046FB0" w14:textId="77777777" w:rsidR="00AA5738" w:rsidRDefault="00AA5738" w:rsidP="008C2F5E">
      <w:pPr>
        <w:pStyle w:val="aff3"/>
        <w:ind w:firstLineChars="0" w:firstLine="0"/>
      </w:pPr>
      <w:r>
        <w:t xml:space="preserve">        leaf op-field{</w:t>
      </w:r>
    </w:p>
    <w:p w14:paraId="473D9312" w14:textId="77777777" w:rsidR="00AA5738" w:rsidRDefault="00AA5738" w:rsidP="008C2F5E">
      <w:pPr>
        <w:pStyle w:val="aff3"/>
        <w:ind w:firstLineChars="0" w:firstLine="0"/>
      </w:pPr>
      <w:r>
        <w:t xml:space="preserve">            type string {</w:t>
      </w:r>
    </w:p>
    <w:p w14:paraId="203FF51B" w14:textId="77777777" w:rsidR="00AA5738" w:rsidRDefault="00AA5738" w:rsidP="008C2F5E">
      <w:pPr>
        <w:pStyle w:val="aff3"/>
        <w:ind w:firstLineChars="0" w:firstLine="0"/>
      </w:pPr>
      <w:r>
        <w:t xml:space="preserve">                length "1..63";</w:t>
      </w:r>
    </w:p>
    <w:p w14:paraId="50AABEEF" w14:textId="77777777" w:rsidR="00AA5738" w:rsidRDefault="00AA5738" w:rsidP="008C2F5E">
      <w:pPr>
        <w:pStyle w:val="aff3"/>
        <w:ind w:firstLineChars="0" w:firstLine="0"/>
      </w:pPr>
      <w:r>
        <w:t xml:space="preserve">            }</w:t>
      </w:r>
    </w:p>
    <w:p w14:paraId="416BC485" w14:textId="77777777" w:rsidR="00AA5738" w:rsidRDefault="00AA5738" w:rsidP="008C2F5E">
      <w:pPr>
        <w:pStyle w:val="aff3"/>
        <w:ind w:firstLineChars="0" w:firstLine="0"/>
      </w:pPr>
      <w:r>
        <w:t xml:space="preserve">            description</w:t>
      </w:r>
    </w:p>
    <w:p w14:paraId="5E5EF928" w14:textId="77777777" w:rsidR="00AA5738" w:rsidRDefault="00AA5738" w:rsidP="008C2F5E">
      <w:pPr>
        <w:pStyle w:val="aff3"/>
        <w:ind w:firstLineChars="0" w:firstLine="0"/>
      </w:pPr>
      <w:r>
        <w:t xml:space="preserve">                "Reference field in the filter criterion. Different paths support different reference fields.";</w:t>
      </w:r>
    </w:p>
    <w:p w14:paraId="7C89615F" w14:textId="77777777" w:rsidR="00AA5738" w:rsidRDefault="00AA5738" w:rsidP="008C2F5E">
      <w:pPr>
        <w:pStyle w:val="aff3"/>
        <w:ind w:firstLineChars="0" w:firstLine="0"/>
      </w:pPr>
      <w:r>
        <w:t xml:space="preserve">        }</w:t>
      </w:r>
    </w:p>
    <w:p w14:paraId="3D6984A7" w14:textId="77777777" w:rsidR="00AA5738" w:rsidRDefault="00AA5738" w:rsidP="008C2F5E">
      <w:pPr>
        <w:pStyle w:val="aff3"/>
        <w:ind w:firstLineChars="0" w:firstLine="0"/>
      </w:pPr>
    </w:p>
    <w:p w14:paraId="1412E059" w14:textId="77777777" w:rsidR="00AA5738" w:rsidRDefault="00AA5738" w:rsidP="008C2F5E">
      <w:pPr>
        <w:pStyle w:val="aff3"/>
        <w:ind w:firstLineChars="0" w:firstLine="0"/>
      </w:pPr>
      <w:r>
        <w:t xml:space="preserve">        leaf op-type{</w:t>
      </w:r>
    </w:p>
    <w:p w14:paraId="33357C77" w14:textId="77777777" w:rsidR="00AA5738" w:rsidRDefault="00AA5738" w:rsidP="008C2F5E">
      <w:pPr>
        <w:pStyle w:val="aff3"/>
        <w:ind w:firstLineChars="0" w:firstLine="0"/>
      </w:pPr>
      <w:r>
        <w:t xml:space="preserve">            type enumeration {</w:t>
      </w:r>
    </w:p>
    <w:p w14:paraId="25F4BBAC" w14:textId="77777777" w:rsidR="00AA5738" w:rsidRDefault="00AA5738" w:rsidP="008C2F5E">
      <w:pPr>
        <w:pStyle w:val="aff3"/>
        <w:ind w:firstLineChars="0" w:firstLine="0"/>
      </w:pPr>
      <w:r>
        <w:t xml:space="preserve">                enum eq {</w:t>
      </w:r>
    </w:p>
    <w:p w14:paraId="38D0722D" w14:textId="77777777" w:rsidR="00AA5738" w:rsidRDefault="00AA5738" w:rsidP="008C2F5E">
      <w:pPr>
        <w:pStyle w:val="aff3"/>
        <w:ind w:firstLineChars="0" w:firstLine="0"/>
      </w:pPr>
      <w:r>
        <w:t xml:space="preserve">                    value 0;</w:t>
      </w:r>
    </w:p>
    <w:p w14:paraId="2FB90722" w14:textId="77777777" w:rsidR="00AA5738" w:rsidRDefault="00AA5738" w:rsidP="008C2F5E">
      <w:pPr>
        <w:pStyle w:val="aff3"/>
        <w:ind w:firstLineChars="0" w:firstLine="0"/>
      </w:pPr>
      <w:r>
        <w:t xml:space="preserve">                    description</w:t>
      </w:r>
    </w:p>
    <w:p w14:paraId="68537492" w14:textId="77777777" w:rsidR="00AA5738" w:rsidRDefault="00AA5738" w:rsidP="008C2F5E">
      <w:pPr>
        <w:pStyle w:val="aff3"/>
        <w:ind w:firstLineChars="0" w:firstLine="0"/>
      </w:pPr>
      <w:r>
        <w:t xml:space="preserve">                        "Equal.";</w:t>
      </w:r>
    </w:p>
    <w:p w14:paraId="64AC0158" w14:textId="77777777" w:rsidR="00AA5738" w:rsidRDefault="00AA5738" w:rsidP="008C2F5E">
      <w:pPr>
        <w:pStyle w:val="aff3"/>
        <w:ind w:firstLineChars="0" w:firstLine="0"/>
      </w:pPr>
      <w:r>
        <w:t xml:space="preserve">                }</w:t>
      </w:r>
    </w:p>
    <w:p w14:paraId="35BC73EC" w14:textId="77777777" w:rsidR="00AA5738" w:rsidRDefault="00AA5738" w:rsidP="008C2F5E">
      <w:pPr>
        <w:pStyle w:val="aff3"/>
        <w:ind w:firstLineChars="0" w:firstLine="0"/>
      </w:pPr>
      <w:r>
        <w:lastRenderedPageBreak/>
        <w:t xml:space="preserve">                enum gt {</w:t>
      </w:r>
    </w:p>
    <w:p w14:paraId="19B7EE3E" w14:textId="77777777" w:rsidR="00AA5738" w:rsidRDefault="00AA5738" w:rsidP="008C2F5E">
      <w:pPr>
        <w:pStyle w:val="aff3"/>
        <w:ind w:firstLineChars="0" w:firstLine="0"/>
      </w:pPr>
      <w:r>
        <w:t xml:space="preserve">                    value 1;</w:t>
      </w:r>
    </w:p>
    <w:p w14:paraId="403B7B44" w14:textId="77777777" w:rsidR="00AA5738" w:rsidRDefault="00AA5738" w:rsidP="008C2F5E">
      <w:pPr>
        <w:pStyle w:val="aff3"/>
        <w:ind w:firstLineChars="0" w:firstLine="0"/>
      </w:pPr>
      <w:r>
        <w:t xml:space="preserve">                    description</w:t>
      </w:r>
    </w:p>
    <w:p w14:paraId="44F4C921" w14:textId="77777777" w:rsidR="00AA5738" w:rsidRDefault="00AA5738" w:rsidP="008C2F5E">
      <w:pPr>
        <w:pStyle w:val="aff3"/>
        <w:ind w:firstLineChars="0" w:firstLine="0"/>
      </w:pPr>
      <w:r>
        <w:t xml:space="preserve">                        "Greater than.";</w:t>
      </w:r>
    </w:p>
    <w:p w14:paraId="7DD4C044" w14:textId="77777777" w:rsidR="00AA5738" w:rsidRDefault="00AA5738" w:rsidP="008C2F5E">
      <w:pPr>
        <w:pStyle w:val="aff3"/>
        <w:ind w:firstLineChars="0" w:firstLine="0"/>
      </w:pPr>
      <w:r>
        <w:t xml:space="preserve">                }</w:t>
      </w:r>
    </w:p>
    <w:p w14:paraId="65E0E344" w14:textId="77777777" w:rsidR="00AA5738" w:rsidRDefault="00AA5738" w:rsidP="008C2F5E">
      <w:pPr>
        <w:pStyle w:val="aff3"/>
        <w:ind w:firstLineChars="0" w:firstLine="0"/>
      </w:pPr>
      <w:r>
        <w:t xml:space="preserve">                enum ge {</w:t>
      </w:r>
    </w:p>
    <w:p w14:paraId="7F7B9D90" w14:textId="77777777" w:rsidR="00AA5738" w:rsidRDefault="00AA5738" w:rsidP="008C2F5E">
      <w:pPr>
        <w:pStyle w:val="aff3"/>
        <w:ind w:firstLineChars="0" w:firstLine="0"/>
      </w:pPr>
      <w:r>
        <w:t xml:space="preserve">                    value 2;</w:t>
      </w:r>
    </w:p>
    <w:p w14:paraId="445892CD" w14:textId="77777777" w:rsidR="00AA5738" w:rsidRDefault="00AA5738" w:rsidP="008C2F5E">
      <w:pPr>
        <w:pStyle w:val="aff3"/>
        <w:ind w:firstLineChars="0" w:firstLine="0"/>
      </w:pPr>
      <w:r>
        <w:t xml:space="preserve">                    description</w:t>
      </w:r>
    </w:p>
    <w:p w14:paraId="1504951F" w14:textId="77777777" w:rsidR="00AA5738" w:rsidRDefault="00AA5738" w:rsidP="008C2F5E">
      <w:pPr>
        <w:pStyle w:val="aff3"/>
        <w:ind w:firstLineChars="0" w:firstLine="0"/>
      </w:pPr>
      <w:r>
        <w:t xml:space="preserve">                        "Greater than or equal.";</w:t>
      </w:r>
    </w:p>
    <w:p w14:paraId="6BD98726" w14:textId="77777777" w:rsidR="00AA5738" w:rsidRDefault="00AA5738" w:rsidP="008C2F5E">
      <w:pPr>
        <w:pStyle w:val="aff3"/>
        <w:ind w:firstLineChars="0" w:firstLine="0"/>
      </w:pPr>
      <w:r>
        <w:t xml:space="preserve">                }</w:t>
      </w:r>
    </w:p>
    <w:p w14:paraId="1322A230" w14:textId="77777777" w:rsidR="00AA5738" w:rsidRDefault="00AA5738" w:rsidP="008C2F5E">
      <w:pPr>
        <w:pStyle w:val="aff3"/>
        <w:ind w:firstLineChars="0" w:firstLine="0"/>
      </w:pPr>
      <w:r>
        <w:t xml:space="preserve">                enum lt {</w:t>
      </w:r>
    </w:p>
    <w:p w14:paraId="32B4B5C6" w14:textId="77777777" w:rsidR="00AA5738" w:rsidRDefault="00AA5738" w:rsidP="008C2F5E">
      <w:pPr>
        <w:pStyle w:val="aff3"/>
        <w:ind w:firstLineChars="0" w:firstLine="0"/>
      </w:pPr>
      <w:r>
        <w:t xml:space="preserve">                    value 3;</w:t>
      </w:r>
    </w:p>
    <w:p w14:paraId="59AE3875" w14:textId="77777777" w:rsidR="00AA5738" w:rsidRDefault="00AA5738" w:rsidP="008C2F5E">
      <w:pPr>
        <w:pStyle w:val="aff3"/>
        <w:ind w:firstLineChars="0" w:firstLine="0"/>
      </w:pPr>
      <w:r>
        <w:t xml:space="preserve">                    description</w:t>
      </w:r>
    </w:p>
    <w:p w14:paraId="0BB8BDF1" w14:textId="77777777" w:rsidR="00AA5738" w:rsidRDefault="00AA5738" w:rsidP="008C2F5E">
      <w:pPr>
        <w:pStyle w:val="aff3"/>
        <w:ind w:firstLineChars="0" w:firstLine="0"/>
      </w:pPr>
      <w:r>
        <w:t xml:space="preserve">                        "Less than.";</w:t>
      </w:r>
    </w:p>
    <w:p w14:paraId="495B8D6F" w14:textId="77777777" w:rsidR="00AA5738" w:rsidRDefault="00AA5738" w:rsidP="008C2F5E">
      <w:pPr>
        <w:pStyle w:val="aff3"/>
        <w:ind w:firstLineChars="0" w:firstLine="0"/>
      </w:pPr>
      <w:r>
        <w:t xml:space="preserve">                }</w:t>
      </w:r>
    </w:p>
    <w:p w14:paraId="584DAEB8" w14:textId="77777777" w:rsidR="00AA5738" w:rsidRDefault="00AA5738" w:rsidP="008C2F5E">
      <w:pPr>
        <w:pStyle w:val="aff3"/>
        <w:ind w:firstLineChars="0" w:firstLine="0"/>
      </w:pPr>
      <w:r>
        <w:t xml:space="preserve">                enum le {</w:t>
      </w:r>
    </w:p>
    <w:p w14:paraId="3734A90D" w14:textId="77777777" w:rsidR="00AA5738" w:rsidRDefault="00AA5738" w:rsidP="008C2F5E">
      <w:pPr>
        <w:pStyle w:val="aff3"/>
        <w:ind w:firstLineChars="0" w:firstLine="0"/>
      </w:pPr>
      <w:r>
        <w:t xml:space="preserve">                    value 4;</w:t>
      </w:r>
    </w:p>
    <w:p w14:paraId="7A463A40" w14:textId="77777777" w:rsidR="00AA5738" w:rsidRDefault="00AA5738" w:rsidP="008C2F5E">
      <w:pPr>
        <w:pStyle w:val="aff3"/>
        <w:ind w:firstLineChars="0" w:firstLine="0"/>
      </w:pPr>
      <w:r>
        <w:t xml:space="preserve">                    description</w:t>
      </w:r>
    </w:p>
    <w:p w14:paraId="7335A3FB" w14:textId="77777777" w:rsidR="00AA5738" w:rsidRDefault="00AA5738" w:rsidP="008C2F5E">
      <w:pPr>
        <w:pStyle w:val="aff3"/>
        <w:ind w:firstLineChars="0" w:firstLine="0"/>
      </w:pPr>
      <w:r>
        <w:t xml:space="preserve">                        "Less than or equal.";</w:t>
      </w:r>
    </w:p>
    <w:p w14:paraId="6BE0C267" w14:textId="77777777" w:rsidR="00AA5738" w:rsidRDefault="00AA5738" w:rsidP="008C2F5E">
      <w:pPr>
        <w:pStyle w:val="aff3"/>
        <w:ind w:firstLineChars="0" w:firstLine="0"/>
      </w:pPr>
      <w:r>
        <w:t xml:space="preserve">                }</w:t>
      </w:r>
    </w:p>
    <w:p w14:paraId="288ECAC0" w14:textId="77777777" w:rsidR="00AA5738" w:rsidRDefault="00AA5738" w:rsidP="008C2F5E">
      <w:pPr>
        <w:pStyle w:val="aff3"/>
        <w:ind w:firstLineChars="0" w:firstLine="0"/>
      </w:pPr>
      <w:r>
        <w:t xml:space="preserve">            }</w:t>
      </w:r>
    </w:p>
    <w:p w14:paraId="0904FFCB" w14:textId="77777777" w:rsidR="00AA5738" w:rsidRDefault="00AA5738" w:rsidP="008C2F5E">
      <w:pPr>
        <w:pStyle w:val="aff3"/>
        <w:ind w:firstLineChars="0" w:firstLine="0"/>
      </w:pPr>
      <w:r>
        <w:t xml:space="preserve">            description </w:t>
      </w:r>
    </w:p>
    <w:p w14:paraId="1FD5D2A2" w14:textId="77777777" w:rsidR="00AA5738" w:rsidRDefault="00AA5738" w:rsidP="008C2F5E">
      <w:pPr>
        <w:pStyle w:val="aff3"/>
        <w:ind w:firstLineChars="0" w:firstLine="0"/>
      </w:pPr>
      <w:r>
        <w:t xml:space="preserve">                "Reference to the op-type of the filter criterion.";</w:t>
      </w:r>
    </w:p>
    <w:p w14:paraId="68FE5A0E" w14:textId="77777777" w:rsidR="00AA5738" w:rsidRDefault="00AA5738" w:rsidP="008C2F5E">
      <w:pPr>
        <w:pStyle w:val="aff3"/>
        <w:ind w:firstLineChars="0" w:firstLine="0"/>
      </w:pPr>
      <w:r>
        <w:t xml:space="preserve">        }</w:t>
      </w:r>
    </w:p>
    <w:p w14:paraId="00D1B6B0" w14:textId="77777777" w:rsidR="00AA5738" w:rsidRDefault="00AA5738" w:rsidP="008C2F5E">
      <w:pPr>
        <w:pStyle w:val="aff3"/>
        <w:ind w:firstLineChars="0" w:firstLine="0"/>
      </w:pPr>
    </w:p>
    <w:p w14:paraId="085A2B1F" w14:textId="77777777" w:rsidR="00AA5738" w:rsidRDefault="00AA5738" w:rsidP="008C2F5E">
      <w:pPr>
        <w:pStyle w:val="aff3"/>
        <w:ind w:firstLineChars="0" w:firstLine="0"/>
      </w:pPr>
      <w:r>
        <w:t xml:space="preserve">        leaf op-value{</w:t>
      </w:r>
    </w:p>
    <w:p w14:paraId="06350C0C" w14:textId="77777777" w:rsidR="00AA5738" w:rsidRDefault="00AA5738" w:rsidP="008C2F5E">
      <w:pPr>
        <w:pStyle w:val="aff3"/>
        <w:ind w:firstLineChars="0" w:firstLine="0"/>
      </w:pPr>
      <w:r>
        <w:t xml:space="preserve">            type string {</w:t>
      </w:r>
    </w:p>
    <w:p w14:paraId="3C1BE7C9" w14:textId="4F885FEB" w:rsidR="00AA5738" w:rsidRDefault="00AA5738" w:rsidP="008C2F5E">
      <w:pPr>
        <w:pStyle w:val="aff3"/>
        <w:ind w:firstLineChars="0" w:firstLine="0"/>
      </w:pPr>
      <w:r>
        <w:t xml:space="preserve">                length "1..</w:t>
      </w:r>
      <w:r w:rsidR="00D7214A">
        <w:rPr>
          <w:rFonts w:hint="eastAsia"/>
        </w:rPr>
        <w:t>63</w:t>
      </w:r>
      <w:r>
        <w:t>";</w:t>
      </w:r>
    </w:p>
    <w:p w14:paraId="1597EDCA" w14:textId="77777777" w:rsidR="00AA5738" w:rsidRDefault="00AA5738" w:rsidP="008C2F5E">
      <w:pPr>
        <w:pStyle w:val="aff3"/>
        <w:ind w:firstLineChars="0" w:firstLine="0"/>
      </w:pPr>
      <w:r>
        <w:t xml:space="preserve">            }</w:t>
      </w:r>
    </w:p>
    <w:p w14:paraId="008A1F6D" w14:textId="77777777" w:rsidR="00AA5738" w:rsidRDefault="00AA5738" w:rsidP="008C2F5E">
      <w:pPr>
        <w:pStyle w:val="aff3"/>
        <w:ind w:firstLineChars="0" w:firstLine="0"/>
      </w:pPr>
      <w:r>
        <w:t xml:space="preserve">            description</w:t>
      </w:r>
    </w:p>
    <w:p w14:paraId="4DE43F2F" w14:textId="01B75D06" w:rsidR="00AA5738" w:rsidRDefault="00AA5738" w:rsidP="008C2F5E">
      <w:pPr>
        <w:pStyle w:val="aff3"/>
        <w:ind w:firstLineChars="0" w:firstLine="0"/>
      </w:pPr>
      <w:r>
        <w:t xml:space="preserve">                "Comparison value of the filter criterion.For the actual value range, see the definition of op-field in the YANG model.";</w:t>
      </w:r>
    </w:p>
    <w:p w14:paraId="4858DCD2" w14:textId="77777777" w:rsidR="00AA5738" w:rsidRDefault="00AA5738" w:rsidP="008C2F5E">
      <w:pPr>
        <w:pStyle w:val="aff3"/>
        <w:ind w:firstLineChars="0" w:firstLine="0"/>
      </w:pPr>
      <w:r>
        <w:t xml:space="preserve">        }</w:t>
      </w:r>
    </w:p>
    <w:p w14:paraId="141C3511" w14:textId="77777777" w:rsidR="00AA5738" w:rsidRDefault="00AA5738" w:rsidP="008C2F5E">
      <w:pPr>
        <w:pStyle w:val="aff3"/>
        <w:ind w:firstLineChars="0" w:firstLine="0"/>
      </w:pPr>
      <w:r>
        <w:t xml:space="preserve">            </w:t>
      </w:r>
    </w:p>
    <w:p w14:paraId="192C7950" w14:textId="77777777" w:rsidR="00AA5738" w:rsidRDefault="00AA5738" w:rsidP="008C2F5E">
      <w:pPr>
        <w:pStyle w:val="aff3"/>
        <w:ind w:firstLineChars="0" w:firstLine="0"/>
      </w:pPr>
      <w:r>
        <w:t xml:space="preserve">    }</w:t>
      </w:r>
    </w:p>
    <w:p w14:paraId="5A36A503" w14:textId="77777777" w:rsidR="00AA5738" w:rsidRDefault="00AA5738" w:rsidP="008C2F5E">
      <w:pPr>
        <w:pStyle w:val="aff3"/>
        <w:ind w:firstLineChars="0" w:firstLine="0"/>
      </w:pPr>
      <w:r>
        <w:t xml:space="preserve">    </w:t>
      </w:r>
    </w:p>
    <w:p w14:paraId="7D6551B5" w14:textId="77777777" w:rsidR="00AA5738" w:rsidRDefault="00AA5738" w:rsidP="008C2F5E">
      <w:pPr>
        <w:pStyle w:val="aff3"/>
        <w:ind w:firstLineChars="0" w:firstLine="0"/>
      </w:pPr>
      <w:r>
        <w:t xml:space="preserve">    grouping  telemetry-sensor-path-filter-condition-config {</w:t>
      </w:r>
    </w:p>
    <w:p w14:paraId="32FC82FE" w14:textId="77777777" w:rsidR="00AA5738" w:rsidRDefault="00AA5738" w:rsidP="008C2F5E">
      <w:pPr>
        <w:pStyle w:val="aff3"/>
        <w:ind w:firstLineChars="0" w:firstLine="0"/>
      </w:pPr>
      <w:r>
        <w:t xml:space="preserve">        description</w:t>
      </w:r>
    </w:p>
    <w:p w14:paraId="1C3A1607" w14:textId="77777777" w:rsidR="00AA5738" w:rsidRDefault="00AA5738" w:rsidP="008C2F5E">
      <w:pPr>
        <w:pStyle w:val="aff3"/>
        <w:ind w:firstLineChars="0" w:firstLine="0"/>
      </w:pPr>
      <w:r>
        <w:t xml:space="preserve">            "Parameters for filter criteria.";</w:t>
      </w:r>
    </w:p>
    <w:p w14:paraId="7B6BD684" w14:textId="77777777" w:rsidR="00AA5738" w:rsidRDefault="00AA5738" w:rsidP="008C2F5E">
      <w:pPr>
        <w:pStyle w:val="aff3"/>
        <w:ind w:firstLineChars="0" w:firstLine="0"/>
      </w:pPr>
      <w:r>
        <w:t xml:space="preserve">        </w:t>
      </w:r>
    </w:p>
    <w:p w14:paraId="73118D32" w14:textId="77777777" w:rsidR="00AA5738" w:rsidRDefault="00AA5738" w:rsidP="008C2F5E">
      <w:pPr>
        <w:pStyle w:val="aff3"/>
        <w:ind w:firstLineChars="0" w:firstLine="0"/>
      </w:pPr>
      <w:r>
        <w:t xml:space="preserve">        container conditions {</w:t>
      </w:r>
    </w:p>
    <w:p w14:paraId="0362B220" w14:textId="77777777" w:rsidR="00AA5738" w:rsidRDefault="00AA5738" w:rsidP="008C2F5E">
      <w:pPr>
        <w:pStyle w:val="aff3"/>
        <w:ind w:firstLineChars="0" w:firstLine="0"/>
      </w:pPr>
      <w:r>
        <w:t xml:space="preserve">            description</w:t>
      </w:r>
    </w:p>
    <w:p w14:paraId="7C582BF2" w14:textId="77777777" w:rsidR="00AA5738" w:rsidRDefault="00AA5738" w:rsidP="008C2F5E">
      <w:pPr>
        <w:pStyle w:val="aff3"/>
        <w:ind w:firstLineChars="0" w:firstLine="0"/>
      </w:pPr>
      <w:r>
        <w:lastRenderedPageBreak/>
        <w:t xml:space="preserve">                "Top level container for filter criteria, including the filter information such as op-field, op-type, and op-value.";</w:t>
      </w:r>
    </w:p>
    <w:p w14:paraId="5D9AD734" w14:textId="77777777" w:rsidR="00AA5738" w:rsidRDefault="00AA5738" w:rsidP="008C2F5E">
      <w:pPr>
        <w:pStyle w:val="aff3"/>
        <w:ind w:firstLineChars="0" w:firstLine="0"/>
      </w:pPr>
    </w:p>
    <w:p w14:paraId="183EBC23" w14:textId="77777777" w:rsidR="00AA5738" w:rsidRDefault="00AA5738" w:rsidP="008C2F5E">
      <w:pPr>
        <w:pStyle w:val="aff3"/>
        <w:ind w:firstLineChars="0" w:firstLine="0"/>
      </w:pPr>
      <w:r>
        <w:t xml:space="preserve">            list condition {</w:t>
      </w:r>
    </w:p>
    <w:p w14:paraId="39C440D0" w14:textId="77777777" w:rsidR="00AA5738" w:rsidRDefault="00AA5738" w:rsidP="008C2F5E">
      <w:pPr>
        <w:pStyle w:val="aff3"/>
        <w:ind w:firstLineChars="0" w:firstLine="0"/>
      </w:pPr>
      <w:r>
        <w:t xml:space="preserve">                key "op-field op-type op-value";</w:t>
      </w:r>
    </w:p>
    <w:p w14:paraId="38F74AF2" w14:textId="77777777" w:rsidR="00AA5738" w:rsidRDefault="00AA5738" w:rsidP="008C2F5E">
      <w:pPr>
        <w:pStyle w:val="aff3"/>
        <w:ind w:firstLineChars="0" w:firstLine="0"/>
      </w:pPr>
      <w:r>
        <w:t xml:space="preserve">                max-elements  "2";</w:t>
      </w:r>
    </w:p>
    <w:p w14:paraId="02030886" w14:textId="77777777" w:rsidR="00AA5738" w:rsidRDefault="00AA5738" w:rsidP="008C2F5E">
      <w:pPr>
        <w:pStyle w:val="aff3"/>
        <w:ind w:firstLineChars="0" w:firstLine="0"/>
      </w:pPr>
      <w:r>
        <w:t xml:space="preserve">                description</w:t>
      </w:r>
    </w:p>
    <w:p w14:paraId="496AB1A7" w14:textId="77777777" w:rsidR="00AA5738" w:rsidRDefault="00AA5738" w:rsidP="008C2F5E">
      <w:pPr>
        <w:pStyle w:val="aff3"/>
        <w:ind w:firstLineChars="0" w:firstLine="0"/>
      </w:pPr>
      <w:r>
        <w:t xml:space="preserve">                    "List of filter criteria.";</w:t>
      </w:r>
    </w:p>
    <w:p w14:paraId="1D2E3D9F" w14:textId="77777777" w:rsidR="00AA5738" w:rsidRDefault="00AA5738" w:rsidP="008C2F5E">
      <w:pPr>
        <w:pStyle w:val="aff3"/>
        <w:ind w:firstLineChars="0" w:firstLine="0"/>
      </w:pPr>
      <w:r>
        <w:t xml:space="preserve">                </w:t>
      </w:r>
    </w:p>
    <w:p w14:paraId="11FEC119" w14:textId="77777777" w:rsidR="00AA5738" w:rsidRDefault="00AA5738" w:rsidP="008C2F5E">
      <w:pPr>
        <w:pStyle w:val="aff3"/>
        <w:ind w:firstLineChars="0" w:firstLine="0"/>
      </w:pPr>
      <w:r>
        <w:t xml:space="preserve">                leaf "op-field" {</w:t>
      </w:r>
    </w:p>
    <w:p w14:paraId="7542A8BB" w14:textId="77777777" w:rsidR="00AA5738" w:rsidRDefault="00AA5738" w:rsidP="008C2F5E">
      <w:pPr>
        <w:pStyle w:val="aff3"/>
        <w:ind w:firstLineChars="0" w:firstLine="0"/>
      </w:pPr>
      <w:r>
        <w:t xml:space="preserve">                    type leafref {</w:t>
      </w:r>
    </w:p>
    <w:p w14:paraId="1950072C" w14:textId="77777777" w:rsidR="00AA5738" w:rsidRDefault="00AA5738" w:rsidP="008C2F5E">
      <w:pPr>
        <w:pStyle w:val="aff3"/>
        <w:ind w:firstLineChars="0" w:firstLine="0"/>
      </w:pPr>
      <w:r>
        <w:t xml:space="preserve">                        path "../config/op-field";</w:t>
      </w:r>
    </w:p>
    <w:p w14:paraId="2E2FD291" w14:textId="77777777" w:rsidR="00AA5738" w:rsidRDefault="00AA5738" w:rsidP="008C2F5E">
      <w:pPr>
        <w:pStyle w:val="aff3"/>
        <w:ind w:firstLineChars="0" w:firstLine="0"/>
      </w:pPr>
      <w:r>
        <w:t xml:space="preserve">                    }</w:t>
      </w:r>
    </w:p>
    <w:p w14:paraId="7BADC543" w14:textId="77777777" w:rsidR="00AA5738" w:rsidRDefault="00AA5738" w:rsidP="008C2F5E">
      <w:pPr>
        <w:pStyle w:val="aff3"/>
        <w:ind w:firstLineChars="0" w:firstLine="0"/>
      </w:pPr>
      <w:r>
        <w:t xml:space="preserve">                    description</w:t>
      </w:r>
    </w:p>
    <w:p w14:paraId="54758B35" w14:textId="77777777" w:rsidR="00AA5738" w:rsidRDefault="00AA5738" w:rsidP="008C2F5E">
      <w:pPr>
        <w:pStyle w:val="aff3"/>
        <w:ind w:firstLineChars="0" w:firstLine="0"/>
      </w:pPr>
      <w:r>
        <w:t xml:space="preserve">                        "Reference to the op-field of the filter criterion.";</w:t>
      </w:r>
    </w:p>
    <w:p w14:paraId="3C6A5170" w14:textId="77777777" w:rsidR="00AA5738" w:rsidRDefault="00AA5738" w:rsidP="008C2F5E">
      <w:pPr>
        <w:pStyle w:val="aff3"/>
        <w:ind w:firstLineChars="0" w:firstLine="0"/>
      </w:pPr>
      <w:r>
        <w:t xml:space="preserve">                }</w:t>
      </w:r>
    </w:p>
    <w:p w14:paraId="55C2FFB7" w14:textId="77777777" w:rsidR="00AA5738" w:rsidRDefault="00AA5738" w:rsidP="008C2F5E">
      <w:pPr>
        <w:pStyle w:val="aff3"/>
        <w:ind w:firstLineChars="0" w:firstLine="0"/>
      </w:pPr>
      <w:r>
        <w:t xml:space="preserve">                </w:t>
      </w:r>
    </w:p>
    <w:p w14:paraId="34D8FB01" w14:textId="77777777" w:rsidR="00AA5738" w:rsidRDefault="00AA5738" w:rsidP="008C2F5E">
      <w:pPr>
        <w:pStyle w:val="aff3"/>
        <w:ind w:firstLineChars="0" w:firstLine="0"/>
      </w:pPr>
      <w:r>
        <w:t xml:space="preserve">                leaf "op-type" {</w:t>
      </w:r>
    </w:p>
    <w:p w14:paraId="032221F2" w14:textId="77777777" w:rsidR="00AA5738" w:rsidRDefault="00AA5738" w:rsidP="008C2F5E">
      <w:pPr>
        <w:pStyle w:val="aff3"/>
        <w:ind w:firstLineChars="0" w:firstLine="0"/>
      </w:pPr>
      <w:r>
        <w:t xml:space="preserve">                    type leafref {</w:t>
      </w:r>
    </w:p>
    <w:p w14:paraId="4F7CE674" w14:textId="77777777" w:rsidR="00AA5738" w:rsidRDefault="00AA5738" w:rsidP="008C2F5E">
      <w:pPr>
        <w:pStyle w:val="aff3"/>
        <w:ind w:firstLineChars="0" w:firstLine="0"/>
      </w:pPr>
      <w:r>
        <w:t xml:space="preserve">                        path "../config/op-type";</w:t>
      </w:r>
    </w:p>
    <w:p w14:paraId="05A1CA10" w14:textId="77777777" w:rsidR="00AA5738" w:rsidRDefault="00AA5738" w:rsidP="008C2F5E">
      <w:pPr>
        <w:pStyle w:val="aff3"/>
        <w:ind w:firstLineChars="0" w:firstLine="0"/>
      </w:pPr>
      <w:r>
        <w:t xml:space="preserve">                    }</w:t>
      </w:r>
    </w:p>
    <w:p w14:paraId="2AD16ABB" w14:textId="77777777" w:rsidR="00AA5738" w:rsidRDefault="00AA5738" w:rsidP="008C2F5E">
      <w:pPr>
        <w:pStyle w:val="aff3"/>
        <w:ind w:firstLineChars="0" w:firstLine="0"/>
      </w:pPr>
      <w:r>
        <w:t xml:space="preserve">                    description</w:t>
      </w:r>
    </w:p>
    <w:p w14:paraId="3EF85423" w14:textId="77777777" w:rsidR="00AA5738" w:rsidRDefault="00AA5738" w:rsidP="008C2F5E">
      <w:pPr>
        <w:pStyle w:val="aff3"/>
        <w:ind w:firstLineChars="0" w:firstLine="0"/>
      </w:pPr>
      <w:r>
        <w:t xml:space="preserve">                        "Reference to the op-type of the filter criterion.";</w:t>
      </w:r>
    </w:p>
    <w:p w14:paraId="57C09223" w14:textId="77777777" w:rsidR="00AA5738" w:rsidRDefault="00AA5738" w:rsidP="008C2F5E">
      <w:pPr>
        <w:pStyle w:val="aff3"/>
        <w:ind w:firstLineChars="0" w:firstLine="0"/>
      </w:pPr>
      <w:r>
        <w:t xml:space="preserve">                }</w:t>
      </w:r>
    </w:p>
    <w:p w14:paraId="11B3373D" w14:textId="77777777" w:rsidR="00AA5738" w:rsidRDefault="00AA5738" w:rsidP="008C2F5E">
      <w:pPr>
        <w:pStyle w:val="aff3"/>
        <w:ind w:firstLineChars="0" w:firstLine="0"/>
      </w:pPr>
      <w:r>
        <w:t xml:space="preserve">                </w:t>
      </w:r>
    </w:p>
    <w:p w14:paraId="235ACF91" w14:textId="77777777" w:rsidR="00AA5738" w:rsidRDefault="00AA5738" w:rsidP="008C2F5E">
      <w:pPr>
        <w:pStyle w:val="aff3"/>
        <w:ind w:firstLineChars="0" w:firstLine="0"/>
      </w:pPr>
      <w:r>
        <w:t xml:space="preserve">                leaf "op-value" {</w:t>
      </w:r>
    </w:p>
    <w:p w14:paraId="6DD9AE30" w14:textId="77777777" w:rsidR="00AA5738" w:rsidRDefault="00AA5738" w:rsidP="008C2F5E">
      <w:pPr>
        <w:pStyle w:val="aff3"/>
        <w:ind w:firstLineChars="0" w:firstLine="0"/>
      </w:pPr>
      <w:r>
        <w:t xml:space="preserve">                    type leafref {</w:t>
      </w:r>
    </w:p>
    <w:p w14:paraId="52FC5056" w14:textId="77777777" w:rsidR="00AA5738" w:rsidRDefault="00AA5738" w:rsidP="008C2F5E">
      <w:pPr>
        <w:pStyle w:val="aff3"/>
        <w:ind w:firstLineChars="0" w:firstLine="0"/>
      </w:pPr>
      <w:r>
        <w:t xml:space="preserve">                        path "../config/op-value";</w:t>
      </w:r>
    </w:p>
    <w:p w14:paraId="34A2D879" w14:textId="77777777" w:rsidR="00AA5738" w:rsidRDefault="00AA5738" w:rsidP="008C2F5E">
      <w:pPr>
        <w:pStyle w:val="aff3"/>
        <w:ind w:firstLineChars="0" w:firstLine="0"/>
      </w:pPr>
      <w:r>
        <w:t xml:space="preserve">                    }</w:t>
      </w:r>
    </w:p>
    <w:p w14:paraId="66575CA4" w14:textId="77777777" w:rsidR="00AA5738" w:rsidRDefault="00AA5738" w:rsidP="008C2F5E">
      <w:pPr>
        <w:pStyle w:val="aff3"/>
        <w:ind w:firstLineChars="0" w:firstLine="0"/>
      </w:pPr>
      <w:r>
        <w:t xml:space="preserve">                    description</w:t>
      </w:r>
    </w:p>
    <w:p w14:paraId="4089F2BE" w14:textId="77777777" w:rsidR="00AA5738" w:rsidRDefault="00AA5738" w:rsidP="008C2F5E">
      <w:pPr>
        <w:pStyle w:val="aff3"/>
        <w:ind w:firstLineChars="0" w:firstLine="0"/>
      </w:pPr>
      <w:r>
        <w:t xml:space="preserve">                        "Comparison value of the filter criterion. Op-value must be an integer and the maximum value range is [0, 4294967295]. For the actual value range, see the definition of op-field in the YANG model.";</w:t>
      </w:r>
    </w:p>
    <w:p w14:paraId="073243D6" w14:textId="77777777" w:rsidR="00AA5738" w:rsidRDefault="00AA5738" w:rsidP="008C2F5E">
      <w:pPr>
        <w:pStyle w:val="aff3"/>
        <w:ind w:firstLineChars="0" w:firstLine="0"/>
      </w:pPr>
      <w:r>
        <w:t xml:space="preserve">                }</w:t>
      </w:r>
    </w:p>
    <w:p w14:paraId="2E610FEE" w14:textId="77777777" w:rsidR="00AA5738" w:rsidRDefault="00AA5738" w:rsidP="008C2F5E">
      <w:pPr>
        <w:pStyle w:val="aff3"/>
        <w:ind w:firstLineChars="0" w:firstLine="0"/>
      </w:pPr>
      <w:r>
        <w:t xml:space="preserve">                </w:t>
      </w:r>
    </w:p>
    <w:p w14:paraId="5CACF739" w14:textId="77777777" w:rsidR="00AA5738" w:rsidRDefault="00AA5738" w:rsidP="008C2F5E">
      <w:pPr>
        <w:pStyle w:val="aff3"/>
        <w:ind w:firstLineChars="0" w:firstLine="0"/>
      </w:pPr>
      <w:r>
        <w:t xml:space="preserve">                container config {</w:t>
      </w:r>
    </w:p>
    <w:p w14:paraId="729536C5" w14:textId="77777777" w:rsidR="00AA5738" w:rsidRDefault="00AA5738" w:rsidP="008C2F5E">
      <w:pPr>
        <w:pStyle w:val="aff3"/>
        <w:ind w:firstLineChars="0" w:firstLine="0"/>
      </w:pPr>
      <w:r>
        <w:t xml:space="preserve">                    description</w:t>
      </w:r>
    </w:p>
    <w:p w14:paraId="61632770" w14:textId="77777777" w:rsidR="00AA5738" w:rsidRDefault="00AA5738" w:rsidP="008C2F5E">
      <w:pPr>
        <w:pStyle w:val="aff3"/>
        <w:ind w:firstLineChars="0" w:firstLine="0"/>
      </w:pPr>
      <w:r>
        <w:t xml:space="preserve">                        "Configuration parameters for a filter criterion.";</w:t>
      </w:r>
    </w:p>
    <w:p w14:paraId="33ECE7E7" w14:textId="77777777" w:rsidR="00AA5738" w:rsidRDefault="00AA5738" w:rsidP="008C2F5E">
      <w:pPr>
        <w:pStyle w:val="aff3"/>
        <w:ind w:firstLineChars="0" w:firstLine="0"/>
      </w:pPr>
      <w:r>
        <w:t xml:space="preserve">                    uses  telemetry-sensor-path-condition-op-config;</w:t>
      </w:r>
    </w:p>
    <w:p w14:paraId="22895832" w14:textId="77777777" w:rsidR="00AA5738" w:rsidRDefault="00AA5738" w:rsidP="008C2F5E">
      <w:pPr>
        <w:pStyle w:val="aff3"/>
        <w:ind w:firstLineChars="0" w:firstLine="0"/>
      </w:pPr>
      <w:r>
        <w:t xml:space="preserve">                }</w:t>
      </w:r>
    </w:p>
    <w:p w14:paraId="0A093063" w14:textId="77777777" w:rsidR="00AA5738" w:rsidRDefault="00AA5738" w:rsidP="008C2F5E">
      <w:pPr>
        <w:pStyle w:val="aff3"/>
        <w:ind w:firstLineChars="0" w:firstLine="0"/>
      </w:pPr>
      <w:r>
        <w:t xml:space="preserve">                container state {</w:t>
      </w:r>
    </w:p>
    <w:p w14:paraId="1D91FE9D" w14:textId="77777777" w:rsidR="00AA5738" w:rsidRDefault="00AA5738" w:rsidP="008C2F5E">
      <w:pPr>
        <w:pStyle w:val="aff3"/>
        <w:ind w:firstLineChars="0" w:firstLine="0"/>
      </w:pPr>
      <w:r>
        <w:t xml:space="preserve">                    config false;</w:t>
      </w:r>
    </w:p>
    <w:p w14:paraId="04E18CCE" w14:textId="77777777" w:rsidR="00AA5738" w:rsidRDefault="00AA5738" w:rsidP="008C2F5E">
      <w:pPr>
        <w:pStyle w:val="aff3"/>
        <w:ind w:firstLineChars="0" w:firstLine="0"/>
      </w:pPr>
      <w:r>
        <w:t xml:space="preserve">                    description</w:t>
      </w:r>
    </w:p>
    <w:p w14:paraId="5BE35E0D" w14:textId="77777777" w:rsidR="00AA5738" w:rsidRDefault="00AA5738" w:rsidP="008C2F5E">
      <w:pPr>
        <w:pStyle w:val="aff3"/>
        <w:ind w:firstLineChars="0" w:firstLine="0"/>
      </w:pPr>
      <w:r>
        <w:lastRenderedPageBreak/>
        <w:t xml:space="preserve">                        "State information for a filter criterion.";</w:t>
      </w:r>
    </w:p>
    <w:p w14:paraId="3C9C00CC" w14:textId="77777777" w:rsidR="00AA5738" w:rsidRDefault="00AA5738" w:rsidP="008C2F5E">
      <w:pPr>
        <w:pStyle w:val="aff3"/>
        <w:ind w:firstLineChars="0" w:firstLine="0"/>
      </w:pPr>
      <w:r>
        <w:t xml:space="preserve">                    uses  telemetry-sensor-path-condition-op-config;</w:t>
      </w:r>
    </w:p>
    <w:p w14:paraId="47D7776A" w14:textId="77777777" w:rsidR="00AA5738" w:rsidRDefault="00AA5738" w:rsidP="008C2F5E">
      <w:pPr>
        <w:pStyle w:val="aff3"/>
        <w:ind w:firstLineChars="0" w:firstLine="0"/>
      </w:pPr>
      <w:r>
        <w:t xml:space="preserve">                }</w:t>
      </w:r>
    </w:p>
    <w:p w14:paraId="300CE72A" w14:textId="77777777" w:rsidR="00AA5738" w:rsidRDefault="00AA5738" w:rsidP="008C2F5E">
      <w:pPr>
        <w:pStyle w:val="aff3"/>
        <w:ind w:firstLineChars="0" w:firstLine="0"/>
      </w:pPr>
      <w:r>
        <w:t xml:space="preserve">            }</w:t>
      </w:r>
    </w:p>
    <w:p w14:paraId="7A0CFEEF" w14:textId="77777777" w:rsidR="00AA5738" w:rsidRDefault="00AA5738" w:rsidP="008C2F5E">
      <w:pPr>
        <w:pStyle w:val="aff3"/>
        <w:ind w:firstLineChars="0" w:firstLine="0"/>
      </w:pPr>
      <w:r>
        <w:t xml:space="preserve">        }</w:t>
      </w:r>
    </w:p>
    <w:p w14:paraId="5F9D1E5E" w14:textId="77777777" w:rsidR="00AA5738" w:rsidRDefault="00AA5738" w:rsidP="008C2F5E">
      <w:pPr>
        <w:pStyle w:val="aff3"/>
        <w:ind w:firstLineChars="0" w:firstLine="0"/>
      </w:pPr>
      <w:r>
        <w:t xml:space="preserve">    }</w:t>
      </w:r>
    </w:p>
    <w:p w14:paraId="29A2EC9E" w14:textId="77777777" w:rsidR="00AA5738" w:rsidRDefault="00AA5738" w:rsidP="008C2F5E">
      <w:pPr>
        <w:pStyle w:val="aff3"/>
        <w:ind w:firstLineChars="0" w:firstLine="0"/>
      </w:pPr>
      <w:r>
        <w:t xml:space="preserve">    </w:t>
      </w:r>
    </w:p>
    <w:p w14:paraId="6A5C3586" w14:textId="77777777" w:rsidR="00AA5738" w:rsidRDefault="00AA5738" w:rsidP="008C2F5E">
      <w:pPr>
        <w:pStyle w:val="aff3"/>
        <w:ind w:firstLineChars="0" w:firstLine="0"/>
      </w:pPr>
      <w:r>
        <w:t xml:space="preserve">    grouping  telemetry-sensor-path-filter-attribute-config {</w:t>
      </w:r>
    </w:p>
    <w:p w14:paraId="6E7E447F" w14:textId="77777777" w:rsidR="00AA5738" w:rsidRDefault="00AA5738" w:rsidP="008C2F5E">
      <w:pPr>
        <w:pStyle w:val="aff3"/>
        <w:ind w:firstLineChars="0" w:firstLine="0"/>
      </w:pPr>
      <w:r>
        <w:t xml:space="preserve">        description</w:t>
      </w:r>
    </w:p>
    <w:p w14:paraId="7D16AEC6" w14:textId="77777777" w:rsidR="00AA5738" w:rsidRDefault="00AA5738" w:rsidP="008C2F5E">
      <w:pPr>
        <w:pStyle w:val="aff3"/>
        <w:ind w:firstLineChars="0" w:firstLine="0"/>
      </w:pPr>
      <w:r>
        <w:t xml:space="preserve">            "Configuration parameters relating to the configured name of the telemetry sensor path filter.";</w:t>
      </w:r>
    </w:p>
    <w:p w14:paraId="6A3BDED5" w14:textId="77777777" w:rsidR="00AA5738" w:rsidRDefault="00AA5738" w:rsidP="008C2F5E">
      <w:pPr>
        <w:pStyle w:val="aff3"/>
        <w:ind w:firstLineChars="0" w:firstLine="0"/>
      </w:pPr>
      <w:r>
        <w:t xml:space="preserve">        </w:t>
      </w:r>
    </w:p>
    <w:p w14:paraId="15E089CB" w14:textId="77777777" w:rsidR="00AA5738" w:rsidRDefault="00AA5738" w:rsidP="008C2F5E">
      <w:pPr>
        <w:pStyle w:val="aff3"/>
        <w:ind w:firstLineChars="0" w:firstLine="0"/>
      </w:pPr>
      <w:r>
        <w:t xml:space="preserve">        leaf name {</w:t>
      </w:r>
    </w:p>
    <w:p w14:paraId="6212E040" w14:textId="77777777" w:rsidR="00AA5738" w:rsidRDefault="00AA5738" w:rsidP="008C2F5E">
      <w:pPr>
        <w:pStyle w:val="aff3"/>
        <w:ind w:firstLineChars="0" w:firstLine="0"/>
      </w:pPr>
      <w:r>
        <w:t xml:space="preserve">            type string {</w:t>
      </w:r>
    </w:p>
    <w:p w14:paraId="0931D73D" w14:textId="77777777" w:rsidR="00AA5738" w:rsidRDefault="00AA5738" w:rsidP="008C2F5E">
      <w:pPr>
        <w:pStyle w:val="aff3"/>
        <w:ind w:firstLineChars="0" w:firstLine="0"/>
      </w:pPr>
      <w:r>
        <w:t xml:space="preserve">                length "1..8";</w:t>
      </w:r>
    </w:p>
    <w:p w14:paraId="581AE66C" w14:textId="77777777" w:rsidR="00AA5738" w:rsidRDefault="00AA5738" w:rsidP="008C2F5E">
      <w:pPr>
        <w:pStyle w:val="aff3"/>
        <w:ind w:firstLineChars="0" w:firstLine="0"/>
      </w:pPr>
      <w:r>
        <w:t xml:space="preserve">                pattern "[A-Za-z0-9]+";</w:t>
      </w:r>
    </w:p>
    <w:p w14:paraId="1B069DF8" w14:textId="77777777" w:rsidR="00AA5738" w:rsidRDefault="00AA5738" w:rsidP="008C2F5E">
      <w:pPr>
        <w:pStyle w:val="aff3"/>
        <w:ind w:firstLineChars="0" w:firstLine="0"/>
      </w:pPr>
      <w:r>
        <w:t xml:space="preserve">            }</w:t>
      </w:r>
    </w:p>
    <w:p w14:paraId="67E6F9AD" w14:textId="77777777" w:rsidR="00AA5738" w:rsidRDefault="00AA5738" w:rsidP="008C2F5E">
      <w:pPr>
        <w:pStyle w:val="aff3"/>
        <w:ind w:firstLineChars="0" w:firstLine="0"/>
      </w:pPr>
      <w:r>
        <w:t xml:space="preserve">            description "Filter name for the telemetry sensor path filter.";</w:t>
      </w:r>
    </w:p>
    <w:p w14:paraId="23053FBC" w14:textId="77777777" w:rsidR="00AA5738" w:rsidRDefault="00AA5738" w:rsidP="008C2F5E">
      <w:pPr>
        <w:pStyle w:val="aff3"/>
        <w:ind w:firstLineChars="0" w:firstLine="0"/>
      </w:pPr>
      <w:r>
        <w:t xml:space="preserve">        }</w:t>
      </w:r>
    </w:p>
    <w:p w14:paraId="1B6AD9A1" w14:textId="77777777" w:rsidR="00AA5738" w:rsidRDefault="00AA5738" w:rsidP="008C2F5E">
      <w:pPr>
        <w:pStyle w:val="aff3"/>
        <w:ind w:firstLineChars="0" w:firstLine="0"/>
      </w:pPr>
      <w:r>
        <w:t xml:space="preserve">        </w:t>
      </w:r>
    </w:p>
    <w:p w14:paraId="6D2BB028" w14:textId="77777777" w:rsidR="00AA5738" w:rsidRDefault="00AA5738" w:rsidP="008C2F5E">
      <w:pPr>
        <w:pStyle w:val="aff3"/>
        <w:ind w:firstLineChars="0" w:firstLine="0"/>
      </w:pPr>
      <w:r>
        <w:t xml:space="preserve">        leaf condition-relation{</w:t>
      </w:r>
    </w:p>
    <w:p w14:paraId="4011D0FD" w14:textId="77777777" w:rsidR="00AA5738" w:rsidRDefault="00AA5738" w:rsidP="008C2F5E">
      <w:pPr>
        <w:pStyle w:val="aff3"/>
        <w:ind w:firstLineChars="0" w:firstLine="0"/>
      </w:pPr>
      <w:r>
        <w:t xml:space="preserve">            type enumeration {</w:t>
      </w:r>
    </w:p>
    <w:p w14:paraId="068B4777" w14:textId="77777777" w:rsidR="00AA5738" w:rsidRDefault="00AA5738" w:rsidP="008C2F5E">
      <w:pPr>
        <w:pStyle w:val="aff3"/>
        <w:ind w:firstLineChars="0" w:firstLine="0"/>
      </w:pPr>
      <w:r>
        <w:t xml:space="preserve">                enum and {</w:t>
      </w:r>
    </w:p>
    <w:p w14:paraId="284153A2" w14:textId="77777777" w:rsidR="00AA5738" w:rsidRDefault="00AA5738" w:rsidP="008C2F5E">
      <w:pPr>
        <w:pStyle w:val="aff3"/>
        <w:ind w:firstLineChars="0" w:firstLine="0"/>
      </w:pPr>
      <w:r>
        <w:t xml:space="preserve">                    value 1;</w:t>
      </w:r>
    </w:p>
    <w:p w14:paraId="6D32388D" w14:textId="77777777" w:rsidR="00AA5738" w:rsidRDefault="00AA5738" w:rsidP="008C2F5E">
      <w:pPr>
        <w:pStyle w:val="aff3"/>
        <w:ind w:firstLineChars="0" w:firstLine="0"/>
      </w:pPr>
      <w:r>
        <w:t xml:space="preserve">                    description</w:t>
      </w:r>
    </w:p>
    <w:p w14:paraId="3AB07D19" w14:textId="77777777" w:rsidR="00AA5738" w:rsidRDefault="00AA5738" w:rsidP="008C2F5E">
      <w:pPr>
        <w:pStyle w:val="aff3"/>
        <w:ind w:firstLineChars="0" w:firstLine="0"/>
      </w:pPr>
      <w:r>
        <w:t xml:space="preserve">                        "The relationship between filter criteria in a filter of a sampling path is and.";</w:t>
      </w:r>
    </w:p>
    <w:p w14:paraId="1FBBF5EF" w14:textId="77777777" w:rsidR="00AA5738" w:rsidRDefault="00AA5738" w:rsidP="008C2F5E">
      <w:pPr>
        <w:pStyle w:val="aff3"/>
        <w:ind w:firstLineChars="0" w:firstLine="0"/>
      </w:pPr>
      <w:r>
        <w:t xml:space="preserve">                }</w:t>
      </w:r>
    </w:p>
    <w:p w14:paraId="08D6A11A" w14:textId="77777777" w:rsidR="00AA5738" w:rsidRDefault="00AA5738" w:rsidP="008C2F5E">
      <w:pPr>
        <w:pStyle w:val="aff3"/>
        <w:ind w:firstLineChars="0" w:firstLine="0"/>
      </w:pPr>
      <w:r>
        <w:t xml:space="preserve">                enum or {</w:t>
      </w:r>
    </w:p>
    <w:p w14:paraId="2CEF1CAB" w14:textId="77777777" w:rsidR="00AA5738" w:rsidRDefault="00AA5738" w:rsidP="008C2F5E">
      <w:pPr>
        <w:pStyle w:val="aff3"/>
        <w:ind w:firstLineChars="0" w:firstLine="0"/>
      </w:pPr>
      <w:r>
        <w:t xml:space="preserve">                    value 2;</w:t>
      </w:r>
    </w:p>
    <w:p w14:paraId="6C2B84C4" w14:textId="77777777" w:rsidR="00AA5738" w:rsidRDefault="00AA5738" w:rsidP="008C2F5E">
      <w:pPr>
        <w:pStyle w:val="aff3"/>
        <w:ind w:firstLineChars="0" w:firstLine="0"/>
      </w:pPr>
      <w:r>
        <w:t xml:space="preserve">                    description</w:t>
      </w:r>
    </w:p>
    <w:p w14:paraId="5C913954" w14:textId="77777777" w:rsidR="00AA5738" w:rsidRDefault="00AA5738" w:rsidP="008C2F5E">
      <w:pPr>
        <w:pStyle w:val="aff3"/>
        <w:ind w:firstLineChars="0" w:firstLine="0"/>
      </w:pPr>
      <w:r>
        <w:t xml:space="preserve">                        "The relationship between filter criteria in a filter of a sampling path is or.";</w:t>
      </w:r>
    </w:p>
    <w:p w14:paraId="4A513B88" w14:textId="77777777" w:rsidR="00AA5738" w:rsidRDefault="00AA5738" w:rsidP="008C2F5E">
      <w:pPr>
        <w:pStyle w:val="aff3"/>
        <w:ind w:firstLineChars="0" w:firstLine="0"/>
      </w:pPr>
      <w:r>
        <w:t xml:space="preserve">                }</w:t>
      </w:r>
    </w:p>
    <w:p w14:paraId="2965BF74" w14:textId="77777777" w:rsidR="00AA5738" w:rsidRDefault="00AA5738" w:rsidP="008C2F5E">
      <w:pPr>
        <w:pStyle w:val="aff3"/>
        <w:ind w:firstLineChars="0" w:firstLine="0"/>
      </w:pPr>
      <w:r>
        <w:t xml:space="preserve">            }</w:t>
      </w:r>
    </w:p>
    <w:p w14:paraId="3F6E7FF6" w14:textId="77777777" w:rsidR="00AA5738" w:rsidRDefault="00AA5738" w:rsidP="008C2F5E">
      <w:pPr>
        <w:pStyle w:val="aff3"/>
        <w:ind w:firstLineChars="0" w:firstLine="0"/>
      </w:pPr>
      <w:r>
        <w:t xml:space="preserve">            default "and";</w:t>
      </w:r>
    </w:p>
    <w:p w14:paraId="0D2FCA66" w14:textId="77777777" w:rsidR="00AA5738" w:rsidRDefault="00AA5738" w:rsidP="008C2F5E">
      <w:pPr>
        <w:pStyle w:val="aff3"/>
        <w:ind w:firstLineChars="0" w:firstLine="0"/>
      </w:pPr>
      <w:r>
        <w:t xml:space="preserve">            description </w:t>
      </w:r>
    </w:p>
    <w:p w14:paraId="7D747036" w14:textId="77777777" w:rsidR="00AA5738" w:rsidRDefault="00AA5738" w:rsidP="008C2F5E">
      <w:pPr>
        <w:pStyle w:val="aff3"/>
        <w:ind w:firstLineChars="0" w:firstLine="0"/>
      </w:pPr>
      <w:r>
        <w:t xml:space="preserve">                "Relationship between filter criteria in a filter of a sampling path.";</w:t>
      </w:r>
    </w:p>
    <w:p w14:paraId="7701BA8E" w14:textId="77777777" w:rsidR="00AA5738" w:rsidRDefault="00AA5738" w:rsidP="008C2F5E">
      <w:pPr>
        <w:pStyle w:val="aff3"/>
        <w:ind w:firstLineChars="0" w:firstLine="0"/>
      </w:pPr>
      <w:r>
        <w:t xml:space="preserve">        }</w:t>
      </w:r>
    </w:p>
    <w:p w14:paraId="185ECC01" w14:textId="77777777" w:rsidR="00AA5738" w:rsidRDefault="00AA5738" w:rsidP="008C2F5E">
      <w:pPr>
        <w:pStyle w:val="aff3"/>
        <w:ind w:firstLineChars="0" w:firstLine="0"/>
      </w:pPr>
      <w:r>
        <w:t xml:space="preserve">    }</w:t>
      </w:r>
    </w:p>
    <w:p w14:paraId="07C503EE" w14:textId="77777777" w:rsidR="00AA5738" w:rsidRDefault="00AA5738" w:rsidP="008C2F5E">
      <w:pPr>
        <w:pStyle w:val="aff3"/>
        <w:ind w:firstLineChars="0" w:firstLine="0"/>
      </w:pPr>
      <w:r>
        <w:t xml:space="preserve">    </w:t>
      </w:r>
    </w:p>
    <w:p w14:paraId="2C347277" w14:textId="77777777" w:rsidR="00AA5738" w:rsidRDefault="00AA5738" w:rsidP="008C2F5E">
      <w:pPr>
        <w:pStyle w:val="aff3"/>
        <w:ind w:firstLineChars="0" w:firstLine="0"/>
      </w:pPr>
      <w:r>
        <w:t xml:space="preserve">    grouping telemetry-sensor-path-filter-config {</w:t>
      </w:r>
    </w:p>
    <w:p w14:paraId="73181120" w14:textId="77777777" w:rsidR="00AA5738" w:rsidRDefault="00AA5738" w:rsidP="008C2F5E">
      <w:pPr>
        <w:pStyle w:val="aff3"/>
        <w:ind w:firstLineChars="0" w:firstLine="0"/>
      </w:pPr>
      <w:r>
        <w:t xml:space="preserve">            description</w:t>
      </w:r>
    </w:p>
    <w:p w14:paraId="7D55E6EB" w14:textId="77777777" w:rsidR="00AA5738" w:rsidRDefault="00AA5738" w:rsidP="008C2F5E">
      <w:pPr>
        <w:pStyle w:val="aff3"/>
        <w:ind w:firstLineChars="0" w:firstLine="0"/>
      </w:pPr>
      <w:r>
        <w:lastRenderedPageBreak/>
        <w:t xml:space="preserve">                "Condition-based filtering's parameter of the sampling path. If the conditions are met, the data is reported.";</w:t>
      </w:r>
    </w:p>
    <w:p w14:paraId="6388AD98" w14:textId="77777777" w:rsidR="00AA5738" w:rsidRDefault="00AA5738" w:rsidP="008C2F5E">
      <w:pPr>
        <w:pStyle w:val="aff3"/>
        <w:ind w:firstLineChars="0" w:firstLine="0"/>
      </w:pPr>
      <w:r>
        <w:t xml:space="preserve">            </w:t>
      </w:r>
    </w:p>
    <w:p w14:paraId="0D789389" w14:textId="77777777" w:rsidR="00AA5738" w:rsidRDefault="00AA5738" w:rsidP="008C2F5E">
      <w:pPr>
        <w:pStyle w:val="aff3"/>
        <w:ind w:firstLineChars="0" w:firstLine="0"/>
      </w:pPr>
      <w:r>
        <w:t xml:space="preserve">            container filters {</w:t>
      </w:r>
    </w:p>
    <w:p w14:paraId="65C0B726" w14:textId="77777777" w:rsidR="00AA5738" w:rsidRDefault="00AA5738" w:rsidP="008C2F5E">
      <w:pPr>
        <w:pStyle w:val="aff3"/>
        <w:ind w:firstLineChars="0" w:firstLine="0"/>
      </w:pPr>
      <w:r>
        <w:t xml:space="preserve">                description</w:t>
      </w:r>
    </w:p>
    <w:p w14:paraId="2D3F187A" w14:textId="77777777" w:rsidR="00AA5738" w:rsidRDefault="00AA5738" w:rsidP="008C2F5E">
      <w:pPr>
        <w:pStyle w:val="aff3"/>
        <w:ind w:firstLineChars="0" w:firstLine="0"/>
      </w:pPr>
      <w:r>
        <w:t xml:space="preserve">                    "Top level container for filters. If the filter criteria are met, sampled data is sent to a collector. A filter and heartbeat interval or redundancy suppression cannot be configured at the same time.";</w:t>
      </w:r>
    </w:p>
    <w:p w14:paraId="689ADAD5" w14:textId="77777777" w:rsidR="00AA5738" w:rsidRDefault="00AA5738" w:rsidP="008C2F5E">
      <w:pPr>
        <w:pStyle w:val="aff3"/>
        <w:ind w:firstLineChars="0" w:firstLine="0"/>
      </w:pPr>
    </w:p>
    <w:p w14:paraId="17CA0768" w14:textId="77777777" w:rsidR="00AA5738" w:rsidRDefault="00AA5738" w:rsidP="008C2F5E">
      <w:pPr>
        <w:pStyle w:val="aff3"/>
        <w:ind w:firstLineChars="0" w:firstLine="0"/>
      </w:pPr>
      <w:r>
        <w:t xml:space="preserve">                list filter {</w:t>
      </w:r>
    </w:p>
    <w:p w14:paraId="3C8AD515" w14:textId="77777777" w:rsidR="00AA5738" w:rsidRDefault="00AA5738" w:rsidP="008C2F5E">
      <w:pPr>
        <w:pStyle w:val="aff3"/>
        <w:ind w:firstLineChars="0" w:firstLine="0"/>
      </w:pPr>
      <w:r>
        <w:t xml:space="preserve">                    key "name";</w:t>
      </w:r>
    </w:p>
    <w:p w14:paraId="351D583A" w14:textId="77777777" w:rsidR="00AA5738" w:rsidRDefault="00AA5738" w:rsidP="008C2F5E">
      <w:pPr>
        <w:pStyle w:val="aff3"/>
        <w:ind w:firstLineChars="0" w:firstLine="0"/>
      </w:pPr>
      <w:r>
        <w:t xml:space="preserve">                    max-elements "1";</w:t>
      </w:r>
    </w:p>
    <w:p w14:paraId="41CE7B7E" w14:textId="77777777" w:rsidR="00AA5738" w:rsidRDefault="00AA5738" w:rsidP="008C2F5E">
      <w:pPr>
        <w:pStyle w:val="aff3"/>
        <w:ind w:firstLineChars="0" w:firstLine="0"/>
      </w:pPr>
      <w:r>
        <w:t xml:space="preserve">                    description</w:t>
      </w:r>
    </w:p>
    <w:p w14:paraId="2964631F" w14:textId="77777777" w:rsidR="00AA5738" w:rsidRDefault="00AA5738" w:rsidP="008C2F5E">
      <w:pPr>
        <w:pStyle w:val="aff3"/>
        <w:ind w:firstLineChars="0" w:firstLine="0"/>
      </w:pPr>
      <w:r>
        <w:t xml:space="preserve">                        "Filter list of a sampling path.";</w:t>
      </w:r>
    </w:p>
    <w:p w14:paraId="0B3B67A5" w14:textId="77777777" w:rsidR="00AA5738" w:rsidRDefault="00AA5738" w:rsidP="008C2F5E">
      <w:pPr>
        <w:pStyle w:val="aff3"/>
        <w:ind w:firstLineChars="0" w:firstLine="0"/>
      </w:pPr>
      <w:r>
        <w:t xml:space="preserve">                    </w:t>
      </w:r>
    </w:p>
    <w:p w14:paraId="0103CE15" w14:textId="77777777" w:rsidR="00AA5738" w:rsidRDefault="00AA5738" w:rsidP="008C2F5E">
      <w:pPr>
        <w:pStyle w:val="aff3"/>
        <w:ind w:firstLineChars="0" w:firstLine="0"/>
      </w:pPr>
      <w:r>
        <w:t xml:space="preserve">                    leaf name {</w:t>
      </w:r>
    </w:p>
    <w:p w14:paraId="0A05A465" w14:textId="77777777" w:rsidR="00AA5738" w:rsidRDefault="00AA5738" w:rsidP="008C2F5E">
      <w:pPr>
        <w:pStyle w:val="aff3"/>
        <w:ind w:firstLineChars="0" w:firstLine="0"/>
      </w:pPr>
      <w:r>
        <w:t xml:space="preserve">                        type leafref {</w:t>
      </w:r>
    </w:p>
    <w:p w14:paraId="158062FA" w14:textId="77777777" w:rsidR="00AA5738" w:rsidRDefault="00AA5738" w:rsidP="008C2F5E">
      <w:pPr>
        <w:pStyle w:val="aff3"/>
        <w:ind w:firstLineChars="0" w:firstLine="0"/>
      </w:pPr>
      <w:r>
        <w:t xml:space="preserve">                            path "../config/name";</w:t>
      </w:r>
    </w:p>
    <w:p w14:paraId="7961DD35" w14:textId="77777777" w:rsidR="00AA5738" w:rsidRDefault="00AA5738" w:rsidP="008C2F5E">
      <w:pPr>
        <w:pStyle w:val="aff3"/>
        <w:ind w:firstLineChars="0" w:firstLine="0"/>
      </w:pPr>
      <w:r>
        <w:t xml:space="preserve">                        }</w:t>
      </w:r>
    </w:p>
    <w:p w14:paraId="3A702E48" w14:textId="77777777" w:rsidR="00AA5738" w:rsidRDefault="00AA5738" w:rsidP="008C2F5E">
      <w:pPr>
        <w:pStyle w:val="aff3"/>
        <w:ind w:firstLineChars="0" w:firstLine="0"/>
      </w:pPr>
      <w:r>
        <w:t xml:space="preserve">                        description</w:t>
      </w:r>
    </w:p>
    <w:p w14:paraId="7CAC514D" w14:textId="77777777" w:rsidR="00AA5738" w:rsidRDefault="00AA5738" w:rsidP="008C2F5E">
      <w:pPr>
        <w:pStyle w:val="aff3"/>
        <w:ind w:firstLineChars="0" w:firstLine="0"/>
      </w:pPr>
      <w:r>
        <w:t xml:space="preserve">                            "Filter name of a sampling path.";</w:t>
      </w:r>
    </w:p>
    <w:p w14:paraId="79B7EC4F" w14:textId="77777777" w:rsidR="00AA5738" w:rsidRDefault="00AA5738" w:rsidP="008C2F5E">
      <w:pPr>
        <w:pStyle w:val="aff3"/>
        <w:ind w:firstLineChars="0" w:firstLine="0"/>
      </w:pPr>
      <w:r>
        <w:t xml:space="preserve">                    }</w:t>
      </w:r>
    </w:p>
    <w:p w14:paraId="1FF17DED" w14:textId="77777777" w:rsidR="00AA5738" w:rsidRDefault="00AA5738" w:rsidP="008C2F5E">
      <w:pPr>
        <w:pStyle w:val="aff3"/>
        <w:ind w:firstLineChars="0" w:firstLine="0"/>
      </w:pPr>
      <w:r>
        <w:t xml:space="preserve">                     </w:t>
      </w:r>
    </w:p>
    <w:p w14:paraId="0E789DE1" w14:textId="77777777" w:rsidR="00AA5738" w:rsidRDefault="00AA5738" w:rsidP="008C2F5E">
      <w:pPr>
        <w:pStyle w:val="aff3"/>
        <w:ind w:firstLineChars="0" w:firstLine="0"/>
      </w:pPr>
      <w:r>
        <w:t xml:space="preserve">                    container config {</w:t>
      </w:r>
    </w:p>
    <w:p w14:paraId="444D7DBB" w14:textId="77777777" w:rsidR="00AA5738" w:rsidRDefault="00AA5738" w:rsidP="008C2F5E">
      <w:pPr>
        <w:pStyle w:val="aff3"/>
        <w:ind w:firstLineChars="0" w:firstLine="0"/>
      </w:pPr>
      <w:r>
        <w:t xml:space="preserve">                        description</w:t>
      </w:r>
    </w:p>
    <w:p w14:paraId="6BDD433A" w14:textId="77777777" w:rsidR="00AA5738" w:rsidRDefault="00AA5738" w:rsidP="008C2F5E">
      <w:pPr>
        <w:pStyle w:val="aff3"/>
        <w:ind w:firstLineChars="0" w:firstLine="0"/>
      </w:pPr>
      <w:r>
        <w:t xml:space="preserve">                            "Configuration parameters for a filter in a sampling path.";</w:t>
      </w:r>
    </w:p>
    <w:p w14:paraId="2268EF2C" w14:textId="77777777" w:rsidR="00AA5738" w:rsidRDefault="00AA5738" w:rsidP="008C2F5E">
      <w:pPr>
        <w:pStyle w:val="aff3"/>
        <w:ind w:firstLineChars="0" w:firstLine="0"/>
      </w:pPr>
      <w:r>
        <w:t xml:space="preserve">                        uses telemetry-sensor-path-filter-attribute-config;</w:t>
      </w:r>
    </w:p>
    <w:p w14:paraId="2EAC426D" w14:textId="77777777" w:rsidR="00AA5738" w:rsidRDefault="00AA5738" w:rsidP="008C2F5E">
      <w:pPr>
        <w:pStyle w:val="aff3"/>
        <w:ind w:firstLineChars="0" w:firstLine="0"/>
      </w:pPr>
      <w:r>
        <w:t xml:space="preserve">                    }</w:t>
      </w:r>
    </w:p>
    <w:p w14:paraId="217D2877" w14:textId="77777777" w:rsidR="00AA5738" w:rsidRDefault="00AA5738" w:rsidP="008C2F5E">
      <w:pPr>
        <w:pStyle w:val="aff3"/>
        <w:ind w:firstLineChars="0" w:firstLine="0"/>
      </w:pPr>
      <w:r>
        <w:t xml:space="preserve">                    </w:t>
      </w:r>
    </w:p>
    <w:p w14:paraId="5986210A" w14:textId="77777777" w:rsidR="00AA5738" w:rsidRDefault="00AA5738" w:rsidP="008C2F5E">
      <w:pPr>
        <w:pStyle w:val="aff3"/>
        <w:ind w:firstLineChars="0" w:firstLine="0"/>
      </w:pPr>
      <w:r>
        <w:t xml:space="preserve">                    container state {</w:t>
      </w:r>
    </w:p>
    <w:p w14:paraId="09AE653D" w14:textId="77777777" w:rsidR="00AA5738" w:rsidRDefault="00AA5738" w:rsidP="008C2F5E">
      <w:pPr>
        <w:pStyle w:val="aff3"/>
        <w:ind w:firstLineChars="0" w:firstLine="0"/>
      </w:pPr>
      <w:r>
        <w:t xml:space="preserve">                        config false;</w:t>
      </w:r>
    </w:p>
    <w:p w14:paraId="026E7828" w14:textId="77777777" w:rsidR="00AA5738" w:rsidRDefault="00AA5738" w:rsidP="008C2F5E">
      <w:pPr>
        <w:pStyle w:val="aff3"/>
        <w:ind w:firstLineChars="0" w:firstLine="0"/>
      </w:pPr>
      <w:r>
        <w:t xml:space="preserve">                        description</w:t>
      </w:r>
    </w:p>
    <w:p w14:paraId="63044356" w14:textId="77777777" w:rsidR="00AA5738" w:rsidRDefault="00AA5738" w:rsidP="008C2F5E">
      <w:pPr>
        <w:pStyle w:val="aff3"/>
        <w:ind w:firstLineChars="0" w:firstLine="0"/>
      </w:pPr>
      <w:r>
        <w:t xml:space="preserve">                            "State information for a filter in a sampling path.";</w:t>
      </w:r>
    </w:p>
    <w:p w14:paraId="35982BE9" w14:textId="77777777" w:rsidR="00AA5738" w:rsidRDefault="00AA5738" w:rsidP="008C2F5E">
      <w:pPr>
        <w:pStyle w:val="aff3"/>
        <w:ind w:firstLineChars="0" w:firstLine="0"/>
      </w:pPr>
      <w:r>
        <w:t xml:space="preserve">                        uses telemetry-sensor-path-filter-attribute-config;</w:t>
      </w:r>
    </w:p>
    <w:p w14:paraId="29D9692E" w14:textId="77777777" w:rsidR="00AA5738" w:rsidRDefault="00AA5738" w:rsidP="008C2F5E">
      <w:pPr>
        <w:pStyle w:val="aff3"/>
        <w:ind w:firstLineChars="0" w:firstLine="0"/>
      </w:pPr>
      <w:r>
        <w:t xml:space="preserve">                    }</w:t>
      </w:r>
    </w:p>
    <w:p w14:paraId="14A4D3E5" w14:textId="77777777" w:rsidR="00AA5738" w:rsidRDefault="00AA5738" w:rsidP="008C2F5E">
      <w:pPr>
        <w:pStyle w:val="aff3"/>
        <w:ind w:firstLineChars="0" w:firstLine="0"/>
      </w:pPr>
    </w:p>
    <w:p w14:paraId="1261A4ED" w14:textId="77777777" w:rsidR="00AA5738" w:rsidRDefault="00AA5738" w:rsidP="008C2F5E">
      <w:pPr>
        <w:pStyle w:val="aff3"/>
        <w:ind w:firstLineChars="0" w:firstLine="0"/>
      </w:pPr>
      <w:r>
        <w:t xml:space="preserve">                    uses telemetry-sensor-path-filter-condition-config;</w:t>
      </w:r>
    </w:p>
    <w:p w14:paraId="4700DC6F" w14:textId="77777777" w:rsidR="00AA5738" w:rsidRDefault="00AA5738" w:rsidP="008C2F5E">
      <w:pPr>
        <w:pStyle w:val="aff3"/>
        <w:ind w:firstLineChars="0" w:firstLine="0"/>
      </w:pPr>
      <w:r>
        <w:t xml:space="preserve">                }</w:t>
      </w:r>
    </w:p>
    <w:p w14:paraId="07155AFB" w14:textId="77777777" w:rsidR="00AA5738" w:rsidRDefault="00AA5738" w:rsidP="008C2F5E">
      <w:pPr>
        <w:pStyle w:val="aff3"/>
        <w:ind w:firstLineChars="0" w:firstLine="0"/>
      </w:pPr>
      <w:r>
        <w:t xml:space="preserve">            }    </w:t>
      </w:r>
    </w:p>
    <w:p w14:paraId="594FFBB1" w14:textId="77777777" w:rsidR="00AA5738" w:rsidRDefault="00AA5738" w:rsidP="008C2F5E">
      <w:pPr>
        <w:pStyle w:val="aff3"/>
        <w:ind w:firstLineChars="0" w:firstLine="0"/>
      </w:pPr>
      <w:r>
        <w:t xml:space="preserve">    }</w:t>
      </w:r>
    </w:p>
    <w:p w14:paraId="6C778B17" w14:textId="77777777" w:rsidR="00AA5738" w:rsidRDefault="00AA5738" w:rsidP="008C2F5E">
      <w:pPr>
        <w:pStyle w:val="aff3"/>
        <w:ind w:firstLineChars="0" w:firstLine="0"/>
      </w:pPr>
    </w:p>
    <w:p w14:paraId="411FF0BC" w14:textId="77777777" w:rsidR="00AA5738" w:rsidRDefault="00AA5738" w:rsidP="008C2F5E">
      <w:pPr>
        <w:pStyle w:val="aff3"/>
        <w:ind w:firstLineChars="0" w:firstLine="0"/>
      </w:pPr>
      <w:r>
        <w:t xml:space="preserve">    augment "/an-telemetry:telemetry-system/an-telemetry:sensor-groups/an-telemetry:sensor-group/an-telemetry:sensor-paths/an-telemetry:sensor-path"{</w:t>
      </w:r>
    </w:p>
    <w:p w14:paraId="01632E0C" w14:textId="77777777" w:rsidR="00AA5738" w:rsidRDefault="00AA5738" w:rsidP="008C2F5E">
      <w:pPr>
        <w:pStyle w:val="aff3"/>
        <w:ind w:firstLineChars="0" w:firstLine="0"/>
      </w:pPr>
      <w:r>
        <w:lastRenderedPageBreak/>
        <w:t xml:space="preserve">        description</w:t>
      </w:r>
    </w:p>
    <w:p w14:paraId="54EA3C5A" w14:textId="77777777" w:rsidR="00AA5738" w:rsidRDefault="00AA5738" w:rsidP="008C2F5E">
      <w:pPr>
        <w:pStyle w:val="aff3"/>
        <w:ind w:firstLineChars="0" w:firstLine="0"/>
      </w:pPr>
      <w:r>
        <w:t xml:space="preserve">            "List of paths in the model which together comprise a sensor grouping. Filters for each path to exclude items are also provided.";</w:t>
      </w:r>
    </w:p>
    <w:p w14:paraId="391A392A" w14:textId="77777777" w:rsidR="00AA5738" w:rsidRDefault="00AA5738" w:rsidP="008C2F5E">
      <w:pPr>
        <w:pStyle w:val="aff3"/>
        <w:ind w:firstLineChars="0" w:firstLine="0"/>
      </w:pPr>
    </w:p>
    <w:p w14:paraId="3E0FD7D9" w14:textId="77777777" w:rsidR="00AA5738" w:rsidRDefault="00AA5738" w:rsidP="008C2F5E">
      <w:pPr>
        <w:pStyle w:val="aff3"/>
        <w:ind w:firstLineChars="0" w:firstLine="0"/>
      </w:pPr>
      <w:r>
        <w:t xml:space="preserve">        uses telemetry-sensor-path-filter-config;</w:t>
      </w:r>
    </w:p>
    <w:p w14:paraId="00D886A3" w14:textId="77777777" w:rsidR="00AA5738" w:rsidRDefault="00AA5738" w:rsidP="008C2F5E">
      <w:pPr>
        <w:pStyle w:val="aff3"/>
        <w:ind w:firstLineChars="0" w:firstLine="0"/>
      </w:pPr>
      <w:r>
        <w:t xml:space="preserve">    }</w:t>
      </w:r>
    </w:p>
    <w:p w14:paraId="312230E1" w14:textId="0DB1D6C9" w:rsidR="00AA5738" w:rsidRDefault="00AA5738" w:rsidP="008C2F5E">
      <w:pPr>
        <w:pStyle w:val="aff3"/>
        <w:ind w:firstLineChars="0" w:firstLine="0"/>
      </w:pPr>
      <w:r>
        <w:t>}</w:t>
      </w:r>
    </w:p>
    <w:p w14:paraId="230233FA" w14:textId="561A516C" w:rsidR="00AA5738" w:rsidRPr="00512662" w:rsidRDefault="00AA5738" w:rsidP="00CD234B">
      <w:pPr>
        <w:pStyle w:val="afffff4"/>
        <w:numPr>
          <w:ilvl w:val="0"/>
          <w:numId w:val="18"/>
        </w:numPr>
        <w:tabs>
          <w:tab w:val="clear" w:pos="360"/>
        </w:tabs>
        <w:spacing w:beforeLines="50" w:before="156" w:afterLines="50" w:after="156"/>
        <w:outlineLvl w:val="2"/>
        <w:rPr>
          <w:rFonts w:hAnsi="宋体"/>
        </w:rPr>
      </w:pPr>
      <w:bookmarkStart w:id="521" w:name="_Toc66886081"/>
      <w:r w:rsidRPr="00512662">
        <w:rPr>
          <w:rFonts w:hAnsi="宋体" w:hint="eastAsia"/>
        </w:rPr>
        <w:t>a</w:t>
      </w:r>
      <w:r w:rsidRPr="00512662">
        <w:rPr>
          <w:rFonts w:hAnsi="宋体"/>
        </w:rPr>
        <w:t>n-telemetry-types.yang</w:t>
      </w:r>
      <w:bookmarkEnd w:id="521"/>
    </w:p>
    <w:p w14:paraId="6B9D2C77" w14:textId="77777777" w:rsidR="00AA5738" w:rsidRDefault="00AA5738" w:rsidP="008C2F5E">
      <w:pPr>
        <w:pStyle w:val="aff3"/>
        <w:ind w:firstLineChars="0" w:firstLine="0"/>
      </w:pPr>
      <w:r>
        <w:t>module an-telemetry-types {</w:t>
      </w:r>
    </w:p>
    <w:p w14:paraId="07BFC719" w14:textId="77777777" w:rsidR="00AA5738" w:rsidRDefault="00AA5738" w:rsidP="008C2F5E">
      <w:pPr>
        <w:pStyle w:val="aff3"/>
        <w:ind w:firstLineChars="0" w:firstLine="0"/>
      </w:pPr>
      <w:r>
        <w:t xml:space="preserve">    yang-version "1.1";</w:t>
      </w:r>
    </w:p>
    <w:p w14:paraId="6345B2EB" w14:textId="77777777" w:rsidR="00AA5738" w:rsidRDefault="00AA5738" w:rsidP="008C2F5E">
      <w:pPr>
        <w:pStyle w:val="aff3"/>
        <w:ind w:firstLineChars="0" w:firstLine="0"/>
      </w:pPr>
      <w:r>
        <w:t xml:space="preserve">    namespace "urn:an:yang:an-telemetry-types";</w:t>
      </w:r>
    </w:p>
    <w:p w14:paraId="03EDBAFD" w14:textId="77777777" w:rsidR="00AA5738" w:rsidRDefault="00AA5738" w:rsidP="008C2F5E">
      <w:pPr>
        <w:pStyle w:val="aff3"/>
        <w:ind w:firstLineChars="0" w:firstLine="0"/>
      </w:pPr>
    </w:p>
    <w:p w14:paraId="522B38AD" w14:textId="77777777" w:rsidR="00AA5738" w:rsidRDefault="00AA5738" w:rsidP="008C2F5E">
      <w:pPr>
        <w:pStyle w:val="aff3"/>
        <w:ind w:firstLineChars="0" w:firstLine="0"/>
      </w:pPr>
      <w:r>
        <w:t xml:space="preserve">    prefix "an-telemetry-types";</w:t>
      </w:r>
    </w:p>
    <w:p w14:paraId="5F2A2A99" w14:textId="77777777" w:rsidR="00AA5738" w:rsidRDefault="00AA5738" w:rsidP="008C2F5E">
      <w:pPr>
        <w:pStyle w:val="aff3"/>
        <w:ind w:firstLineChars="0" w:firstLine="0"/>
      </w:pPr>
    </w:p>
    <w:p w14:paraId="6FB1230B" w14:textId="77777777" w:rsidR="00AA5738" w:rsidRDefault="00AA5738" w:rsidP="008C2F5E">
      <w:pPr>
        <w:pStyle w:val="aff3"/>
        <w:ind w:firstLineChars="0" w:firstLine="0"/>
      </w:pPr>
      <w:r>
        <w:t xml:space="preserve">    description</w:t>
      </w:r>
    </w:p>
    <w:p w14:paraId="799A59AC" w14:textId="77777777" w:rsidR="00AA5738" w:rsidRDefault="00AA5738" w:rsidP="008C2F5E">
      <w:pPr>
        <w:pStyle w:val="aff3"/>
        <w:ind w:firstLineChars="0" w:firstLine="0"/>
      </w:pPr>
      <w:r>
        <w:t xml:space="preserve">        "This module defines type and identities used by the access network</w:t>
      </w:r>
    </w:p>
    <w:p w14:paraId="316F2547" w14:textId="77777777" w:rsidR="00AA5738" w:rsidRDefault="00AA5738" w:rsidP="008C2F5E">
      <w:pPr>
        <w:pStyle w:val="aff3"/>
        <w:ind w:firstLineChars="0" w:firstLine="0"/>
      </w:pPr>
      <w:r>
        <w:t xml:space="preserve">         telemetry model.";</w:t>
      </w:r>
    </w:p>
    <w:p w14:paraId="0FF5F022" w14:textId="77777777" w:rsidR="00AA5738" w:rsidRDefault="00AA5738" w:rsidP="008C2F5E">
      <w:pPr>
        <w:pStyle w:val="aff3"/>
        <w:ind w:firstLineChars="0" w:firstLine="0"/>
      </w:pPr>
    </w:p>
    <w:p w14:paraId="690A0BEF" w14:textId="77777777" w:rsidR="00AA5738" w:rsidRDefault="00AA5738" w:rsidP="008C2F5E">
      <w:pPr>
        <w:pStyle w:val="aff3"/>
        <w:ind w:firstLineChars="0" w:firstLine="0"/>
      </w:pPr>
      <w:r>
        <w:t xml:space="preserve">    revision "2020-09-22";</w:t>
      </w:r>
    </w:p>
    <w:p w14:paraId="4178C9E2" w14:textId="77777777" w:rsidR="00AA5738" w:rsidRDefault="00AA5738" w:rsidP="008C2F5E">
      <w:pPr>
        <w:pStyle w:val="aff3"/>
        <w:ind w:firstLineChars="0" w:firstLine="0"/>
      </w:pPr>
    </w:p>
    <w:p w14:paraId="51E5B8D2" w14:textId="77777777" w:rsidR="00AA5738" w:rsidRDefault="00AA5738" w:rsidP="008C2F5E">
      <w:pPr>
        <w:pStyle w:val="aff3"/>
        <w:ind w:firstLineChars="0" w:firstLine="0"/>
      </w:pPr>
      <w:r>
        <w:t xml:space="preserve">    identity DATA_ENCODING_METHOD {</w:t>
      </w:r>
    </w:p>
    <w:p w14:paraId="74F02255" w14:textId="77777777" w:rsidR="00AA5738" w:rsidRDefault="00AA5738" w:rsidP="008C2F5E">
      <w:pPr>
        <w:pStyle w:val="aff3"/>
        <w:ind w:firstLineChars="0" w:firstLine="0"/>
      </w:pPr>
      <w:r>
        <w:t xml:space="preserve">        description</w:t>
      </w:r>
    </w:p>
    <w:p w14:paraId="3B62131C" w14:textId="77777777" w:rsidR="00AA5738" w:rsidRDefault="00AA5738" w:rsidP="008C2F5E">
      <w:pPr>
        <w:pStyle w:val="aff3"/>
        <w:ind w:firstLineChars="0" w:firstLine="0"/>
      </w:pPr>
      <w:r>
        <w:t xml:space="preserve">            "Base identity for supported encoding for configuration and</w:t>
      </w:r>
    </w:p>
    <w:p w14:paraId="3C83F94E" w14:textId="77777777" w:rsidR="00AA5738" w:rsidRDefault="00AA5738" w:rsidP="008C2F5E">
      <w:pPr>
        <w:pStyle w:val="aff3"/>
        <w:ind w:firstLineChars="0" w:firstLine="0"/>
      </w:pPr>
      <w:r>
        <w:t xml:space="preserve">             operational state data";</w:t>
      </w:r>
    </w:p>
    <w:p w14:paraId="2E0000E6" w14:textId="77777777" w:rsidR="00AA5738" w:rsidRDefault="00AA5738" w:rsidP="008C2F5E">
      <w:pPr>
        <w:pStyle w:val="aff3"/>
        <w:ind w:firstLineChars="0" w:firstLine="0"/>
      </w:pPr>
      <w:r>
        <w:t xml:space="preserve">    }</w:t>
      </w:r>
    </w:p>
    <w:p w14:paraId="512F500B" w14:textId="77777777" w:rsidR="00AA5738" w:rsidRDefault="00AA5738" w:rsidP="008C2F5E">
      <w:pPr>
        <w:pStyle w:val="aff3"/>
        <w:ind w:firstLineChars="0" w:firstLine="0"/>
      </w:pPr>
    </w:p>
    <w:p w14:paraId="1F1EA3B2" w14:textId="77777777" w:rsidR="00AA5738" w:rsidRDefault="00AA5738" w:rsidP="008C2F5E">
      <w:pPr>
        <w:pStyle w:val="aff3"/>
        <w:ind w:firstLineChars="0" w:firstLine="0"/>
      </w:pPr>
      <w:r>
        <w:t xml:space="preserve">    identity ENC_XML {</w:t>
      </w:r>
    </w:p>
    <w:p w14:paraId="757A9424" w14:textId="77777777" w:rsidR="00AA5738" w:rsidRDefault="00AA5738" w:rsidP="008C2F5E">
      <w:pPr>
        <w:pStyle w:val="aff3"/>
        <w:ind w:firstLineChars="0" w:firstLine="0"/>
      </w:pPr>
      <w:r>
        <w:t xml:space="preserve">        base DATA_ENCODING_METHOD;</w:t>
      </w:r>
    </w:p>
    <w:p w14:paraId="7A9216EB" w14:textId="77777777" w:rsidR="00AA5738" w:rsidRDefault="00AA5738" w:rsidP="008C2F5E">
      <w:pPr>
        <w:pStyle w:val="aff3"/>
        <w:ind w:firstLineChars="0" w:firstLine="0"/>
      </w:pPr>
      <w:r>
        <w:t xml:space="preserve">        description</w:t>
      </w:r>
    </w:p>
    <w:p w14:paraId="518640A9" w14:textId="77777777" w:rsidR="00AA5738" w:rsidRDefault="00AA5738" w:rsidP="008C2F5E">
      <w:pPr>
        <w:pStyle w:val="aff3"/>
        <w:ind w:firstLineChars="0" w:firstLine="0"/>
      </w:pPr>
      <w:r>
        <w:t xml:space="preserve">            "XML encoding";</w:t>
      </w:r>
    </w:p>
    <w:p w14:paraId="266B8703" w14:textId="77777777" w:rsidR="00AA5738" w:rsidRDefault="00AA5738" w:rsidP="008C2F5E">
      <w:pPr>
        <w:pStyle w:val="aff3"/>
        <w:ind w:firstLineChars="0" w:firstLine="0"/>
      </w:pPr>
      <w:r>
        <w:t xml:space="preserve">    }</w:t>
      </w:r>
    </w:p>
    <w:p w14:paraId="06273BFC" w14:textId="77777777" w:rsidR="00AA5738" w:rsidRDefault="00AA5738" w:rsidP="008C2F5E">
      <w:pPr>
        <w:pStyle w:val="aff3"/>
        <w:ind w:firstLineChars="0" w:firstLine="0"/>
      </w:pPr>
    </w:p>
    <w:p w14:paraId="2A34E75F" w14:textId="77777777" w:rsidR="00AA5738" w:rsidRDefault="00AA5738" w:rsidP="008C2F5E">
      <w:pPr>
        <w:pStyle w:val="aff3"/>
        <w:ind w:firstLineChars="0" w:firstLine="0"/>
      </w:pPr>
      <w:r>
        <w:t xml:space="preserve">    identity ENC_JSON_IETF {</w:t>
      </w:r>
    </w:p>
    <w:p w14:paraId="4A9D0386" w14:textId="77777777" w:rsidR="00AA5738" w:rsidRDefault="00AA5738" w:rsidP="008C2F5E">
      <w:pPr>
        <w:pStyle w:val="aff3"/>
        <w:ind w:firstLineChars="0" w:firstLine="0"/>
      </w:pPr>
      <w:r>
        <w:t xml:space="preserve">        base DATA_ENCODING_METHOD;</w:t>
      </w:r>
    </w:p>
    <w:p w14:paraId="049D079F" w14:textId="77777777" w:rsidR="00AA5738" w:rsidRDefault="00AA5738" w:rsidP="008C2F5E">
      <w:pPr>
        <w:pStyle w:val="aff3"/>
        <w:ind w:firstLineChars="0" w:firstLine="0"/>
      </w:pPr>
      <w:r>
        <w:t xml:space="preserve">        description</w:t>
      </w:r>
    </w:p>
    <w:p w14:paraId="173A0D5F" w14:textId="77777777" w:rsidR="00AA5738" w:rsidRDefault="00AA5738" w:rsidP="008C2F5E">
      <w:pPr>
        <w:pStyle w:val="aff3"/>
        <w:ind w:firstLineChars="0" w:firstLine="0"/>
      </w:pPr>
      <w:r>
        <w:t xml:space="preserve">            "JSON encoded based on IETF draft standard";</w:t>
      </w:r>
    </w:p>
    <w:p w14:paraId="291FA83D" w14:textId="77777777" w:rsidR="00AA5738" w:rsidRDefault="00AA5738" w:rsidP="008C2F5E">
      <w:pPr>
        <w:pStyle w:val="aff3"/>
        <w:ind w:firstLineChars="0" w:firstLine="0"/>
      </w:pPr>
      <w:r>
        <w:t xml:space="preserve">        reference</w:t>
      </w:r>
    </w:p>
    <w:p w14:paraId="3E8604E0" w14:textId="77777777" w:rsidR="00AA5738" w:rsidRDefault="00AA5738" w:rsidP="008C2F5E">
      <w:pPr>
        <w:pStyle w:val="aff3"/>
        <w:ind w:firstLineChars="0" w:firstLine="0"/>
      </w:pPr>
      <w:r>
        <w:t xml:space="preserve">            "draft-ietf-netmod-yang-json";</w:t>
      </w:r>
    </w:p>
    <w:p w14:paraId="3675E19D" w14:textId="77777777" w:rsidR="00AA5738" w:rsidRDefault="00AA5738" w:rsidP="008C2F5E">
      <w:pPr>
        <w:pStyle w:val="aff3"/>
        <w:ind w:firstLineChars="0" w:firstLine="0"/>
      </w:pPr>
      <w:r>
        <w:t xml:space="preserve">    }</w:t>
      </w:r>
    </w:p>
    <w:p w14:paraId="635D0E83" w14:textId="77777777" w:rsidR="00AA5738" w:rsidRDefault="00AA5738" w:rsidP="008C2F5E">
      <w:pPr>
        <w:pStyle w:val="aff3"/>
        <w:ind w:firstLineChars="0" w:firstLine="0"/>
      </w:pPr>
    </w:p>
    <w:p w14:paraId="0402A690" w14:textId="77777777" w:rsidR="00AA5738" w:rsidRDefault="00AA5738" w:rsidP="008C2F5E">
      <w:pPr>
        <w:pStyle w:val="aff3"/>
        <w:ind w:firstLineChars="0" w:firstLine="0"/>
      </w:pPr>
      <w:r>
        <w:t xml:space="preserve">    identity ENC_PROTO3 {</w:t>
      </w:r>
    </w:p>
    <w:p w14:paraId="74BC9629" w14:textId="77777777" w:rsidR="00AA5738" w:rsidRDefault="00AA5738" w:rsidP="008C2F5E">
      <w:pPr>
        <w:pStyle w:val="aff3"/>
        <w:ind w:firstLineChars="0" w:firstLine="0"/>
      </w:pPr>
      <w:r>
        <w:t xml:space="preserve">        base DATA_ENCODING_METHOD;</w:t>
      </w:r>
    </w:p>
    <w:p w14:paraId="01D9976A" w14:textId="77777777" w:rsidR="00AA5738" w:rsidRDefault="00AA5738" w:rsidP="008C2F5E">
      <w:pPr>
        <w:pStyle w:val="aff3"/>
        <w:ind w:firstLineChars="0" w:firstLine="0"/>
      </w:pPr>
      <w:r>
        <w:lastRenderedPageBreak/>
        <w:t xml:space="preserve">        description</w:t>
      </w:r>
    </w:p>
    <w:p w14:paraId="13925C02" w14:textId="77777777" w:rsidR="00AA5738" w:rsidRDefault="00AA5738" w:rsidP="008C2F5E">
      <w:pPr>
        <w:pStyle w:val="aff3"/>
        <w:ind w:firstLineChars="0" w:firstLine="0"/>
      </w:pPr>
      <w:r>
        <w:t xml:space="preserve">            "Protocol buffers v3";</w:t>
      </w:r>
    </w:p>
    <w:p w14:paraId="70E0696E" w14:textId="77777777" w:rsidR="00AA5738" w:rsidRDefault="00AA5738" w:rsidP="008C2F5E">
      <w:pPr>
        <w:pStyle w:val="aff3"/>
        <w:ind w:firstLineChars="0" w:firstLine="0"/>
      </w:pPr>
      <w:r>
        <w:t xml:space="preserve">        reference</w:t>
      </w:r>
    </w:p>
    <w:p w14:paraId="6C399459" w14:textId="77777777" w:rsidR="00AA5738" w:rsidRDefault="00AA5738" w:rsidP="008C2F5E">
      <w:pPr>
        <w:pStyle w:val="aff3"/>
        <w:ind w:firstLineChars="0" w:firstLine="0"/>
      </w:pPr>
      <w:r>
        <w:t xml:space="preserve">            "https://developers.google.com/protocol-buffers/docs/overview";</w:t>
      </w:r>
    </w:p>
    <w:p w14:paraId="77FD100B" w14:textId="77777777" w:rsidR="00AA5738" w:rsidRDefault="00AA5738" w:rsidP="008C2F5E">
      <w:pPr>
        <w:pStyle w:val="aff3"/>
        <w:ind w:firstLineChars="0" w:firstLine="0"/>
      </w:pPr>
      <w:r>
        <w:t xml:space="preserve">    }</w:t>
      </w:r>
    </w:p>
    <w:p w14:paraId="425D5D9F" w14:textId="77777777" w:rsidR="00AA5738" w:rsidRDefault="00AA5738" w:rsidP="008C2F5E">
      <w:pPr>
        <w:pStyle w:val="aff3"/>
        <w:ind w:firstLineChars="0" w:firstLine="0"/>
      </w:pPr>
    </w:p>
    <w:p w14:paraId="12DD7EB2" w14:textId="77777777" w:rsidR="00AA5738" w:rsidRDefault="00AA5738" w:rsidP="008C2F5E">
      <w:pPr>
        <w:pStyle w:val="aff3"/>
        <w:ind w:firstLineChars="0" w:firstLine="0"/>
      </w:pPr>
      <w:r>
        <w:t xml:space="preserve">    identity STREAM_PROTOCOL {</w:t>
      </w:r>
    </w:p>
    <w:p w14:paraId="565235A6" w14:textId="77777777" w:rsidR="00AA5738" w:rsidRDefault="00AA5738" w:rsidP="008C2F5E">
      <w:pPr>
        <w:pStyle w:val="aff3"/>
        <w:ind w:firstLineChars="0" w:firstLine="0"/>
      </w:pPr>
      <w:r>
        <w:t xml:space="preserve">        description "Base identity for a telemetry stream protocol";</w:t>
      </w:r>
    </w:p>
    <w:p w14:paraId="2AE109FB" w14:textId="77777777" w:rsidR="00AA5738" w:rsidRDefault="00AA5738" w:rsidP="008C2F5E">
      <w:pPr>
        <w:pStyle w:val="aff3"/>
        <w:ind w:firstLineChars="0" w:firstLine="0"/>
      </w:pPr>
      <w:r>
        <w:t xml:space="preserve">    }</w:t>
      </w:r>
    </w:p>
    <w:p w14:paraId="1648B282" w14:textId="77777777" w:rsidR="00AA5738" w:rsidRDefault="00AA5738" w:rsidP="008C2F5E">
      <w:pPr>
        <w:pStyle w:val="aff3"/>
        <w:ind w:firstLineChars="0" w:firstLine="0"/>
      </w:pPr>
    </w:p>
    <w:p w14:paraId="7DF4F446" w14:textId="77777777" w:rsidR="00AA5738" w:rsidRDefault="00AA5738" w:rsidP="008C2F5E">
      <w:pPr>
        <w:pStyle w:val="aff3"/>
        <w:ind w:firstLineChars="0" w:firstLine="0"/>
      </w:pPr>
      <w:r>
        <w:t xml:space="preserve">    identity STREAM_SSH {</w:t>
      </w:r>
    </w:p>
    <w:p w14:paraId="394C1379" w14:textId="77777777" w:rsidR="00AA5738" w:rsidRDefault="00AA5738" w:rsidP="008C2F5E">
      <w:pPr>
        <w:pStyle w:val="aff3"/>
        <w:ind w:firstLineChars="0" w:firstLine="0"/>
      </w:pPr>
      <w:r>
        <w:t xml:space="preserve">        base "STREAM_PROTOCOL";</w:t>
      </w:r>
    </w:p>
    <w:p w14:paraId="3693CE1E" w14:textId="77777777" w:rsidR="00AA5738" w:rsidRDefault="00AA5738" w:rsidP="008C2F5E">
      <w:pPr>
        <w:pStyle w:val="aff3"/>
        <w:ind w:firstLineChars="0" w:firstLine="0"/>
      </w:pPr>
      <w:r>
        <w:t xml:space="preserve">        description</w:t>
      </w:r>
    </w:p>
    <w:p w14:paraId="5F572179" w14:textId="77777777" w:rsidR="00AA5738" w:rsidRDefault="00AA5738" w:rsidP="008C2F5E">
      <w:pPr>
        <w:pStyle w:val="aff3"/>
        <w:ind w:firstLineChars="0" w:firstLine="0"/>
      </w:pPr>
      <w:r>
        <w:t xml:space="preserve">            "Telemetry stream is carried over a SSH connection";</w:t>
      </w:r>
    </w:p>
    <w:p w14:paraId="2CAC1139" w14:textId="77777777" w:rsidR="00AA5738" w:rsidRDefault="00AA5738" w:rsidP="008C2F5E">
      <w:pPr>
        <w:pStyle w:val="aff3"/>
        <w:ind w:firstLineChars="0" w:firstLine="0"/>
      </w:pPr>
      <w:r>
        <w:t xml:space="preserve">    }</w:t>
      </w:r>
    </w:p>
    <w:p w14:paraId="601D919F" w14:textId="77777777" w:rsidR="00AA5738" w:rsidRDefault="00AA5738" w:rsidP="008C2F5E">
      <w:pPr>
        <w:pStyle w:val="aff3"/>
        <w:ind w:firstLineChars="0" w:firstLine="0"/>
      </w:pPr>
    </w:p>
    <w:p w14:paraId="69685966" w14:textId="77777777" w:rsidR="00AA5738" w:rsidRDefault="00AA5738" w:rsidP="008C2F5E">
      <w:pPr>
        <w:pStyle w:val="aff3"/>
        <w:ind w:firstLineChars="0" w:firstLine="0"/>
      </w:pPr>
      <w:r>
        <w:t xml:space="preserve">    identity STREAM_GRPC {</w:t>
      </w:r>
    </w:p>
    <w:p w14:paraId="633A99AF" w14:textId="77777777" w:rsidR="00AA5738" w:rsidRDefault="00AA5738" w:rsidP="008C2F5E">
      <w:pPr>
        <w:pStyle w:val="aff3"/>
        <w:ind w:firstLineChars="0" w:firstLine="0"/>
      </w:pPr>
      <w:r>
        <w:t xml:space="preserve">        base "STREAM_PROTOCOL";</w:t>
      </w:r>
    </w:p>
    <w:p w14:paraId="5A26C389" w14:textId="77777777" w:rsidR="00AA5738" w:rsidRDefault="00AA5738" w:rsidP="008C2F5E">
      <w:pPr>
        <w:pStyle w:val="aff3"/>
        <w:ind w:firstLineChars="0" w:firstLine="0"/>
      </w:pPr>
      <w:r>
        <w:t xml:space="preserve">        description</w:t>
      </w:r>
    </w:p>
    <w:p w14:paraId="1C284D5E" w14:textId="77777777" w:rsidR="00AA5738" w:rsidRDefault="00AA5738" w:rsidP="008C2F5E">
      <w:pPr>
        <w:pStyle w:val="aff3"/>
        <w:ind w:firstLineChars="0" w:firstLine="0"/>
      </w:pPr>
      <w:r>
        <w:t xml:space="preserve">            "Telemetry stream is carried over via the gRPC framework";</w:t>
      </w:r>
    </w:p>
    <w:p w14:paraId="512CC685" w14:textId="77777777" w:rsidR="00AA5738" w:rsidRDefault="00AA5738" w:rsidP="008C2F5E">
      <w:pPr>
        <w:pStyle w:val="aff3"/>
        <w:ind w:firstLineChars="0" w:firstLine="0"/>
      </w:pPr>
      <w:r>
        <w:t xml:space="preserve">    }</w:t>
      </w:r>
    </w:p>
    <w:p w14:paraId="3DC8BF13" w14:textId="77777777" w:rsidR="00AA5738" w:rsidRDefault="00AA5738" w:rsidP="008C2F5E">
      <w:pPr>
        <w:pStyle w:val="aff3"/>
        <w:ind w:firstLineChars="0" w:firstLine="0"/>
      </w:pPr>
    </w:p>
    <w:p w14:paraId="5956FED0" w14:textId="77777777" w:rsidR="00AA5738" w:rsidRDefault="00AA5738" w:rsidP="008C2F5E">
      <w:pPr>
        <w:pStyle w:val="aff3"/>
        <w:ind w:firstLineChars="0" w:firstLine="0"/>
      </w:pPr>
      <w:r>
        <w:t xml:space="preserve">    identity STREAM_UDP {</w:t>
      </w:r>
    </w:p>
    <w:p w14:paraId="797A5344" w14:textId="77777777" w:rsidR="00AA5738" w:rsidRDefault="00AA5738" w:rsidP="008C2F5E">
      <w:pPr>
        <w:pStyle w:val="aff3"/>
        <w:ind w:firstLineChars="0" w:firstLine="0"/>
      </w:pPr>
      <w:r>
        <w:t xml:space="preserve">        base "STREAM_PROTOCOL";</w:t>
      </w:r>
    </w:p>
    <w:p w14:paraId="64D95282" w14:textId="77777777" w:rsidR="00AA5738" w:rsidRDefault="00AA5738" w:rsidP="008C2F5E">
      <w:pPr>
        <w:pStyle w:val="aff3"/>
        <w:ind w:firstLineChars="0" w:firstLine="0"/>
      </w:pPr>
      <w:r>
        <w:t xml:space="preserve">        description </w:t>
      </w:r>
    </w:p>
    <w:p w14:paraId="003F3A58" w14:textId="77777777" w:rsidR="00AA5738" w:rsidRDefault="00AA5738" w:rsidP="008C2F5E">
      <w:pPr>
        <w:pStyle w:val="aff3"/>
        <w:ind w:firstLineChars="0" w:firstLine="0"/>
      </w:pPr>
      <w:r>
        <w:t xml:space="preserve">            "Telemetry stream is carried over via the UDP framework";</w:t>
      </w:r>
    </w:p>
    <w:p w14:paraId="14ADF1C7" w14:textId="77777777" w:rsidR="00AA5738" w:rsidRDefault="00AA5738" w:rsidP="008C2F5E">
      <w:pPr>
        <w:pStyle w:val="aff3"/>
        <w:ind w:firstLineChars="0" w:firstLine="0"/>
      </w:pPr>
      <w:r>
        <w:t xml:space="preserve">    }</w:t>
      </w:r>
    </w:p>
    <w:p w14:paraId="70210E6C" w14:textId="77777777" w:rsidR="00AA5738" w:rsidRDefault="00AA5738" w:rsidP="008C2F5E">
      <w:pPr>
        <w:pStyle w:val="aff3"/>
        <w:ind w:firstLineChars="0" w:firstLine="0"/>
      </w:pPr>
    </w:p>
    <w:p w14:paraId="3F33371B" w14:textId="77777777" w:rsidR="00AA5738" w:rsidRDefault="00AA5738" w:rsidP="008C2F5E">
      <w:pPr>
        <w:pStyle w:val="aff3"/>
        <w:ind w:firstLineChars="0" w:firstLine="0"/>
      </w:pPr>
      <w:r>
        <w:t xml:space="preserve">    identity STREAM_JSON_RPC {</w:t>
      </w:r>
    </w:p>
    <w:p w14:paraId="2AD5EC30" w14:textId="77777777" w:rsidR="00AA5738" w:rsidRDefault="00AA5738" w:rsidP="008C2F5E">
      <w:pPr>
        <w:pStyle w:val="aff3"/>
        <w:ind w:firstLineChars="0" w:firstLine="0"/>
      </w:pPr>
      <w:r>
        <w:t xml:space="preserve">        base "STREAM_PROTOCOL";</w:t>
      </w:r>
    </w:p>
    <w:p w14:paraId="6BD2BE0F" w14:textId="77777777" w:rsidR="00AA5738" w:rsidRDefault="00AA5738" w:rsidP="008C2F5E">
      <w:pPr>
        <w:pStyle w:val="aff3"/>
        <w:ind w:firstLineChars="0" w:firstLine="0"/>
      </w:pPr>
      <w:r>
        <w:t xml:space="preserve">        description</w:t>
      </w:r>
    </w:p>
    <w:p w14:paraId="0ED23060" w14:textId="77777777" w:rsidR="00AA5738" w:rsidRDefault="00AA5738" w:rsidP="008C2F5E">
      <w:pPr>
        <w:pStyle w:val="aff3"/>
        <w:ind w:firstLineChars="0" w:firstLine="0"/>
      </w:pPr>
      <w:r>
        <w:t xml:space="preserve">            "Telemetry stream is carried via the JSON-RPC framework";</w:t>
      </w:r>
    </w:p>
    <w:p w14:paraId="30968E25" w14:textId="77777777" w:rsidR="00AA5738" w:rsidRDefault="00AA5738" w:rsidP="008C2F5E">
      <w:pPr>
        <w:pStyle w:val="aff3"/>
        <w:ind w:firstLineChars="0" w:firstLine="0"/>
      </w:pPr>
      <w:r>
        <w:t xml:space="preserve">    }</w:t>
      </w:r>
    </w:p>
    <w:p w14:paraId="1AD7EEEB" w14:textId="77777777" w:rsidR="00AA5738" w:rsidRDefault="00AA5738" w:rsidP="008C2F5E">
      <w:pPr>
        <w:pStyle w:val="aff3"/>
        <w:ind w:firstLineChars="0" w:firstLine="0"/>
      </w:pPr>
    </w:p>
    <w:p w14:paraId="68F5802A" w14:textId="77777777" w:rsidR="00AA5738" w:rsidRDefault="00AA5738" w:rsidP="008C2F5E">
      <w:pPr>
        <w:pStyle w:val="aff3"/>
        <w:ind w:firstLineChars="0" w:firstLine="0"/>
      </w:pPr>
      <w:r>
        <w:t xml:space="preserve">    identity STREAM_THRIFT_RPC {</w:t>
      </w:r>
    </w:p>
    <w:p w14:paraId="2D42C072" w14:textId="77777777" w:rsidR="00AA5738" w:rsidRDefault="00AA5738" w:rsidP="008C2F5E">
      <w:pPr>
        <w:pStyle w:val="aff3"/>
        <w:ind w:firstLineChars="0" w:firstLine="0"/>
      </w:pPr>
      <w:r>
        <w:t xml:space="preserve">        base "STREAM_PROTOCOL";</w:t>
      </w:r>
    </w:p>
    <w:p w14:paraId="74DDB28C" w14:textId="77777777" w:rsidR="00AA5738" w:rsidRDefault="00AA5738" w:rsidP="008C2F5E">
      <w:pPr>
        <w:pStyle w:val="aff3"/>
        <w:ind w:firstLineChars="0" w:firstLine="0"/>
      </w:pPr>
      <w:r>
        <w:t xml:space="preserve">        description</w:t>
      </w:r>
    </w:p>
    <w:p w14:paraId="78179C97" w14:textId="77777777" w:rsidR="00AA5738" w:rsidRDefault="00AA5738" w:rsidP="008C2F5E">
      <w:pPr>
        <w:pStyle w:val="aff3"/>
        <w:ind w:firstLineChars="0" w:firstLine="0"/>
      </w:pPr>
      <w:r>
        <w:t xml:space="preserve">            "Telemetry stream is carried via the Apache Thrift framework";</w:t>
      </w:r>
    </w:p>
    <w:p w14:paraId="3CDF5740" w14:textId="77777777" w:rsidR="00AA5738" w:rsidRDefault="00AA5738" w:rsidP="008C2F5E">
      <w:pPr>
        <w:pStyle w:val="aff3"/>
        <w:ind w:firstLineChars="0" w:firstLine="0"/>
      </w:pPr>
      <w:r>
        <w:t xml:space="preserve">    }</w:t>
      </w:r>
    </w:p>
    <w:p w14:paraId="5F22F89B" w14:textId="77777777" w:rsidR="00AA5738" w:rsidRDefault="00AA5738" w:rsidP="008C2F5E">
      <w:pPr>
        <w:pStyle w:val="aff3"/>
        <w:ind w:firstLineChars="0" w:firstLine="0"/>
      </w:pPr>
    </w:p>
    <w:p w14:paraId="5BA841A7" w14:textId="77777777" w:rsidR="00AA5738" w:rsidRDefault="00AA5738" w:rsidP="008C2F5E">
      <w:pPr>
        <w:pStyle w:val="aff3"/>
        <w:ind w:firstLineChars="0" w:firstLine="0"/>
      </w:pPr>
      <w:r>
        <w:t xml:space="preserve">    identity STREAM_WEBSOCKET_RPC {</w:t>
      </w:r>
    </w:p>
    <w:p w14:paraId="60EB7A5C" w14:textId="77777777" w:rsidR="00AA5738" w:rsidRDefault="00AA5738" w:rsidP="008C2F5E">
      <w:pPr>
        <w:pStyle w:val="aff3"/>
        <w:ind w:firstLineChars="0" w:firstLine="0"/>
      </w:pPr>
      <w:r>
        <w:t xml:space="preserve">        base "STREAM_PROTOCOL";</w:t>
      </w:r>
    </w:p>
    <w:p w14:paraId="44C1FB55" w14:textId="77777777" w:rsidR="00AA5738" w:rsidRDefault="00AA5738" w:rsidP="008C2F5E">
      <w:pPr>
        <w:pStyle w:val="aff3"/>
        <w:ind w:firstLineChars="0" w:firstLine="0"/>
      </w:pPr>
      <w:r>
        <w:t xml:space="preserve">        description</w:t>
      </w:r>
    </w:p>
    <w:p w14:paraId="60D3B289" w14:textId="77777777" w:rsidR="00AA5738" w:rsidRDefault="00AA5738" w:rsidP="008C2F5E">
      <w:pPr>
        <w:pStyle w:val="aff3"/>
        <w:ind w:firstLineChars="0" w:firstLine="0"/>
      </w:pPr>
      <w:r>
        <w:lastRenderedPageBreak/>
        <w:t xml:space="preserve">            "Telemetry stream is carried by the WebSocket framework";</w:t>
      </w:r>
    </w:p>
    <w:p w14:paraId="347516A0" w14:textId="77777777" w:rsidR="00AA5738" w:rsidRDefault="00AA5738" w:rsidP="008C2F5E">
      <w:pPr>
        <w:pStyle w:val="aff3"/>
        <w:ind w:firstLineChars="0" w:firstLine="0"/>
      </w:pPr>
      <w:r>
        <w:t xml:space="preserve">    }</w:t>
      </w:r>
    </w:p>
    <w:p w14:paraId="0AF1BE56" w14:textId="77777777" w:rsidR="00AA5738" w:rsidRDefault="00AA5738" w:rsidP="008C2F5E">
      <w:pPr>
        <w:pStyle w:val="aff3"/>
        <w:ind w:firstLineChars="0" w:firstLine="0"/>
      </w:pPr>
      <w:r>
        <w:t xml:space="preserve">    // typedef statements</w:t>
      </w:r>
    </w:p>
    <w:p w14:paraId="71746F41" w14:textId="13EE6375" w:rsidR="00AA5738" w:rsidRDefault="00AA5738" w:rsidP="008C2F5E">
      <w:pPr>
        <w:pStyle w:val="aff3"/>
        <w:ind w:firstLineChars="0" w:firstLine="0"/>
      </w:pPr>
      <w:r>
        <w:t>}</w:t>
      </w:r>
    </w:p>
    <w:p w14:paraId="3B6A3860" w14:textId="56B4D0F5" w:rsidR="00AA5738" w:rsidRPr="00512662" w:rsidRDefault="00AA5738" w:rsidP="00CD234B">
      <w:pPr>
        <w:pStyle w:val="afffff4"/>
        <w:numPr>
          <w:ilvl w:val="0"/>
          <w:numId w:val="18"/>
        </w:numPr>
        <w:tabs>
          <w:tab w:val="clear" w:pos="360"/>
        </w:tabs>
        <w:spacing w:beforeLines="50" w:before="156" w:afterLines="50" w:after="156"/>
        <w:outlineLvl w:val="2"/>
        <w:rPr>
          <w:rFonts w:hAnsi="宋体"/>
        </w:rPr>
      </w:pPr>
      <w:bookmarkStart w:id="522" w:name="_Toc66886082"/>
      <w:r w:rsidRPr="00512662">
        <w:rPr>
          <w:rFonts w:hAnsi="宋体" w:hint="eastAsia"/>
        </w:rPr>
        <w:t>a</w:t>
      </w:r>
      <w:r w:rsidRPr="00512662">
        <w:rPr>
          <w:rFonts w:hAnsi="宋体"/>
        </w:rPr>
        <w:t>n-inet-types.yang</w:t>
      </w:r>
      <w:bookmarkEnd w:id="522"/>
    </w:p>
    <w:p w14:paraId="5C1EF5B3" w14:textId="77777777" w:rsidR="00AA5738" w:rsidRDefault="00AA5738" w:rsidP="008C2F5E">
      <w:pPr>
        <w:pStyle w:val="aff3"/>
        <w:ind w:firstLineChars="0" w:firstLine="0"/>
      </w:pPr>
      <w:r>
        <w:t>module an-inet-types {</w:t>
      </w:r>
    </w:p>
    <w:p w14:paraId="2AC4BECD" w14:textId="77777777" w:rsidR="00AA5738" w:rsidRDefault="00AA5738" w:rsidP="008C2F5E">
      <w:pPr>
        <w:pStyle w:val="aff3"/>
        <w:ind w:firstLineChars="0" w:firstLine="0"/>
      </w:pPr>
      <w:r>
        <w:t xml:space="preserve">    yang-version "1.1";</w:t>
      </w:r>
    </w:p>
    <w:p w14:paraId="58D89217" w14:textId="77777777" w:rsidR="00AA5738" w:rsidRDefault="00AA5738" w:rsidP="008C2F5E">
      <w:pPr>
        <w:pStyle w:val="aff3"/>
        <w:ind w:firstLineChars="0" w:firstLine="0"/>
      </w:pPr>
      <w:r>
        <w:t xml:space="preserve">    namespace "urn:an:yang:an-inet-types";</w:t>
      </w:r>
    </w:p>
    <w:p w14:paraId="07697179" w14:textId="77777777" w:rsidR="00AA5738" w:rsidRDefault="00AA5738" w:rsidP="008C2F5E">
      <w:pPr>
        <w:pStyle w:val="aff3"/>
        <w:ind w:firstLineChars="0" w:firstLine="0"/>
      </w:pPr>
      <w:r>
        <w:t xml:space="preserve">    prefix "an-inet";</w:t>
      </w:r>
    </w:p>
    <w:p w14:paraId="7332DEC2" w14:textId="77777777" w:rsidR="00AA5738" w:rsidRDefault="00AA5738" w:rsidP="008C2F5E">
      <w:pPr>
        <w:pStyle w:val="aff3"/>
        <w:ind w:firstLineChars="0" w:firstLine="0"/>
      </w:pPr>
    </w:p>
    <w:p w14:paraId="0198B456" w14:textId="77777777" w:rsidR="00AA5738" w:rsidRDefault="00AA5738" w:rsidP="008C2F5E">
      <w:pPr>
        <w:pStyle w:val="aff3"/>
        <w:ind w:firstLineChars="0" w:firstLine="0"/>
      </w:pPr>
      <w:r>
        <w:t xml:space="preserve">    description</w:t>
      </w:r>
    </w:p>
    <w:p w14:paraId="5A4B0475" w14:textId="77777777" w:rsidR="00AA5738" w:rsidRDefault="00AA5738" w:rsidP="008C2F5E">
      <w:pPr>
        <w:pStyle w:val="aff3"/>
        <w:ind w:firstLineChars="0" w:firstLine="0"/>
      </w:pPr>
      <w:r>
        <w:t xml:space="preserve">        "This module contains a set of Internet address related</w:t>
      </w:r>
    </w:p>
    <w:p w14:paraId="0AF6E5B5" w14:textId="77777777" w:rsidR="00AA5738" w:rsidRDefault="00AA5738" w:rsidP="008C2F5E">
      <w:pPr>
        <w:pStyle w:val="aff3"/>
        <w:ind w:firstLineChars="0" w:firstLine="0"/>
      </w:pPr>
      <w:r>
        <w:t xml:space="preserve">         types for use in access network modules.</w:t>
      </w:r>
    </w:p>
    <w:p w14:paraId="3CD71098" w14:textId="77777777" w:rsidR="00AA5738" w:rsidRDefault="00AA5738" w:rsidP="008C2F5E">
      <w:pPr>
        <w:pStyle w:val="aff3"/>
        <w:ind w:firstLineChars="0" w:firstLine="0"/>
      </w:pPr>
    </w:p>
    <w:p w14:paraId="03C99BFB" w14:textId="5669FE1D" w:rsidR="00AA5738" w:rsidRDefault="00AA5738" w:rsidP="008C2F5E">
      <w:pPr>
        <w:pStyle w:val="aff3"/>
        <w:ind w:firstLineChars="0" w:firstLine="0"/>
      </w:pPr>
      <w:r>
        <w:t xml:space="preserve">         Portions of this code were derived from IETF RFC 6021.";</w:t>
      </w:r>
    </w:p>
    <w:p w14:paraId="68718B94" w14:textId="77777777" w:rsidR="00AA5738" w:rsidRDefault="00AA5738" w:rsidP="008C2F5E">
      <w:pPr>
        <w:pStyle w:val="aff3"/>
        <w:ind w:firstLineChars="0" w:firstLine="0"/>
      </w:pPr>
    </w:p>
    <w:p w14:paraId="67048AB9" w14:textId="77777777" w:rsidR="00AA5738" w:rsidRDefault="00AA5738" w:rsidP="008C2F5E">
      <w:pPr>
        <w:pStyle w:val="aff3"/>
        <w:ind w:firstLineChars="0" w:firstLine="0"/>
      </w:pPr>
      <w:r>
        <w:t xml:space="preserve">    revision "2020-09-22";</w:t>
      </w:r>
    </w:p>
    <w:p w14:paraId="344AD2DE" w14:textId="77777777" w:rsidR="00AA5738" w:rsidRDefault="00AA5738" w:rsidP="008C2F5E">
      <w:pPr>
        <w:pStyle w:val="aff3"/>
        <w:ind w:firstLineChars="0" w:firstLine="0"/>
      </w:pPr>
    </w:p>
    <w:p w14:paraId="35886B8F" w14:textId="77777777" w:rsidR="00AA5738" w:rsidRDefault="00AA5738" w:rsidP="008C2F5E">
      <w:pPr>
        <w:pStyle w:val="aff3"/>
        <w:ind w:firstLineChars="0" w:firstLine="0"/>
      </w:pPr>
      <w:r>
        <w:t xml:space="preserve">    // IPv4 and IPv6 types.</w:t>
      </w:r>
    </w:p>
    <w:p w14:paraId="4D932FC7" w14:textId="77777777" w:rsidR="00AA5738" w:rsidRDefault="00AA5738" w:rsidP="008C2F5E">
      <w:pPr>
        <w:pStyle w:val="aff3"/>
        <w:ind w:firstLineChars="0" w:firstLine="0"/>
      </w:pPr>
    </w:p>
    <w:p w14:paraId="229CD58A" w14:textId="77777777" w:rsidR="00AA5738" w:rsidRDefault="00AA5738" w:rsidP="008C2F5E">
      <w:pPr>
        <w:pStyle w:val="aff3"/>
        <w:ind w:firstLineChars="0" w:firstLine="0"/>
      </w:pPr>
      <w:r>
        <w:t xml:space="preserve">    typedef ipv4-address {</w:t>
      </w:r>
    </w:p>
    <w:p w14:paraId="75B8C65A" w14:textId="77777777" w:rsidR="00AA5738" w:rsidRDefault="00AA5738" w:rsidP="008C2F5E">
      <w:pPr>
        <w:pStyle w:val="aff3"/>
        <w:ind w:firstLineChars="0" w:firstLine="0"/>
      </w:pPr>
      <w:r>
        <w:t xml:space="preserve">        type string {</w:t>
      </w:r>
    </w:p>
    <w:p w14:paraId="4C9E65E1" w14:textId="77777777" w:rsidR="00AA5738" w:rsidRDefault="00AA5738" w:rsidP="008C2F5E">
      <w:pPr>
        <w:pStyle w:val="aff3"/>
        <w:ind w:firstLineChars="0" w:firstLine="0"/>
      </w:pPr>
      <w:r>
        <w:t xml:space="preserve">            pattern '(([0-9]|[1-9][0-9]|1[0-9][0-9]|2[0-4][0-9]|'        +</w:t>
      </w:r>
    </w:p>
    <w:p w14:paraId="73B733E3" w14:textId="77777777" w:rsidR="00AA5738" w:rsidRDefault="00AA5738" w:rsidP="008C2F5E">
      <w:pPr>
        <w:pStyle w:val="aff3"/>
        <w:ind w:firstLineChars="0" w:firstLine="0"/>
      </w:pPr>
      <w:r>
        <w:t xml:space="preserve">                    '25[0-5])\.){3}([0-9]|[1-9][0-9]|1[0-9][0-9]|2[0-4]' +</w:t>
      </w:r>
    </w:p>
    <w:p w14:paraId="564E92C9" w14:textId="77777777" w:rsidR="00AA5738" w:rsidRDefault="00AA5738" w:rsidP="008C2F5E">
      <w:pPr>
        <w:pStyle w:val="aff3"/>
        <w:ind w:firstLineChars="0" w:firstLine="0"/>
      </w:pPr>
      <w:r>
        <w:t xml:space="preserve">                    '[0-9]|25[0-5])';</w:t>
      </w:r>
    </w:p>
    <w:p w14:paraId="1F6204A9" w14:textId="77777777" w:rsidR="00AA5738" w:rsidRDefault="00AA5738" w:rsidP="008C2F5E">
      <w:pPr>
        <w:pStyle w:val="aff3"/>
        <w:ind w:firstLineChars="0" w:firstLine="0"/>
      </w:pPr>
      <w:r>
        <w:t xml:space="preserve">        }</w:t>
      </w:r>
    </w:p>
    <w:p w14:paraId="0E59807E" w14:textId="77777777" w:rsidR="00AA5738" w:rsidRDefault="00AA5738" w:rsidP="008C2F5E">
      <w:pPr>
        <w:pStyle w:val="aff3"/>
        <w:ind w:firstLineChars="0" w:firstLine="0"/>
      </w:pPr>
      <w:r>
        <w:t xml:space="preserve">        description</w:t>
      </w:r>
    </w:p>
    <w:p w14:paraId="1AA324FD" w14:textId="77777777" w:rsidR="00AA5738" w:rsidRDefault="00AA5738" w:rsidP="008C2F5E">
      <w:pPr>
        <w:pStyle w:val="aff3"/>
        <w:ind w:firstLineChars="0" w:firstLine="0"/>
      </w:pPr>
      <w:r>
        <w:t xml:space="preserve">            "An IPv4 address in dotted quad notation using the default</w:t>
      </w:r>
    </w:p>
    <w:p w14:paraId="7FCEAEC3" w14:textId="77777777" w:rsidR="00AA5738" w:rsidRDefault="00AA5738" w:rsidP="008C2F5E">
      <w:pPr>
        <w:pStyle w:val="aff3"/>
        <w:ind w:firstLineChars="0" w:firstLine="0"/>
      </w:pPr>
      <w:r>
        <w:t xml:space="preserve">             zone.";</w:t>
      </w:r>
    </w:p>
    <w:p w14:paraId="3713592A" w14:textId="77777777" w:rsidR="00AA5738" w:rsidRDefault="00AA5738" w:rsidP="008C2F5E">
      <w:pPr>
        <w:pStyle w:val="aff3"/>
        <w:ind w:firstLineChars="0" w:firstLine="0"/>
      </w:pPr>
      <w:r>
        <w:t xml:space="preserve">    }</w:t>
      </w:r>
    </w:p>
    <w:p w14:paraId="7C507081" w14:textId="77777777" w:rsidR="00AA5738" w:rsidRDefault="00AA5738" w:rsidP="008C2F5E">
      <w:pPr>
        <w:pStyle w:val="aff3"/>
        <w:ind w:firstLineChars="0" w:firstLine="0"/>
      </w:pPr>
    </w:p>
    <w:p w14:paraId="34F8F34F" w14:textId="77777777" w:rsidR="00AA5738" w:rsidRDefault="00AA5738" w:rsidP="008C2F5E">
      <w:pPr>
        <w:pStyle w:val="aff3"/>
        <w:ind w:firstLineChars="0" w:firstLine="0"/>
      </w:pPr>
      <w:r>
        <w:t xml:space="preserve">    typedef ipv4-address-zoned {</w:t>
      </w:r>
    </w:p>
    <w:p w14:paraId="4D9AEDA6" w14:textId="77777777" w:rsidR="00AA5738" w:rsidRDefault="00AA5738" w:rsidP="008C2F5E">
      <w:pPr>
        <w:pStyle w:val="aff3"/>
        <w:ind w:firstLineChars="0" w:firstLine="0"/>
      </w:pPr>
      <w:r>
        <w:t xml:space="preserve">        type string {</w:t>
      </w:r>
    </w:p>
    <w:p w14:paraId="4B9BCBE0" w14:textId="77777777" w:rsidR="00AA5738" w:rsidRDefault="00AA5738" w:rsidP="008C2F5E">
      <w:pPr>
        <w:pStyle w:val="aff3"/>
        <w:ind w:firstLineChars="0" w:firstLine="0"/>
      </w:pPr>
      <w:r>
        <w:t xml:space="preserve">            pattern '(([0-9]|[1-9][0-9]|1[0-9][0-9]|2[0-4][0-9]|'         +</w:t>
      </w:r>
    </w:p>
    <w:p w14:paraId="32E930A9" w14:textId="77777777" w:rsidR="00AA5738" w:rsidRDefault="00AA5738" w:rsidP="008C2F5E">
      <w:pPr>
        <w:pStyle w:val="aff3"/>
        <w:ind w:firstLineChars="0" w:firstLine="0"/>
      </w:pPr>
      <w:r>
        <w:t xml:space="preserve">                    '25[0-5])\.){3}([0-9]|[1-9][0-9]|1[0-9][0-9]|2[0-4]'  +</w:t>
      </w:r>
    </w:p>
    <w:p w14:paraId="36FC8688" w14:textId="77777777" w:rsidR="00AA5738" w:rsidRDefault="00AA5738" w:rsidP="008C2F5E">
      <w:pPr>
        <w:pStyle w:val="aff3"/>
        <w:ind w:firstLineChars="0" w:firstLine="0"/>
      </w:pPr>
      <w:r>
        <w:t xml:space="preserve">                    '[0-9]|25[0-5])(%[a-zA-Z0-9_]+)';</w:t>
      </w:r>
    </w:p>
    <w:p w14:paraId="10C1DFA8" w14:textId="77777777" w:rsidR="00AA5738" w:rsidRDefault="00AA5738" w:rsidP="008C2F5E">
      <w:pPr>
        <w:pStyle w:val="aff3"/>
        <w:ind w:firstLineChars="0" w:firstLine="0"/>
      </w:pPr>
      <w:r>
        <w:t xml:space="preserve">        }</w:t>
      </w:r>
    </w:p>
    <w:p w14:paraId="78ADF81C" w14:textId="77777777" w:rsidR="00AA5738" w:rsidRDefault="00AA5738" w:rsidP="008C2F5E">
      <w:pPr>
        <w:pStyle w:val="aff3"/>
        <w:ind w:firstLineChars="0" w:firstLine="0"/>
      </w:pPr>
      <w:r>
        <w:t xml:space="preserve">        description</w:t>
      </w:r>
    </w:p>
    <w:p w14:paraId="45144055" w14:textId="77777777" w:rsidR="00AA5738" w:rsidRDefault="00AA5738" w:rsidP="008C2F5E">
      <w:pPr>
        <w:pStyle w:val="aff3"/>
        <w:ind w:firstLineChars="0" w:firstLine="0"/>
      </w:pPr>
      <w:r>
        <w:t xml:space="preserve">            "An IPv4 address in dotted quad notation.  This type allows</w:t>
      </w:r>
    </w:p>
    <w:p w14:paraId="34F4E7F4" w14:textId="77777777" w:rsidR="00AA5738" w:rsidRDefault="00AA5738" w:rsidP="008C2F5E">
      <w:pPr>
        <w:pStyle w:val="aff3"/>
        <w:ind w:firstLineChars="0" w:firstLine="0"/>
      </w:pPr>
      <w:r>
        <w:t xml:space="preserve">             specification of a zone index to disambiguate identical</w:t>
      </w:r>
    </w:p>
    <w:p w14:paraId="327344C6" w14:textId="77777777" w:rsidR="00AA5738" w:rsidRDefault="00AA5738" w:rsidP="008C2F5E">
      <w:pPr>
        <w:pStyle w:val="aff3"/>
        <w:ind w:firstLineChars="0" w:firstLine="0"/>
      </w:pPr>
      <w:r>
        <w:t xml:space="preserve">             address values.  For link-local addresses, the index is</w:t>
      </w:r>
    </w:p>
    <w:p w14:paraId="0B221E33" w14:textId="77777777" w:rsidR="00AA5738" w:rsidRDefault="00AA5738" w:rsidP="008C2F5E">
      <w:pPr>
        <w:pStyle w:val="aff3"/>
        <w:ind w:firstLineChars="0" w:firstLine="0"/>
      </w:pPr>
      <w:r>
        <w:t xml:space="preserve">             typically the interface index or interface name.";</w:t>
      </w:r>
    </w:p>
    <w:p w14:paraId="36ED3BD5" w14:textId="77777777" w:rsidR="00AA5738" w:rsidRDefault="00AA5738" w:rsidP="008C2F5E">
      <w:pPr>
        <w:pStyle w:val="aff3"/>
        <w:ind w:firstLineChars="0" w:firstLine="0"/>
      </w:pPr>
      <w:r>
        <w:lastRenderedPageBreak/>
        <w:t xml:space="preserve">    }</w:t>
      </w:r>
    </w:p>
    <w:p w14:paraId="461D21C9" w14:textId="77777777" w:rsidR="00AA5738" w:rsidRDefault="00AA5738" w:rsidP="008C2F5E">
      <w:pPr>
        <w:pStyle w:val="aff3"/>
        <w:ind w:firstLineChars="0" w:firstLine="0"/>
      </w:pPr>
    </w:p>
    <w:p w14:paraId="66A5F9D4" w14:textId="77777777" w:rsidR="00AA5738" w:rsidRDefault="00AA5738" w:rsidP="008C2F5E">
      <w:pPr>
        <w:pStyle w:val="aff3"/>
        <w:ind w:firstLineChars="0" w:firstLine="0"/>
      </w:pPr>
      <w:r>
        <w:t xml:space="preserve">    typedef ipv6-address {</w:t>
      </w:r>
    </w:p>
    <w:p w14:paraId="086E23BE" w14:textId="77777777" w:rsidR="00AA5738" w:rsidRDefault="00AA5738" w:rsidP="008C2F5E">
      <w:pPr>
        <w:pStyle w:val="aff3"/>
        <w:ind w:firstLineChars="0" w:firstLine="0"/>
      </w:pPr>
      <w:r>
        <w:t xml:space="preserve">        type string {</w:t>
      </w:r>
    </w:p>
    <w:p w14:paraId="045DEED1" w14:textId="77777777" w:rsidR="00AA5738" w:rsidRDefault="00AA5738" w:rsidP="008C2F5E">
      <w:pPr>
        <w:pStyle w:val="aff3"/>
        <w:ind w:firstLineChars="0" w:firstLine="0"/>
      </w:pPr>
      <w:r>
        <w:t xml:space="preserve">            pattern</w:t>
      </w:r>
    </w:p>
    <w:p w14:paraId="229F83A5" w14:textId="77777777" w:rsidR="00AA5738" w:rsidRDefault="00AA5738" w:rsidP="008C2F5E">
      <w:pPr>
        <w:pStyle w:val="aff3"/>
        <w:ind w:firstLineChars="0" w:firstLine="0"/>
      </w:pPr>
      <w:r>
        <w:t xml:space="preserve">                // Must support compression through different lengths</w:t>
      </w:r>
    </w:p>
    <w:p w14:paraId="5C8A21DD" w14:textId="77777777" w:rsidR="00AA5738" w:rsidRDefault="00AA5738" w:rsidP="008C2F5E">
      <w:pPr>
        <w:pStyle w:val="aff3"/>
        <w:ind w:firstLineChars="0" w:firstLine="0"/>
      </w:pPr>
      <w:r>
        <w:t xml:space="preserve">                // therefore this regexp is complex.</w:t>
      </w:r>
    </w:p>
    <w:p w14:paraId="3A41FBB8" w14:textId="77777777" w:rsidR="00AA5738" w:rsidRDefault="00AA5738" w:rsidP="008C2F5E">
      <w:pPr>
        <w:pStyle w:val="aff3"/>
        <w:ind w:firstLineChars="0" w:firstLine="0"/>
      </w:pPr>
      <w:r>
        <w:t xml:space="preserve">                '(([0-9a-fA-F]{1,4}:){7}[0-9a-fA-F]{1,4}|'          +</w:t>
      </w:r>
    </w:p>
    <w:p w14:paraId="106292EB" w14:textId="77777777" w:rsidR="00AA5738" w:rsidRDefault="00AA5738" w:rsidP="008C2F5E">
      <w:pPr>
        <w:pStyle w:val="aff3"/>
        <w:ind w:firstLineChars="0" w:firstLine="0"/>
      </w:pPr>
      <w:r>
        <w:t xml:space="preserve">                '([0-9a-fA-F]{1,4}:){1,7}:|'                        +</w:t>
      </w:r>
    </w:p>
    <w:p w14:paraId="30AB0961" w14:textId="77777777" w:rsidR="00AA5738" w:rsidRDefault="00AA5738" w:rsidP="008C2F5E">
      <w:pPr>
        <w:pStyle w:val="aff3"/>
        <w:ind w:firstLineChars="0" w:firstLine="0"/>
      </w:pPr>
      <w:r>
        <w:t xml:space="preserve">                '([0-9a-fA-F]{1,4}:){1,6}:[0-9a-fA-F]{1,4}|'        +</w:t>
      </w:r>
    </w:p>
    <w:p w14:paraId="2C939712" w14:textId="77777777" w:rsidR="00AA5738" w:rsidRDefault="00AA5738" w:rsidP="008C2F5E">
      <w:pPr>
        <w:pStyle w:val="aff3"/>
        <w:ind w:firstLineChars="0" w:firstLine="0"/>
      </w:pPr>
      <w:r>
        <w:t xml:space="preserve">                '([0-9a-fA-F]{1,4}:){1,5}(:[0-9a-fA-F]{1,4}){1,2}|' +</w:t>
      </w:r>
    </w:p>
    <w:p w14:paraId="3517564C" w14:textId="77777777" w:rsidR="00AA5738" w:rsidRDefault="00AA5738" w:rsidP="008C2F5E">
      <w:pPr>
        <w:pStyle w:val="aff3"/>
        <w:ind w:firstLineChars="0" w:firstLine="0"/>
      </w:pPr>
      <w:r>
        <w:t xml:space="preserve">                '([0-9a-fA-F]{1,4}:){1,4}(:[0-9a-fA-F]{1,4}){1,3}|' +</w:t>
      </w:r>
    </w:p>
    <w:p w14:paraId="5B566365" w14:textId="77777777" w:rsidR="00AA5738" w:rsidRDefault="00AA5738" w:rsidP="008C2F5E">
      <w:pPr>
        <w:pStyle w:val="aff3"/>
        <w:ind w:firstLineChars="0" w:firstLine="0"/>
      </w:pPr>
      <w:r>
        <w:t xml:space="preserve">                '([0-9a-fA-F]{1,4}:){1,3}(:[0-9a-fA-F]{1,4}){1,4}|' +</w:t>
      </w:r>
    </w:p>
    <w:p w14:paraId="1C3005F7" w14:textId="77777777" w:rsidR="00AA5738" w:rsidRDefault="00AA5738" w:rsidP="008C2F5E">
      <w:pPr>
        <w:pStyle w:val="aff3"/>
        <w:ind w:firstLineChars="0" w:firstLine="0"/>
      </w:pPr>
      <w:r>
        <w:t xml:space="preserve">                '([0-9a-fA-F]{1,4}:){1,2}(:[0-9a-fA-F]{1,4}){1,5}|' +</w:t>
      </w:r>
    </w:p>
    <w:p w14:paraId="79619A43" w14:textId="77777777" w:rsidR="00AA5738" w:rsidRDefault="00AA5738" w:rsidP="008C2F5E">
      <w:pPr>
        <w:pStyle w:val="aff3"/>
        <w:ind w:firstLineChars="0" w:firstLine="0"/>
      </w:pPr>
      <w:r>
        <w:t xml:space="preserve">                '[0-9a-fA-F]{1,4}:((:[0-9a-fA-F]{1,4}){1,6})|'      +</w:t>
      </w:r>
    </w:p>
    <w:p w14:paraId="3067EBC2" w14:textId="77777777" w:rsidR="00AA5738" w:rsidRDefault="00AA5738" w:rsidP="008C2F5E">
      <w:pPr>
        <w:pStyle w:val="aff3"/>
        <w:ind w:firstLineChars="0" w:firstLine="0"/>
      </w:pPr>
      <w:r>
        <w:t xml:space="preserve">                ':((:[0-9a-fA-F]{1,4}){1,7}|:)'                     +</w:t>
      </w:r>
    </w:p>
    <w:p w14:paraId="1DCC4F37" w14:textId="77777777" w:rsidR="00AA5738" w:rsidRDefault="00AA5738" w:rsidP="008C2F5E">
      <w:pPr>
        <w:pStyle w:val="aff3"/>
        <w:ind w:firstLineChars="0" w:firstLine="0"/>
      </w:pPr>
      <w:r>
        <w:t xml:space="preserve">                ')';</w:t>
      </w:r>
    </w:p>
    <w:p w14:paraId="4207AD5F" w14:textId="77777777" w:rsidR="00AA5738" w:rsidRDefault="00AA5738" w:rsidP="008C2F5E">
      <w:pPr>
        <w:pStyle w:val="aff3"/>
        <w:ind w:firstLineChars="0" w:firstLine="0"/>
      </w:pPr>
      <w:r>
        <w:t xml:space="preserve">        }</w:t>
      </w:r>
    </w:p>
    <w:p w14:paraId="3B92FEC9" w14:textId="77777777" w:rsidR="00AA5738" w:rsidRDefault="00AA5738" w:rsidP="008C2F5E">
      <w:pPr>
        <w:pStyle w:val="aff3"/>
        <w:ind w:firstLineChars="0" w:firstLine="0"/>
      </w:pPr>
      <w:r>
        <w:t xml:space="preserve">        description</w:t>
      </w:r>
    </w:p>
    <w:p w14:paraId="114546BB" w14:textId="77777777" w:rsidR="00AA5738" w:rsidRDefault="00AA5738" w:rsidP="008C2F5E">
      <w:pPr>
        <w:pStyle w:val="aff3"/>
        <w:ind w:firstLineChars="0" w:firstLine="0"/>
      </w:pPr>
      <w:r>
        <w:t xml:space="preserve">            "An IPv6 address represented as either a full address; shortened</w:t>
      </w:r>
    </w:p>
    <w:p w14:paraId="29B72204" w14:textId="77777777" w:rsidR="00AA5738" w:rsidRDefault="00AA5738" w:rsidP="008C2F5E">
      <w:pPr>
        <w:pStyle w:val="aff3"/>
        <w:ind w:firstLineChars="0" w:firstLine="0"/>
      </w:pPr>
      <w:r>
        <w:t xml:space="preserve">            or mixed-shortened formats, using the default zone.";</w:t>
      </w:r>
    </w:p>
    <w:p w14:paraId="71A0C220" w14:textId="77777777" w:rsidR="00AA5738" w:rsidRDefault="00AA5738" w:rsidP="008C2F5E">
      <w:pPr>
        <w:pStyle w:val="aff3"/>
        <w:ind w:firstLineChars="0" w:firstLine="0"/>
      </w:pPr>
      <w:r>
        <w:t xml:space="preserve">    }</w:t>
      </w:r>
    </w:p>
    <w:p w14:paraId="3F443B30" w14:textId="77777777" w:rsidR="00AA5738" w:rsidRDefault="00AA5738" w:rsidP="008C2F5E">
      <w:pPr>
        <w:pStyle w:val="aff3"/>
        <w:ind w:firstLineChars="0" w:firstLine="0"/>
      </w:pPr>
    </w:p>
    <w:p w14:paraId="379F7A21" w14:textId="77777777" w:rsidR="00AA5738" w:rsidRDefault="00AA5738" w:rsidP="008C2F5E">
      <w:pPr>
        <w:pStyle w:val="aff3"/>
        <w:ind w:firstLineChars="0" w:firstLine="0"/>
      </w:pPr>
      <w:r>
        <w:t xml:space="preserve">    typedef ipv6-address-zoned {</w:t>
      </w:r>
    </w:p>
    <w:p w14:paraId="7C1D07B8" w14:textId="77777777" w:rsidR="00AA5738" w:rsidRDefault="00AA5738" w:rsidP="008C2F5E">
      <w:pPr>
        <w:pStyle w:val="aff3"/>
        <w:ind w:firstLineChars="0" w:firstLine="0"/>
      </w:pPr>
      <w:r>
        <w:t xml:space="preserve">        type string {</w:t>
      </w:r>
    </w:p>
    <w:p w14:paraId="00BE25D8" w14:textId="77777777" w:rsidR="00AA5738" w:rsidRDefault="00AA5738" w:rsidP="008C2F5E">
      <w:pPr>
        <w:pStyle w:val="aff3"/>
        <w:ind w:firstLineChars="0" w:firstLine="0"/>
      </w:pPr>
      <w:r>
        <w:t xml:space="preserve">            pattern</w:t>
      </w:r>
    </w:p>
    <w:p w14:paraId="19BE76A9" w14:textId="77777777" w:rsidR="00AA5738" w:rsidRDefault="00AA5738" w:rsidP="008C2F5E">
      <w:pPr>
        <w:pStyle w:val="aff3"/>
        <w:ind w:firstLineChars="0" w:firstLine="0"/>
      </w:pPr>
      <w:r>
        <w:t xml:space="preserve">                // Must support compression through different lengths</w:t>
      </w:r>
    </w:p>
    <w:p w14:paraId="3ADAE4CC" w14:textId="77777777" w:rsidR="00AA5738" w:rsidRDefault="00AA5738" w:rsidP="008C2F5E">
      <w:pPr>
        <w:pStyle w:val="aff3"/>
        <w:ind w:firstLineChars="0" w:firstLine="0"/>
      </w:pPr>
      <w:r>
        <w:t xml:space="preserve">                // therefore this regexp is complex.</w:t>
      </w:r>
    </w:p>
    <w:p w14:paraId="7A883C50" w14:textId="77777777" w:rsidR="00AA5738" w:rsidRDefault="00AA5738" w:rsidP="008C2F5E">
      <w:pPr>
        <w:pStyle w:val="aff3"/>
        <w:ind w:firstLineChars="0" w:firstLine="0"/>
      </w:pPr>
      <w:r>
        <w:t xml:space="preserve">                '(([0-9a-fA-F]{1,4}:){7}[0-9a-fA-F]{1,4}|'          +</w:t>
      </w:r>
    </w:p>
    <w:p w14:paraId="577EB542" w14:textId="77777777" w:rsidR="00AA5738" w:rsidRDefault="00AA5738" w:rsidP="008C2F5E">
      <w:pPr>
        <w:pStyle w:val="aff3"/>
        <w:ind w:firstLineChars="0" w:firstLine="0"/>
      </w:pPr>
      <w:r>
        <w:t xml:space="preserve">                '([0-9a-fA-F]{1,4}:){1,7}:|'                        +</w:t>
      </w:r>
    </w:p>
    <w:p w14:paraId="32FC89E8" w14:textId="77777777" w:rsidR="00AA5738" w:rsidRDefault="00AA5738" w:rsidP="008C2F5E">
      <w:pPr>
        <w:pStyle w:val="aff3"/>
        <w:ind w:firstLineChars="0" w:firstLine="0"/>
      </w:pPr>
      <w:r>
        <w:t xml:space="preserve">                '([0-9a-fA-F]{1,4}:){1,6}:[0-9a-fA-F]{1,4}|'        +</w:t>
      </w:r>
    </w:p>
    <w:p w14:paraId="1D435676" w14:textId="77777777" w:rsidR="00AA5738" w:rsidRDefault="00AA5738" w:rsidP="008C2F5E">
      <w:pPr>
        <w:pStyle w:val="aff3"/>
        <w:ind w:firstLineChars="0" w:firstLine="0"/>
      </w:pPr>
      <w:r>
        <w:t xml:space="preserve">                '([0-9a-fA-F]{1,4}:){1,5}(:[0-9a-fA-F]{1,4}){1,2}|' +</w:t>
      </w:r>
    </w:p>
    <w:p w14:paraId="3B58A3CA" w14:textId="77777777" w:rsidR="00AA5738" w:rsidRDefault="00AA5738" w:rsidP="008C2F5E">
      <w:pPr>
        <w:pStyle w:val="aff3"/>
        <w:ind w:firstLineChars="0" w:firstLine="0"/>
      </w:pPr>
      <w:r>
        <w:t xml:space="preserve">                '([0-9a-fA-F]{1,4}:){1,4}(:[0-9a-fA-F]{1,4}){1,3}|' +</w:t>
      </w:r>
    </w:p>
    <w:p w14:paraId="52905BB1" w14:textId="77777777" w:rsidR="00AA5738" w:rsidRDefault="00AA5738" w:rsidP="008C2F5E">
      <w:pPr>
        <w:pStyle w:val="aff3"/>
        <w:ind w:firstLineChars="0" w:firstLine="0"/>
      </w:pPr>
      <w:r>
        <w:t xml:space="preserve">                '([0-9a-fA-F]{1,4}:){1,3}(:[0-9a-fA-F]{1,4}){1,4}|' +</w:t>
      </w:r>
    </w:p>
    <w:p w14:paraId="071A70F1" w14:textId="77777777" w:rsidR="00AA5738" w:rsidRDefault="00AA5738" w:rsidP="008C2F5E">
      <w:pPr>
        <w:pStyle w:val="aff3"/>
        <w:ind w:firstLineChars="0" w:firstLine="0"/>
      </w:pPr>
      <w:r>
        <w:t xml:space="preserve">                '([0-9a-fA-F]{1,4}:){1,2}(:[0-9a-fA-F]{1,4}){1,5}|' +</w:t>
      </w:r>
    </w:p>
    <w:p w14:paraId="1C6B86A6" w14:textId="77777777" w:rsidR="00AA5738" w:rsidRDefault="00AA5738" w:rsidP="008C2F5E">
      <w:pPr>
        <w:pStyle w:val="aff3"/>
        <w:ind w:firstLineChars="0" w:firstLine="0"/>
      </w:pPr>
      <w:r>
        <w:t xml:space="preserve">                '[0-9a-fA-F]{1,4}:((:[0-9a-fA-F]{1,4}){1,6})|'      +</w:t>
      </w:r>
    </w:p>
    <w:p w14:paraId="64195183" w14:textId="77777777" w:rsidR="00AA5738" w:rsidRDefault="00AA5738" w:rsidP="008C2F5E">
      <w:pPr>
        <w:pStyle w:val="aff3"/>
        <w:ind w:firstLineChars="0" w:firstLine="0"/>
      </w:pPr>
      <w:r>
        <w:t xml:space="preserve">                ':((:[0-9a-fA-F]{1,4}){1,7}|:)'                     +</w:t>
      </w:r>
    </w:p>
    <w:p w14:paraId="3A590C2C" w14:textId="77777777" w:rsidR="00AA5738" w:rsidRDefault="00AA5738" w:rsidP="008C2F5E">
      <w:pPr>
        <w:pStyle w:val="aff3"/>
        <w:ind w:firstLineChars="0" w:firstLine="0"/>
      </w:pPr>
      <w:r>
        <w:t xml:space="preserve">                ')(%[a-zA-Z0-9_]+)';</w:t>
      </w:r>
    </w:p>
    <w:p w14:paraId="0534B7F3" w14:textId="77777777" w:rsidR="00AA5738" w:rsidRDefault="00AA5738" w:rsidP="008C2F5E">
      <w:pPr>
        <w:pStyle w:val="aff3"/>
        <w:ind w:firstLineChars="0" w:firstLine="0"/>
      </w:pPr>
      <w:r>
        <w:t xml:space="preserve">        }</w:t>
      </w:r>
    </w:p>
    <w:p w14:paraId="52818F16" w14:textId="77777777" w:rsidR="00AA5738" w:rsidRDefault="00AA5738" w:rsidP="008C2F5E">
      <w:pPr>
        <w:pStyle w:val="aff3"/>
        <w:ind w:firstLineChars="0" w:firstLine="0"/>
      </w:pPr>
      <w:r>
        <w:t xml:space="preserve">        description</w:t>
      </w:r>
    </w:p>
    <w:p w14:paraId="4F5B2678" w14:textId="77777777" w:rsidR="00AA5738" w:rsidRDefault="00AA5738" w:rsidP="008C2F5E">
      <w:pPr>
        <w:pStyle w:val="aff3"/>
        <w:ind w:firstLineChars="0" w:firstLine="0"/>
      </w:pPr>
      <w:r>
        <w:t xml:space="preserve">            "An IPv6 address represented as either a full address; shortened</w:t>
      </w:r>
    </w:p>
    <w:p w14:paraId="76DF9D83" w14:textId="77777777" w:rsidR="00AA5738" w:rsidRDefault="00AA5738" w:rsidP="008C2F5E">
      <w:pPr>
        <w:pStyle w:val="aff3"/>
        <w:ind w:firstLineChars="0" w:firstLine="0"/>
      </w:pPr>
      <w:r>
        <w:t xml:space="preserve">             or mixed-shortened formats.  This type allows specification of</w:t>
      </w:r>
    </w:p>
    <w:p w14:paraId="7BAA9536" w14:textId="77777777" w:rsidR="00AA5738" w:rsidRDefault="00AA5738" w:rsidP="008C2F5E">
      <w:pPr>
        <w:pStyle w:val="aff3"/>
        <w:ind w:firstLineChars="0" w:firstLine="0"/>
      </w:pPr>
      <w:r>
        <w:t xml:space="preserve">             a zone index to disambiguate identical address values.  For</w:t>
      </w:r>
    </w:p>
    <w:p w14:paraId="5A2B24BD" w14:textId="77777777" w:rsidR="00AA5738" w:rsidRDefault="00AA5738" w:rsidP="008C2F5E">
      <w:pPr>
        <w:pStyle w:val="aff3"/>
        <w:ind w:firstLineChars="0" w:firstLine="0"/>
      </w:pPr>
      <w:r>
        <w:lastRenderedPageBreak/>
        <w:t xml:space="preserve">             link-local addresses, the index is typically the interface</w:t>
      </w:r>
    </w:p>
    <w:p w14:paraId="442D44B2" w14:textId="77777777" w:rsidR="00AA5738" w:rsidRDefault="00AA5738" w:rsidP="008C2F5E">
      <w:pPr>
        <w:pStyle w:val="aff3"/>
        <w:ind w:firstLineChars="0" w:firstLine="0"/>
      </w:pPr>
      <w:r>
        <w:t xml:space="preserve">             index or interface name.";</w:t>
      </w:r>
    </w:p>
    <w:p w14:paraId="17B138EF" w14:textId="77777777" w:rsidR="00AA5738" w:rsidRDefault="00AA5738" w:rsidP="008C2F5E">
      <w:pPr>
        <w:pStyle w:val="aff3"/>
        <w:ind w:firstLineChars="0" w:firstLine="0"/>
      </w:pPr>
      <w:r>
        <w:t xml:space="preserve">    }</w:t>
      </w:r>
    </w:p>
    <w:p w14:paraId="04E1DB41" w14:textId="77777777" w:rsidR="00AA5738" w:rsidRDefault="00AA5738" w:rsidP="008C2F5E">
      <w:pPr>
        <w:pStyle w:val="aff3"/>
        <w:ind w:firstLineChars="0" w:firstLine="0"/>
      </w:pPr>
    </w:p>
    <w:p w14:paraId="67A50974" w14:textId="77777777" w:rsidR="00AA5738" w:rsidRDefault="00AA5738" w:rsidP="008C2F5E">
      <w:pPr>
        <w:pStyle w:val="aff3"/>
        <w:ind w:firstLineChars="0" w:firstLine="0"/>
      </w:pPr>
      <w:r>
        <w:t xml:space="preserve">    typedef ipv4-prefix {</w:t>
      </w:r>
    </w:p>
    <w:p w14:paraId="416893DD" w14:textId="77777777" w:rsidR="00AA5738" w:rsidRDefault="00AA5738" w:rsidP="008C2F5E">
      <w:pPr>
        <w:pStyle w:val="aff3"/>
        <w:ind w:firstLineChars="0" w:firstLine="0"/>
      </w:pPr>
      <w:r>
        <w:t xml:space="preserve">        type string {</w:t>
      </w:r>
    </w:p>
    <w:p w14:paraId="63FD4E43" w14:textId="77777777" w:rsidR="00AA5738" w:rsidRDefault="00AA5738" w:rsidP="008C2F5E">
      <w:pPr>
        <w:pStyle w:val="aff3"/>
        <w:ind w:firstLineChars="0" w:firstLine="0"/>
      </w:pPr>
      <w:r>
        <w:t xml:space="preserve">            pattern '(([0-9]|[1-9][0-9]|1[0-9][0-9]|2[0-4][0-9]|'        +</w:t>
      </w:r>
    </w:p>
    <w:p w14:paraId="07B05D66" w14:textId="77777777" w:rsidR="00AA5738" w:rsidRDefault="00AA5738" w:rsidP="008C2F5E">
      <w:pPr>
        <w:pStyle w:val="aff3"/>
        <w:ind w:firstLineChars="0" w:firstLine="0"/>
      </w:pPr>
      <w:r>
        <w:t xml:space="preserve">                    '25[0-5])\.){3}([0-9]|[1-9][0-9]|1[0-9][0-9]|2[0-4]' +</w:t>
      </w:r>
    </w:p>
    <w:p w14:paraId="13FBCB9A" w14:textId="77777777" w:rsidR="00AA5738" w:rsidRDefault="00AA5738" w:rsidP="008C2F5E">
      <w:pPr>
        <w:pStyle w:val="aff3"/>
        <w:ind w:firstLineChars="0" w:firstLine="0"/>
      </w:pPr>
      <w:r>
        <w:t xml:space="preserve">                    '[0-9]|25[0-5])/(([0-9])|([1-2][0-9])|(3[0-2]))';</w:t>
      </w:r>
    </w:p>
    <w:p w14:paraId="3DBE999A" w14:textId="77777777" w:rsidR="00AA5738" w:rsidRDefault="00AA5738" w:rsidP="008C2F5E">
      <w:pPr>
        <w:pStyle w:val="aff3"/>
        <w:ind w:firstLineChars="0" w:firstLine="0"/>
      </w:pPr>
      <w:r>
        <w:t xml:space="preserve">        }</w:t>
      </w:r>
    </w:p>
    <w:p w14:paraId="54178DCC" w14:textId="77777777" w:rsidR="00AA5738" w:rsidRDefault="00AA5738" w:rsidP="008C2F5E">
      <w:pPr>
        <w:pStyle w:val="aff3"/>
        <w:ind w:firstLineChars="0" w:firstLine="0"/>
      </w:pPr>
      <w:r>
        <w:t xml:space="preserve">        description</w:t>
      </w:r>
    </w:p>
    <w:p w14:paraId="26A7B7AF" w14:textId="77777777" w:rsidR="00AA5738" w:rsidRDefault="00AA5738" w:rsidP="008C2F5E">
      <w:pPr>
        <w:pStyle w:val="aff3"/>
        <w:ind w:firstLineChars="0" w:firstLine="0"/>
      </w:pPr>
      <w:r>
        <w:t xml:space="preserve">            "An IPv4 prefix represented in dotted quad notation followed by</w:t>
      </w:r>
    </w:p>
    <w:p w14:paraId="0B3E6F9F" w14:textId="77777777" w:rsidR="00AA5738" w:rsidRDefault="00AA5738" w:rsidP="008C2F5E">
      <w:pPr>
        <w:pStyle w:val="aff3"/>
        <w:ind w:firstLineChars="0" w:firstLine="0"/>
      </w:pPr>
      <w:r>
        <w:t xml:space="preserve">             a slash and a CIDR mask (0 &lt;= mask &lt;= 32).";</w:t>
      </w:r>
    </w:p>
    <w:p w14:paraId="754CDF54" w14:textId="77777777" w:rsidR="00AA5738" w:rsidRDefault="00AA5738" w:rsidP="008C2F5E">
      <w:pPr>
        <w:pStyle w:val="aff3"/>
        <w:ind w:firstLineChars="0" w:firstLine="0"/>
      </w:pPr>
      <w:r>
        <w:t xml:space="preserve">    }</w:t>
      </w:r>
    </w:p>
    <w:p w14:paraId="21209F0A" w14:textId="77777777" w:rsidR="00AA5738" w:rsidRDefault="00AA5738" w:rsidP="008C2F5E">
      <w:pPr>
        <w:pStyle w:val="aff3"/>
        <w:ind w:firstLineChars="0" w:firstLine="0"/>
      </w:pPr>
    </w:p>
    <w:p w14:paraId="7B82107B" w14:textId="77777777" w:rsidR="00AA5738" w:rsidRDefault="00AA5738" w:rsidP="008C2F5E">
      <w:pPr>
        <w:pStyle w:val="aff3"/>
        <w:ind w:firstLineChars="0" w:firstLine="0"/>
      </w:pPr>
      <w:r>
        <w:t xml:space="preserve">    typedef ipv6-prefix {</w:t>
      </w:r>
    </w:p>
    <w:p w14:paraId="47BF3452" w14:textId="77777777" w:rsidR="00AA5738" w:rsidRDefault="00AA5738" w:rsidP="008C2F5E">
      <w:pPr>
        <w:pStyle w:val="aff3"/>
        <w:ind w:firstLineChars="0" w:firstLine="0"/>
      </w:pPr>
      <w:r>
        <w:t xml:space="preserve">        type string {</w:t>
      </w:r>
    </w:p>
    <w:p w14:paraId="0D470E86" w14:textId="77777777" w:rsidR="00AA5738" w:rsidRDefault="00AA5738" w:rsidP="008C2F5E">
      <w:pPr>
        <w:pStyle w:val="aff3"/>
        <w:ind w:firstLineChars="0" w:firstLine="0"/>
      </w:pPr>
      <w:r>
        <w:t xml:space="preserve">            pattern</w:t>
      </w:r>
    </w:p>
    <w:p w14:paraId="7A04F142" w14:textId="77777777" w:rsidR="00AA5738" w:rsidRDefault="00AA5738" w:rsidP="008C2F5E">
      <w:pPr>
        <w:pStyle w:val="aff3"/>
        <w:ind w:firstLineChars="0" w:firstLine="0"/>
      </w:pPr>
      <w:r>
        <w:t xml:space="preserve">                '(([0-9a-fA-F]{1,4}:){7}[0-9a-fA-F]{1,4}|'          +</w:t>
      </w:r>
    </w:p>
    <w:p w14:paraId="2AA8753A" w14:textId="77777777" w:rsidR="00AA5738" w:rsidRDefault="00AA5738" w:rsidP="008C2F5E">
      <w:pPr>
        <w:pStyle w:val="aff3"/>
        <w:ind w:firstLineChars="0" w:firstLine="0"/>
      </w:pPr>
      <w:r>
        <w:t xml:space="preserve">                '([0-9a-fA-F]{1,4}:){1,7}:|'                        +</w:t>
      </w:r>
    </w:p>
    <w:p w14:paraId="1BA5FC7A" w14:textId="77777777" w:rsidR="00AA5738" w:rsidRDefault="00AA5738" w:rsidP="008C2F5E">
      <w:pPr>
        <w:pStyle w:val="aff3"/>
        <w:ind w:firstLineChars="0" w:firstLine="0"/>
      </w:pPr>
      <w:r>
        <w:t xml:space="preserve">                '([0-9a-fA-F]{1,4}:){1,6}:[0-9a-fA-F]{1,4}|'        +</w:t>
      </w:r>
    </w:p>
    <w:p w14:paraId="49D395F5" w14:textId="77777777" w:rsidR="00AA5738" w:rsidRDefault="00AA5738" w:rsidP="008C2F5E">
      <w:pPr>
        <w:pStyle w:val="aff3"/>
        <w:ind w:firstLineChars="0" w:firstLine="0"/>
      </w:pPr>
      <w:r>
        <w:t xml:space="preserve">                '([0-9a-fA-F]{1,4}:){1,5}(:[0-9a-fA-F]{1,4}){1,2}|' +</w:t>
      </w:r>
    </w:p>
    <w:p w14:paraId="552CB656" w14:textId="77777777" w:rsidR="00AA5738" w:rsidRDefault="00AA5738" w:rsidP="008C2F5E">
      <w:pPr>
        <w:pStyle w:val="aff3"/>
        <w:ind w:firstLineChars="0" w:firstLine="0"/>
      </w:pPr>
      <w:r>
        <w:t xml:space="preserve">                '([0-9a-fA-F]{1,4}:){1,4}(:[0-9a-fA-F]{1,4}){1,3}|' +</w:t>
      </w:r>
    </w:p>
    <w:p w14:paraId="2F5BF562" w14:textId="77777777" w:rsidR="00AA5738" w:rsidRDefault="00AA5738" w:rsidP="008C2F5E">
      <w:pPr>
        <w:pStyle w:val="aff3"/>
        <w:ind w:firstLineChars="0" w:firstLine="0"/>
      </w:pPr>
      <w:r>
        <w:t xml:space="preserve">                '([0-9a-fA-F]{1,4}:){1,3}(:[0-9a-fA-F]{1,4}){1,4}|' +</w:t>
      </w:r>
    </w:p>
    <w:p w14:paraId="75E178E8" w14:textId="77777777" w:rsidR="00AA5738" w:rsidRDefault="00AA5738" w:rsidP="008C2F5E">
      <w:pPr>
        <w:pStyle w:val="aff3"/>
        <w:ind w:firstLineChars="0" w:firstLine="0"/>
      </w:pPr>
      <w:r>
        <w:t xml:space="preserve">                '([0-9a-fA-F]{1,4}:){1,2}(:[0-9a-fA-F]{1,4}){1,5}|' +</w:t>
      </w:r>
    </w:p>
    <w:p w14:paraId="65E840FC" w14:textId="77777777" w:rsidR="00AA5738" w:rsidRDefault="00AA5738" w:rsidP="008C2F5E">
      <w:pPr>
        <w:pStyle w:val="aff3"/>
        <w:ind w:firstLineChars="0" w:firstLine="0"/>
      </w:pPr>
      <w:r>
        <w:t xml:space="preserve">                '[0-9a-fA-F]{1,4}:((:[0-9a-fA-F]{1,4}){1,6})|'      +</w:t>
      </w:r>
    </w:p>
    <w:p w14:paraId="1A11E22F" w14:textId="77777777" w:rsidR="00AA5738" w:rsidRDefault="00AA5738" w:rsidP="008C2F5E">
      <w:pPr>
        <w:pStyle w:val="aff3"/>
        <w:ind w:firstLineChars="0" w:firstLine="0"/>
      </w:pPr>
      <w:r>
        <w:t xml:space="preserve">                ':((:[0-9a-fA-F]{1,4}){1,7}|:)'                     +</w:t>
      </w:r>
    </w:p>
    <w:p w14:paraId="3B1EE85C" w14:textId="77777777" w:rsidR="00AA5738" w:rsidRDefault="00AA5738" w:rsidP="008C2F5E">
      <w:pPr>
        <w:pStyle w:val="aff3"/>
        <w:ind w:firstLineChars="0" w:firstLine="0"/>
      </w:pPr>
      <w:r>
        <w:t xml:space="preserve">                ')/(12[0-8]|1[0-1][0-9]|[1-9][0-9]|[0-9])';</w:t>
      </w:r>
    </w:p>
    <w:p w14:paraId="2BC4EF9C" w14:textId="77777777" w:rsidR="00AA5738" w:rsidRDefault="00AA5738" w:rsidP="008C2F5E">
      <w:pPr>
        <w:pStyle w:val="aff3"/>
        <w:ind w:firstLineChars="0" w:firstLine="0"/>
      </w:pPr>
      <w:r>
        <w:t xml:space="preserve">        }</w:t>
      </w:r>
    </w:p>
    <w:p w14:paraId="3D28F383" w14:textId="77777777" w:rsidR="00AA5738" w:rsidRDefault="00AA5738" w:rsidP="008C2F5E">
      <w:pPr>
        <w:pStyle w:val="aff3"/>
        <w:ind w:firstLineChars="0" w:firstLine="0"/>
      </w:pPr>
      <w:r>
        <w:t xml:space="preserve">        description</w:t>
      </w:r>
    </w:p>
    <w:p w14:paraId="6712B923" w14:textId="77777777" w:rsidR="00AA5738" w:rsidRDefault="00AA5738" w:rsidP="008C2F5E">
      <w:pPr>
        <w:pStyle w:val="aff3"/>
        <w:ind w:firstLineChars="0" w:firstLine="0"/>
      </w:pPr>
      <w:r>
        <w:t xml:space="preserve">            "An IPv6 prefix represented in full, shortened, or mixed</w:t>
      </w:r>
    </w:p>
    <w:p w14:paraId="545557AB" w14:textId="77777777" w:rsidR="00AA5738" w:rsidRDefault="00AA5738" w:rsidP="008C2F5E">
      <w:pPr>
        <w:pStyle w:val="aff3"/>
        <w:ind w:firstLineChars="0" w:firstLine="0"/>
      </w:pPr>
      <w:r>
        <w:t xml:space="preserve">             shortened format followed by a slash and CIDR mask</w:t>
      </w:r>
    </w:p>
    <w:p w14:paraId="691120CC" w14:textId="77777777" w:rsidR="00AA5738" w:rsidRDefault="00AA5738" w:rsidP="008C2F5E">
      <w:pPr>
        <w:pStyle w:val="aff3"/>
        <w:ind w:firstLineChars="0" w:firstLine="0"/>
      </w:pPr>
      <w:r>
        <w:t xml:space="preserve">             (0 &lt;= mask &lt;= 128).";</w:t>
      </w:r>
    </w:p>
    <w:p w14:paraId="51241E9B" w14:textId="77777777" w:rsidR="00AA5738" w:rsidRDefault="00AA5738" w:rsidP="008C2F5E">
      <w:pPr>
        <w:pStyle w:val="aff3"/>
        <w:ind w:firstLineChars="0" w:firstLine="0"/>
      </w:pPr>
      <w:r>
        <w:t xml:space="preserve">    }</w:t>
      </w:r>
    </w:p>
    <w:p w14:paraId="71B6FABF" w14:textId="77777777" w:rsidR="00AA5738" w:rsidRDefault="00AA5738" w:rsidP="008C2F5E">
      <w:pPr>
        <w:pStyle w:val="aff3"/>
        <w:ind w:firstLineChars="0" w:firstLine="0"/>
      </w:pPr>
    </w:p>
    <w:p w14:paraId="13BE5472" w14:textId="77777777" w:rsidR="00AA5738" w:rsidRDefault="00AA5738" w:rsidP="008C2F5E">
      <w:pPr>
        <w:pStyle w:val="aff3"/>
        <w:ind w:firstLineChars="0" w:firstLine="0"/>
      </w:pPr>
      <w:r>
        <w:t xml:space="preserve">    typedef ip-address {</w:t>
      </w:r>
    </w:p>
    <w:p w14:paraId="07BA51FD" w14:textId="77777777" w:rsidR="00AA5738" w:rsidRDefault="00AA5738" w:rsidP="008C2F5E">
      <w:pPr>
        <w:pStyle w:val="aff3"/>
        <w:ind w:firstLineChars="0" w:firstLine="0"/>
      </w:pPr>
      <w:r>
        <w:t xml:space="preserve">        type union {</w:t>
      </w:r>
    </w:p>
    <w:p w14:paraId="11E80FB5" w14:textId="77777777" w:rsidR="00AA5738" w:rsidRDefault="00AA5738" w:rsidP="008C2F5E">
      <w:pPr>
        <w:pStyle w:val="aff3"/>
        <w:ind w:firstLineChars="0" w:firstLine="0"/>
      </w:pPr>
      <w:r>
        <w:t xml:space="preserve">            type ipv4-address;</w:t>
      </w:r>
    </w:p>
    <w:p w14:paraId="0EAF6075" w14:textId="77777777" w:rsidR="00AA5738" w:rsidRDefault="00AA5738" w:rsidP="008C2F5E">
      <w:pPr>
        <w:pStyle w:val="aff3"/>
        <w:ind w:firstLineChars="0" w:firstLine="0"/>
      </w:pPr>
      <w:r>
        <w:t xml:space="preserve">            type ipv6-address;</w:t>
      </w:r>
    </w:p>
    <w:p w14:paraId="791429D7" w14:textId="77777777" w:rsidR="00AA5738" w:rsidRDefault="00AA5738" w:rsidP="008C2F5E">
      <w:pPr>
        <w:pStyle w:val="aff3"/>
        <w:ind w:firstLineChars="0" w:firstLine="0"/>
      </w:pPr>
      <w:r>
        <w:t xml:space="preserve">        }</w:t>
      </w:r>
    </w:p>
    <w:p w14:paraId="159605EF" w14:textId="77777777" w:rsidR="00AA5738" w:rsidRDefault="00AA5738" w:rsidP="008C2F5E">
      <w:pPr>
        <w:pStyle w:val="aff3"/>
        <w:ind w:firstLineChars="0" w:firstLine="0"/>
      </w:pPr>
      <w:r>
        <w:t xml:space="preserve">        description</w:t>
      </w:r>
    </w:p>
    <w:p w14:paraId="376E59CC" w14:textId="77777777" w:rsidR="00AA5738" w:rsidRDefault="00AA5738" w:rsidP="008C2F5E">
      <w:pPr>
        <w:pStyle w:val="aff3"/>
        <w:ind w:firstLineChars="0" w:firstLine="0"/>
      </w:pPr>
      <w:r>
        <w:t xml:space="preserve">            "An IPv4 or IPv6 address with no prefix specified.";</w:t>
      </w:r>
    </w:p>
    <w:p w14:paraId="1F77B4E3" w14:textId="77777777" w:rsidR="00AA5738" w:rsidRDefault="00AA5738" w:rsidP="008C2F5E">
      <w:pPr>
        <w:pStyle w:val="aff3"/>
        <w:ind w:firstLineChars="0" w:firstLine="0"/>
      </w:pPr>
      <w:r>
        <w:t xml:space="preserve">    }</w:t>
      </w:r>
    </w:p>
    <w:p w14:paraId="4E6330C5" w14:textId="77777777" w:rsidR="00AA5738" w:rsidRDefault="00AA5738" w:rsidP="008C2F5E">
      <w:pPr>
        <w:pStyle w:val="aff3"/>
        <w:ind w:firstLineChars="0" w:firstLine="0"/>
      </w:pPr>
    </w:p>
    <w:p w14:paraId="4E52DA45" w14:textId="77777777" w:rsidR="00AA5738" w:rsidRDefault="00AA5738" w:rsidP="008C2F5E">
      <w:pPr>
        <w:pStyle w:val="aff3"/>
        <w:ind w:firstLineChars="0" w:firstLine="0"/>
      </w:pPr>
      <w:r>
        <w:t xml:space="preserve">    typedef ip-prefix {</w:t>
      </w:r>
    </w:p>
    <w:p w14:paraId="5B8C67B3" w14:textId="77777777" w:rsidR="00AA5738" w:rsidRDefault="00AA5738" w:rsidP="008C2F5E">
      <w:pPr>
        <w:pStyle w:val="aff3"/>
        <w:ind w:firstLineChars="0" w:firstLine="0"/>
      </w:pPr>
      <w:r>
        <w:t xml:space="preserve">        type union {</w:t>
      </w:r>
    </w:p>
    <w:p w14:paraId="347327AD" w14:textId="77777777" w:rsidR="00AA5738" w:rsidRDefault="00AA5738" w:rsidP="008C2F5E">
      <w:pPr>
        <w:pStyle w:val="aff3"/>
        <w:ind w:firstLineChars="0" w:firstLine="0"/>
      </w:pPr>
      <w:r>
        <w:t xml:space="preserve">            type ipv4-prefix;</w:t>
      </w:r>
    </w:p>
    <w:p w14:paraId="40C5F608" w14:textId="77777777" w:rsidR="00AA5738" w:rsidRDefault="00AA5738" w:rsidP="008C2F5E">
      <w:pPr>
        <w:pStyle w:val="aff3"/>
        <w:ind w:firstLineChars="0" w:firstLine="0"/>
      </w:pPr>
      <w:r>
        <w:t xml:space="preserve">            type ipv6-prefix;</w:t>
      </w:r>
    </w:p>
    <w:p w14:paraId="057C771D" w14:textId="77777777" w:rsidR="00AA5738" w:rsidRDefault="00AA5738" w:rsidP="008C2F5E">
      <w:pPr>
        <w:pStyle w:val="aff3"/>
        <w:ind w:firstLineChars="0" w:firstLine="0"/>
      </w:pPr>
      <w:r>
        <w:t xml:space="preserve">        }</w:t>
      </w:r>
    </w:p>
    <w:p w14:paraId="12F23DB9" w14:textId="77777777" w:rsidR="00AA5738" w:rsidRDefault="00AA5738" w:rsidP="008C2F5E">
      <w:pPr>
        <w:pStyle w:val="aff3"/>
        <w:ind w:firstLineChars="0" w:firstLine="0"/>
      </w:pPr>
      <w:r>
        <w:t xml:space="preserve">        description</w:t>
      </w:r>
    </w:p>
    <w:p w14:paraId="72369FCC" w14:textId="77777777" w:rsidR="00AA5738" w:rsidRDefault="00AA5738" w:rsidP="008C2F5E">
      <w:pPr>
        <w:pStyle w:val="aff3"/>
        <w:ind w:firstLineChars="0" w:firstLine="0"/>
      </w:pPr>
      <w:r>
        <w:t xml:space="preserve">            "An IPv4 or IPv6 prefix.";</w:t>
      </w:r>
    </w:p>
    <w:p w14:paraId="349D3ACA" w14:textId="77777777" w:rsidR="00AA5738" w:rsidRDefault="00AA5738" w:rsidP="008C2F5E">
      <w:pPr>
        <w:pStyle w:val="aff3"/>
        <w:ind w:firstLineChars="0" w:firstLine="0"/>
      </w:pPr>
      <w:r>
        <w:t xml:space="preserve">    }</w:t>
      </w:r>
    </w:p>
    <w:p w14:paraId="0EE51D98" w14:textId="77777777" w:rsidR="00AA5738" w:rsidRDefault="00AA5738" w:rsidP="008C2F5E">
      <w:pPr>
        <w:pStyle w:val="aff3"/>
        <w:ind w:firstLineChars="0" w:firstLine="0"/>
      </w:pPr>
    </w:p>
    <w:p w14:paraId="06AD0B44" w14:textId="77777777" w:rsidR="00AA5738" w:rsidRDefault="00AA5738" w:rsidP="008C2F5E">
      <w:pPr>
        <w:pStyle w:val="aff3"/>
        <w:ind w:firstLineChars="0" w:firstLine="0"/>
      </w:pPr>
      <w:r>
        <w:t xml:space="preserve">    typedef ip-version {</w:t>
      </w:r>
    </w:p>
    <w:p w14:paraId="3795E846" w14:textId="77777777" w:rsidR="00AA5738" w:rsidRDefault="00AA5738" w:rsidP="008C2F5E">
      <w:pPr>
        <w:pStyle w:val="aff3"/>
        <w:ind w:firstLineChars="0" w:firstLine="0"/>
      </w:pPr>
      <w:r>
        <w:t xml:space="preserve">        type enumeration {</w:t>
      </w:r>
    </w:p>
    <w:p w14:paraId="0CFCA498" w14:textId="77777777" w:rsidR="00AA5738" w:rsidRDefault="00AA5738" w:rsidP="008C2F5E">
      <w:pPr>
        <w:pStyle w:val="aff3"/>
        <w:ind w:firstLineChars="0" w:firstLine="0"/>
      </w:pPr>
      <w:r>
        <w:t xml:space="preserve">            enum UNKNOWN {</w:t>
      </w:r>
    </w:p>
    <w:p w14:paraId="5343028E" w14:textId="77777777" w:rsidR="00AA5738" w:rsidRDefault="00AA5738" w:rsidP="008C2F5E">
      <w:pPr>
        <w:pStyle w:val="aff3"/>
        <w:ind w:firstLineChars="0" w:firstLine="0"/>
      </w:pPr>
      <w:r>
        <w:t xml:space="preserve">                value 0;</w:t>
      </w:r>
    </w:p>
    <w:p w14:paraId="4CC5E949" w14:textId="77777777" w:rsidR="00AA5738" w:rsidRDefault="00AA5738" w:rsidP="008C2F5E">
      <w:pPr>
        <w:pStyle w:val="aff3"/>
        <w:ind w:firstLineChars="0" w:firstLine="0"/>
      </w:pPr>
      <w:r>
        <w:t xml:space="preserve">                description</w:t>
      </w:r>
    </w:p>
    <w:p w14:paraId="5F937E58" w14:textId="77777777" w:rsidR="00AA5738" w:rsidRDefault="00AA5738" w:rsidP="008C2F5E">
      <w:pPr>
        <w:pStyle w:val="aff3"/>
        <w:ind w:firstLineChars="0" w:firstLine="0"/>
      </w:pPr>
      <w:r>
        <w:t xml:space="preserve">                    "An unknown or unspecified version of the Internet</w:t>
      </w:r>
    </w:p>
    <w:p w14:paraId="3862D43B" w14:textId="77777777" w:rsidR="00AA5738" w:rsidRDefault="00AA5738" w:rsidP="008C2F5E">
      <w:pPr>
        <w:pStyle w:val="aff3"/>
        <w:ind w:firstLineChars="0" w:firstLine="0"/>
      </w:pPr>
      <w:r>
        <w:t xml:space="preserve">                     protocol.";</w:t>
      </w:r>
    </w:p>
    <w:p w14:paraId="4274A23E" w14:textId="77777777" w:rsidR="00AA5738" w:rsidRDefault="00AA5738" w:rsidP="008C2F5E">
      <w:pPr>
        <w:pStyle w:val="aff3"/>
        <w:ind w:firstLineChars="0" w:firstLine="0"/>
      </w:pPr>
      <w:r>
        <w:t xml:space="preserve">            }</w:t>
      </w:r>
    </w:p>
    <w:p w14:paraId="0F80F0F4" w14:textId="77777777" w:rsidR="00AA5738" w:rsidRDefault="00AA5738" w:rsidP="008C2F5E">
      <w:pPr>
        <w:pStyle w:val="aff3"/>
        <w:ind w:firstLineChars="0" w:firstLine="0"/>
      </w:pPr>
      <w:r>
        <w:t xml:space="preserve">            enum IPV4 {</w:t>
      </w:r>
    </w:p>
    <w:p w14:paraId="60A87E9B" w14:textId="77777777" w:rsidR="00AA5738" w:rsidRDefault="00AA5738" w:rsidP="008C2F5E">
      <w:pPr>
        <w:pStyle w:val="aff3"/>
        <w:ind w:firstLineChars="0" w:firstLine="0"/>
      </w:pPr>
      <w:r>
        <w:t xml:space="preserve">                value 4;</w:t>
      </w:r>
    </w:p>
    <w:p w14:paraId="3B0DE277" w14:textId="77777777" w:rsidR="00AA5738" w:rsidRDefault="00AA5738" w:rsidP="008C2F5E">
      <w:pPr>
        <w:pStyle w:val="aff3"/>
        <w:ind w:firstLineChars="0" w:firstLine="0"/>
      </w:pPr>
      <w:r>
        <w:t xml:space="preserve">                description</w:t>
      </w:r>
    </w:p>
    <w:p w14:paraId="1EB5C720" w14:textId="77777777" w:rsidR="00AA5738" w:rsidRDefault="00AA5738" w:rsidP="008C2F5E">
      <w:pPr>
        <w:pStyle w:val="aff3"/>
        <w:ind w:firstLineChars="0" w:firstLine="0"/>
      </w:pPr>
      <w:r>
        <w:t xml:space="preserve">                    "The IPv4 protocol as defined in RFC 791.";</w:t>
      </w:r>
    </w:p>
    <w:p w14:paraId="3EA4CC93" w14:textId="77777777" w:rsidR="00AA5738" w:rsidRDefault="00AA5738" w:rsidP="008C2F5E">
      <w:pPr>
        <w:pStyle w:val="aff3"/>
        <w:ind w:firstLineChars="0" w:firstLine="0"/>
      </w:pPr>
      <w:r>
        <w:t xml:space="preserve">            }</w:t>
      </w:r>
    </w:p>
    <w:p w14:paraId="5348F4D9" w14:textId="77777777" w:rsidR="00AA5738" w:rsidRDefault="00AA5738" w:rsidP="008C2F5E">
      <w:pPr>
        <w:pStyle w:val="aff3"/>
        <w:ind w:firstLineChars="0" w:firstLine="0"/>
      </w:pPr>
      <w:r>
        <w:t xml:space="preserve">            enum IPV6 {</w:t>
      </w:r>
    </w:p>
    <w:p w14:paraId="30E613AE" w14:textId="77777777" w:rsidR="00AA5738" w:rsidRDefault="00AA5738" w:rsidP="008C2F5E">
      <w:pPr>
        <w:pStyle w:val="aff3"/>
        <w:ind w:firstLineChars="0" w:firstLine="0"/>
      </w:pPr>
      <w:r>
        <w:t xml:space="preserve">                value 6;</w:t>
      </w:r>
    </w:p>
    <w:p w14:paraId="058DD4CE" w14:textId="77777777" w:rsidR="00AA5738" w:rsidRDefault="00AA5738" w:rsidP="008C2F5E">
      <w:pPr>
        <w:pStyle w:val="aff3"/>
        <w:ind w:firstLineChars="0" w:firstLine="0"/>
      </w:pPr>
      <w:r>
        <w:t xml:space="preserve">                description</w:t>
      </w:r>
    </w:p>
    <w:p w14:paraId="2D29871A" w14:textId="77777777" w:rsidR="00AA5738" w:rsidRDefault="00AA5738" w:rsidP="008C2F5E">
      <w:pPr>
        <w:pStyle w:val="aff3"/>
        <w:ind w:firstLineChars="0" w:firstLine="0"/>
      </w:pPr>
      <w:r>
        <w:t xml:space="preserve">                    "The IPv6 protocol as defined in RFC 2460.";</w:t>
      </w:r>
    </w:p>
    <w:p w14:paraId="2D30C6FD" w14:textId="77777777" w:rsidR="00AA5738" w:rsidRDefault="00AA5738" w:rsidP="008C2F5E">
      <w:pPr>
        <w:pStyle w:val="aff3"/>
        <w:ind w:firstLineChars="0" w:firstLine="0"/>
      </w:pPr>
      <w:r>
        <w:t xml:space="preserve">            }</w:t>
      </w:r>
    </w:p>
    <w:p w14:paraId="434EA9E2" w14:textId="77777777" w:rsidR="00AA5738" w:rsidRDefault="00AA5738" w:rsidP="008C2F5E">
      <w:pPr>
        <w:pStyle w:val="aff3"/>
        <w:ind w:firstLineChars="0" w:firstLine="0"/>
      </w:pPr>
      <w:r>
        <w:t xml:space="preserve">        }</w:t>
      </w:r>
    </w:p>
    <w:p w14:paraId="3BD81200" w14:textId="77777777" w:rsidR="00AA5738" w:rsidRDefault="00AA5738" w:rsidP="008C2F5E">
      <w:pPr>
        <w:pStyle w:val="aff3"/>
        <w:ind w:firstLineChars="0" w:firstLine="0"/>
      </w:pPr>
      <w:r>
        <w:t xml:space="preserve">        description</w:t>
      </w:r>
    </w:p>
    <w:p w14:paraId="6B376E1A" w14:textId="77777777" w:rsidR="00AA5738" w:rsidRDefault="00AA5738" w:rsidP="008C2F5E">
      <w:pPr>
        <w:pStyle w:val="aff3"/>
        <w:ind w:firstLineChars="0" w:firstLine="0"/>
      </w:pPr>
      <w:r>
        <w:t xml:space="preserve">            "This value represents the version of the IP protocol.</w:t>
      </w:r>
    </w:p>
    <w:p w14:paraId="4887CF0F" w14:textId="77777777" w:rsidR="00AA5738" w:rsidRDefault="00AA5738" w:rsidP="008C2F5E">
      <w:pPr>
        <w:pStyle w:val="aff3"/>
        <w:ind w:firstLineChars="0" w:firstLine="0"/>
      </w:pPr>
      <w:r>
        <w:t xml:space="preserve">             Note that integer representation of the enumerated values</w:t>
      </w:r>
    </w:p>
    <w:p w14:paraId="1D1F56C8" w14:textId="77777777" w:rsidR="00AA5738" w:rsidRDefault="00AA5738" w:rsidP="008C2F5E">
      <w:pPr>
        <w:pStyle w:val="aff3"/>
        <w:ind w:firstLineChars="0" w:firstLine="0"/>
      </w:pPr>
      <w:r>
        <w:t xml:space="preserve">             are not specified, and are not required to follow the</w:t>
      </w:r>
    </w:p>
    <w:p w14:paraId="5650F273" w14:textId="77777777" w:rsidR="00AA5738" w:rsidRDefault="00AA5738" w:rsidP="008C2F5E">
      <w:pPr>
        <w:pStyle w:val="aff3"/>
        <w:ind w:firstLineChars="0" w:firstLine="0"/>
      </w:pPr>
      <w:r>
        <w:t xml:space="preserve">             InetVersion textual convention in SMIv2.";</w:t>
      </w:r>
    </w:p>
    <w:p w14:paraId="7A71FDAA" w14:textId="77777777" w:rsidR="00AA5738" w:rsidRDefault="00AA5738" w:rsidP="008C2F5E">
      <w:pPr>
        <w:pStyle w:val="aff3"/>
        <w:ind w:firstLineChars="0" w:firstLine="0"/>
      </w:pPr>
      <w:r>
        <w:t xml:space="preserve">        reference</w:t>
      </w:r>
    </w:p>
    <w:p w14:paraId="021D6570" w14:textId="77777777" w:rsidR="00AA5738" w:rsidRDefault="00AA5738" w:rsidP="008C2F5E">
      <w:pPr>
        <w:pStyle w:val="aff3"/>
        <w:ind w:firstLineChars="0" w:firstLine="0"/>
      </w:pPr>
      <w:r>
        <w:t xml:space="preserve">            "RFC  791: Internet Protocol</w:t>
      </w:r>
    </w:p>
    <w:p w14:paraId="3CC924C6" w14:textId="77777777" w:rsidR="00AA5738" w:rsidRDefault="00AA5738" w:rsidP="008C2F5E">
      <w:pPr>
        <w:pStyle w:val="aff3"/>
        <w:ind w:firstLineChars="0" w:firstLine="0"/>
      </w:pPr>
      <w:r>
        <w:t xml:space="preserve">             RFC 2460: Internet Protocol, Version 6 (IPv6) Specification</w:t>
      </w:r>
    </w:p>
    <w:p w14:paraId="0B94846C" w14:textId="77777777" w:rsidR="00AA5738" w:rsidRDefault="00AA5738" w:rsidP="008C2F5E">
      <w:pPr>
        <w:pStyle w:val="aff3"/>
        <w:ind w:firstLineChars="0" w:firstLine="0"/>
      </w:pPr>
      <w:r>
        <w:t xml:space="preserve">             RFC 4001: Textual Conventions for Internet Network Addresses";</w:t>
      </w:r>
    </w:p>
    <w:p w14:paraId="5BA8C819" w14:textId="77777777" w:rsidR="00AA5738" w:rsidRDefault="00AA5738" w:rsidP="008C2F5E">
      <w:pPr>
        <w:pStyle w:val="aff3"/>
        <w:ind w:firstLineChars="0" w:firstLine="0"/>
      </w:pPr>
      <w:r>
        <w:t xml:space="preserve">    }</w:t>
      </w:r>
    </w:p>
    <w:p w14:paraId="75114F01" w14:textId="77777777" w:rsidR="00AA5738" w:rsidRDefault="00AA5738" w:rsidP="008C2F5E">
      <w:pPr>
        <w:pStyle w:val="aff3"/>
        <w:ind w:firstLineChars="0" w:firstLine="0"/>
      </w:pPr>
    </w:p>
    <w:p w14:paraId="3410D718" w14:textId="77777777" w:rsidR="00AA5738" w:rsidRDefault="00AA5738" w:rsidP="008C2F5E">
      <w:pPr>
        <w:pStyle w:val="aff3"/>
        <w:ind w:firstLineChars="0" w:firstLine="0"/>
      </w:pPr>
      <w:r>
        <w:t xml:space="preserve">    typedef domain-name {</w:t>
      </w:r>
    </w:p>
    <w:p w14:paraId="051885C5" w14:textId="77777777" w:rsidR="00AA5738" w:rsidRDefault="00AA5738" w:rsidP="008C2F5E">
      <w:pPr>
        <w:pStyle w:val="aff3"/>
        <w:ind w:firstLineChars="0" w:firstLine="0"/>
      </w:pPr>
      <w:r>
        <w:t xml:space="preserve">        type string {</w:t>
      </w:r>
    </w:p>
    <w:p w14:paraId="18D08613" w14:textId="77777777" w:rsidR="00AA5738" w:rsidRDefault="00AA5738" w:rsidP="008C2F5E">
      <w:pPr>
        <w:pStyle w:val="aff3"/>
        <w:ind w:firstLineChars="0" w:firstLine="0"/>
      </w:pPr>
      <w:r>
        <w:t xml:space="preserve">            length "1..253";</w:t>
      </w:r>
    </w:p>
    <w:p w14:paraId="12B44086" w14:textId="77777777" w:rsidR="00AA5738" w:rsidRDefault="00AA5738" w:rsidP="008C2F5E">
      <w:pPr>
        <w:pStyle w:val="aff3"/>
        <w:ind w:firstLineChars="0" w:firstLine="0"/>
      </w:pPr>
      <w:r>
        <w:lastRenderedPageBreak/>
        <w:t xml:space="preserve">            pattern</w:t>
      </w:r>
    </w:p>
    <w:p w14:paraId="281C224F" w14:textId="77777777" w:rsidR="00AA5738" w:rsidRDefault="00AA5738" w:rsidP="008C2F5E">
      <w:pPr>
        <w:pStyle w:val="aff3"/>
        <w:ind w:firstLineChars="0" w:firstLine="0"/>
      </w:pPr>
      <w:r>
        <w:t xml:space="preserve">                '((([a-zA-Z0-9_]([a-zA-Z0-9\-_]){0,61})?[a-zA-Z0-9]\.)*' +</w:t>
      </w:r>
    </w:p>
    <w:p w14:paraId="5A5CEB11" w14:textId="77777777" w:rsidR="00AA5738" w:rsidRDefault="00AA5738" w:rsidP="008C2F5E">
      <w:pPr>
        <w:pStyle w:val="aff3"/>
        <w:ind w:firstLineChars="0" w:firstLine="0"/>
      </w:pPr>
      <w:r>
        <w:t xml:space="preserve">                '([a-zA-Z0-9_]([a-zA-Z0-9\-_]){0,61})?[a-zA-Z0-9]\.?)'   +</w:t>
      </w:r>
    </w:p>
    <w:p w14:paraId="39B2D81F" w14:textId="77777777" w:rsidR="00AA5738" w:rsidRDefault="00AA5738" w:rsidP="008C2F5E">
      <w:pPr>
        <w:pStyle w:val="aff3"/>
        <w:ind w:firstLineChars="0" w:firstLine="0"/>
      </w:pPr>
      <w:r>
        <w:t xml:space="preserve">                '|\.';</w:t>
      </w:r>
    </w:p>
    <w:p w14:paraId="1D19FB26" w14:textId="77777777" w:rsidR="00AA5738" w:rsidRDefault="00AA5738" w:rsidP="008C2F5E">
      <w:pPr>
        <w:pStyle w:val="aff3"/>
        <w:ind w:firstLineChars="0" w:firstLine="0"/>
      </w:pPr>
      <w:r>
        <w:t xml:space="preserve">        }</w:t>
      </w:r>
    </w:p>
    <w:p w14:paraId="08C4AB23" w14:textId="77777777" w:rsidR="00AA5738" w:rsidRDefault="00AA5738" w:rsidP="008C2F5E">
      <w:pPr>
        <w:pStyle w:val="aff3"/>
        <w:ind w:firstLineChars="0" w:firstLine="0"/>
      </w:pPr>
      <w:r>
        <w:t xml:space="preserve">        description</w:t>
      </w:r>
    </w:p>
    <w:p w14:paraId="7BE61861" w14:textId="77777777" w:rsidR="00AA5738" w:rsidRDefault="00AA5738" w:rsidP="008C2F5E">
      <w:pPr>
        <w:pStyle w:val="aff3"/>
        <w:ind w:firstLineChars="0" w:firstLine="0"/>
      </w:pPr>
      <w:r>
        <w:t xml:space="preserve">            "The domain-name type represents a DNS domain name.</w:t>
      </w:r>
    </w:p>
    <w:p w14:paraId="45424A0F" w14:textId="77777777" w:rsidR="00AA5738" w:rsidRDefault="00AA5738" w:rsidP="008C2F5E">
      <w:pPr>
        <w:pStyle w:val="aff3"/>
        <w:ind w:firstLineChars="0" w:firstLine="0"/>
      </w:pPr>
      <w:r>
        <w:t xml:space="preserve">             Fully quallified left to the models which utilize this type.</w:t>
      </w:r>
    </w:p>
    <w:p w14:paraId="1B1FEF01" w14:textId="77777777" w:rsidR="00AA5738" w:rsidRDefault="00AA5738" w:rsidP="008C2F5E">
      <w:pPr>
        <w:pStyle w:val="aff3"/>
        <w:ind w:firstLineChars="0" w:firstLine="0"/>
      </w:pPr>
    </w:p>
    <w:p w14:paraId="3320ACC4" w14:textId="77777777" w:rsidR="00AA5738" w:rsidRDefault="00AA5738" w:rsidP="008C2F5E">
      <w:pPr>
        <w:pStyle w:val="aff3"/>
        <w:ind w:firstLineChars="0" w:firstLine="0"/>
      </w:pPr>
      <w:r>
        <w:t xml:space="preserve">             Internet domain names are only loosely specified.  Section</w:t>
      </w:r>
    </w:p>
    <w:p w14:paraId="0790A5E9" w14:textId="77777777" w:rsidR="00AA5738" w:rsidRDefault="00AA5738" w:rsidP="008C2F5E">
      <w:pPr>
        <w:pStyle w:val="aff3"/>
        <w:ind w:firstLineChars="0" w:firstLine="0"/>
      </w:pPr>
      <w:r>
        <w:t xml:space="preserve">             3.5 of RFC 1034 recommends a syntax (modified in Section</w:t>
      </w:r>
    </w:p>
    <w:p w14:paraId="533992CA" w14:textId="77777777" w:rsidR="00AA5738" w:rsidRDefault="00AA5738" w:rsidP="008C2F5E">
      <w:pPr>
        <w:pStyle w:val="aff3"/>
        <w:ind w:firstLineChars="0" w:firstLine="0"/>
      </w:pPr>
      <w:r>
        <w:t xml:space="preserve">             2.1 of RFC 1123).  The pattern above is intended to allow</w:t>
      </w:r>
    </w:p>
    <w:p w14:paraId="62C14398" w14:textId="77777777" w:rsidR="00AA5738" w:rsidRDefault="00AA5738" w:rsidP="008C2F5E">
      <w:pPr>
        <w:pStyle w:val="aff3"/>
        <w:ind w:firstLineChars="0" w:firstLine="0"/>
      </w:pPr>
      <w:r>
        <w:t xml:space="preserve">             for current practice in domain name use, and some possible</w:t>
      </w:r>
    </w:p>
    <w:p w14:paraId="2B4B13DC" w14:textId="77777777" w:rsidR="00AA5738" w:rsidRDefault="00AA5738" w:rsidP="008C2F5E">
      <w:pPr>
        <w:pStyle w:val="aff3"/>
        <w:ind w:firstLineChars="0" w:firstLine="0"/>
      </w:pPr>
      <w:r>
        <w:t xml:space="preserve">             future expansion.  It is designed to hold various types of</w:t>
      </w:r>
    </w:p>
    <w:p w14:paraId="7A459923" w14:textId="77777777" w:rsidR="00AA5738" w:rsidRDefault="00AA5738" w:rsidP="008C2F5E">
      <w:pPr>
        <w:pStyle w:val="aff3"/>
        <w:ind w:firstLineChars="0" w:firstLine="0"/>
      </w:pPr>
      <w:r>
        <w:t xml:space="preserve">             domain names, including names used for A or AAAA records</w:t>
      </w:r>
    </w:p>
    <w:p w14:paraId="5B10D916" w14:textId="77777777" w:rsidR="00AA5738" w:rsidRDefault="00AA5738" w:rsidP="008C2F5E">
      <w:pPr>
        <w:pStyle w:val="aff3"/>
        <w:ind w:firstLineChars="0" w:firstLine="0"/>
      </w:pPr>
      <w:r>
        <w:t xml:space="preserve">             (host names) and other records, such as SRV records.  Note</w:t>
      </w:r>
    </w:p>
    <w:p w14:paraId="3065071F" w14:textId="77777777" w:rsidR="00AA5738" w:rsidRDefault="00AA5738" w:rsidP="008C2F5E">
      <w:pPr>
        <w:pStyle w:val="aff3"/>
        <w:ind w:firstLineChars="0" w:firstLine="0"/>
      </w:pPr>
      <w:r>
        <w:t xml:space="preserve">             that Internet host names have a stricter syntax (described</w:t>
      </w:r>
    </w:p>
    <w:p w14:paraId="2ECEF9D8" w14:textId="77777777" w:rsidR="00AA5738" w:rsidRDefault="00AA5738" w:rsidP="008C2F5E">
      <w:pPr>
        <w:pStyle w:val="aff3"/>
        <w:ind w:firstLineChars="0" w:firstLine="0"/>
      </w:pPr>
      <w:r>
        <w:t xml:space="preserve">             in RFC 952) than the DNS recommendations in RFCs 1034 and</w:t>
      </w:r>
    </w:p>
    <w:p w14:paraId="5553952E" w14:textId="77777777" w:rsidR="00AA5738" w:rsidRDefault="00AA5738" w:rsidP="008C2F5E">
      <w:pPr>
        <w:pStyle w:val="aff3"/>
        <w:ind w:firstLineChars="0" w:firstLine="0"/>
      </w:pPr>
      <w:r>
        <w:t xml:space="preserve">             1123, and that systems that want to store host names in</w:t>
      </w:r>
    </w:p>
    <w:p w14:paraId="028EEB05" w14:textId="77777777" w:rsidR="00AA5738" w:rsidRDefault="00AA5738" w:rsidP="008C2F5E">
      <w:pPr>
        <w:pStyle w:val="aff3"/>
        <w:ind w:firstLineChars="0" w:firstLine="0"/>
      </w:pPr>
      <w:r>
        <w:t xml:space="preserve">             schema nodes using the domain-name type are recommended to</w:t>
      </w:r>
    </w:p>
    <w:p w14:paraId="3FDAC21C" w14:textId="77777777" w:rsidR="00AA5738" w:rsidRDefault="00AA5738" w:rsidP="008C2F5E">
      <w:pPr>
        <w:pStyle w:val="aff3"/>
        <w:ind w:firstLineChars="0" w:firstLine="0"/>
      </w:pPr>
      <w:r>
        <w:t xml:space="preserve">             adhere to this stricter standard to ensure interoperability.</w:t>
      </w:r>
    </w:p>
    <w:p w14:paraId="465574DB" w14:textId="77777777" w:rsidR="00AA5738" w:rsidRDefault="00AA5738" w:rsidP="008C2F5E">
      <w:pPr>
        <w:pStyle w:val="aff3"/>
        <w:ind w:firstLineChars="0" w:firstLine="0"/>
      </w:pPr>
    </w:p>
    <w:p w14:paraId="5770C761" w14:textId="77777777" w:rsidR="00AA5738" w:rsidRDefault="00AA5738" w:rsidP="008C2F5E">
      <w:pPr>
        <w:pStyle w:val="aff3"/>
        <w:ind w:firstLineChars="0" w:firstLine="0"/>
      </w:pPr>
      <w:r>
        <w:t xml:space="preserve">             The encoding of DNS names in the DNS protocol is limited</w:t>
      </w:r>
    </w:p>
    <w:p w14:paraId="1C9DBB91" w14:textId="77777777" w:rsidR="00AA5738" w:rsidRDefault="00AA5738" w:rsidP="008C2F5E">
      <w:pPr>
        <w:pStyle w:val="aff3"/>
        <w:ind w:firstLineChars="0" w:firstLine="0"/>
      </w:pPr>
      <w:r>
        <w:t xml:space="preserve">             to 255 characters.  Since the encoding consists of labels</w:t>
      </w:r>
    </w:p>
    <w:p w14:paraId="6A316FA8" w14:textId="77777777" w:rsidR="00AA5738" w:rsidRDefault="00AA5738" w:rsidP="008C2F5E">
      <w:pPr>
        <w:pStyle w:val="aff3"/>
        <w:ind w:firstLineChars="0" w:firstLine="0"/>
      </w:pPr>
      <w:r>
        <w:t xml:space="preserve">             prefixed by a length bytes and there is a trailing NULL</w:t>
      </w:r>
    </w:p>
    <w:p w14:paraId="059572E6" w14:textId="77777777" w:rsidR="00AA5738" w:rsidRDefault="00AA5738" w:rsidP="008C2F5E">
      <w:pPr>
        <w:pStyle w:val="aff3"/>
        <w:ind w:firstLineChars="0" w:firstLine="0"/>
      </w:pPr>
      <w:r>
        <w:t xml:space="preserve">             byte, only 253 characters can appear in the textual dotted</w:t>
      </w:r>
    </w:p>
    <w:p w14:paraId="5165A67D" w14:textId="77777777" w:rsidR="00AA5738" w:rsidRDefault="00AA5738" w:rsidP="008C2F5E">
      <w:pPr>
        <w:pStyle w:val="aff3"/>
        <w:ind w:firstLineChars="0" w:firstLine="0"/>
      </w:pPr>
      <w:r>
        <w:t xml:space="preserve">             notation.</w:t>
      </w:r>
    </w:p>
    <w:p w14:paraId="43B0E772" w14:textId="77777777" w:rsidR="00AA5738" w:rsidRDefault="00AA5738" w:rsidP="008C2F5E">
      <w:pPr>
        <w:pStyle w:val="aff3"/>
        <w:ind w:firstLineChars="0" w:firstLine="0"/>
      </w:pPr>
    </w:p>
    <w:p w14:paraId="74ABD8AD" w14:textId="77777777" w:rsidR="00AA5738" w:rsidRDefault="00AA5738" w:rsidP="008C2F5E">
      <w:pPr>
        <w:pStyle w:val="aff3"/>
        <w:ind w:firstLineChars="0" w:firstLine="0"/>
      </w:pPr>
      <w:r>
        <w:t xml:space="preserve">             Domain-name values use the US-ASCII encoding.  Their canonical</w:t>
      </w:r>
    </w:p>
    <w:p w14:paraId="7FA463FF" w14:textId="77777777" w:rsidR="00AA5738" w:rsidRDefault="00AA5738" w:rsidP="008C2F5E">
      <w:pPr>
        <w:pStyle w:val="aff3"/>
        <w:ind w:firstLineChars="0" w:firstLine="0"/>
      </w:pPr>
      <w:r>
        <w:t xml:space="preserve">             format uses lowercase US-ASCII characters.  Internationalized</w:t>
      </w:r>
    </w:p>
    <w:p w14:paraId="609D3747" w14:textId="77777777" w:rsidR="00AA5738" w:rsidRDefault="00AA5738" w:rsidP="008C2F5E">
      <w:pPr>
        <w:pStyle w:val="aff3"/>
        <w:ind w:firstLineChars="0" w:firstLine="0"/>
      </w:pPr>
      <w:r>
        <w:t xml:space="preserve">             domain names MUST be encoded in punycode as described in RFC</w:t>
      </w:r>
    </w:p>
    <w:p w14:paraId="0A5E9290" w14:textId="77777777" w:rsidR="00AA5738" w:rsidRDefault="00AA5738" w:rsidP="008C2F5E">
      <w:pPr>
        <w:pStyle w:val="aff3"/>
        <w:ind w:firstLineChars="0" w:firstLine="0"/>
      </w:pPr>
      <w:r>
        <w:t xml:space="preserve">             3492";</w:t>
      </w:r>
    </w:p>
    <w:p w14:paraId="692943C6" w14:textId="77777777" w:rsidR="00AA5738" w:rsidRDefault="00AA5738" w:rsidP="008C2F5E">
      <w:pPr>
        <w:pStyle w:val="aff3"/>
        <w:ind w:firstLineChars="0" w:firstLine="0"/>
      </w:pPr>
      <w:r>
        <w:t xml:space="preserve">    }</w:t>
      </w:r>
    </w:p>
    <w:p w14:paraId="6F19FC3C" w14:textId="77777777" w:rsidR="00AA5738" w:rsidRDefault="00AA5738" w:rsidP="008C2F5E">
      <w:pPr>
        <w:pStyle w:val="aff3"/>
        <w:ind w:firstLineChars="0" w:firstLine="0"/>
      </w:pPr>
    </w:p>
    <w:p w14:paraId="52EE8CEC" w14:textId="77777777" w:rsidR="00AA5738" w:rsidRDefault="00AA5738" w:rsidP="008C2F5E">
      <w:pPr>
        <w:pStyle w:val="aff3"/>
        <w:ind w:firstLineChars="0" w:firstLine="0"/>
      </w:pPr>
      <w:r>
        <w:t xml:space="preserve">    typedef host {</w:t>
      </w:r>
    </w:p>
    <w:p w14:paraId="24A10EC8" w14:textId="77777777" w:rsidR="00AA5738" w:rsidRDefault="00AA5738" w:rsidP="008C2F5E">
      <w:pPr>
        <w:pStyle w:val="aff3"/>
        <w:ind w:firstLineChars="0" w:firstLine="0"/>
      </w:pPr>
      <w:r>
        <w:t xml:space="preserve">        type union {</w:t>
      </w:r>
    </w:p>
    <w:p w14:paraId="51C0C85A" w14:textId="77777777" w:rsidR="00AA5738" w:rsidRDefault="00AA5738" w:rsidP="008C2F5E">
      <w:pPr>
        <w:pStyle w:val="aff3"/>
        <w:ind w:firstLineChars="0" w:firstLine="0"/>
      </w:pPr>
      <w:r>
        <w:t xml:space="preserve">            type ip-address;</w:t>
      </w:r>
    </w:p>
    <w:p w14:paraId="6BD2F949" w14:textId="77777777" w:rsidR="00AA5738" w:rsidRDefault="00AA5738" w:rsidP="008C2F5E">
      <w:pPr>
        <w:pStyle w:val="aff3"/>
        <w:ind w:firstLineChars="0" w:firstLine="0"/>
      </w:pPr>
      <w:r>
        <w:t xml:space="preserve">            type domain-name;</w:t>
      </w:r>
    </w:p>
    <w:p w14:paraId="17B2687F" w14:textId="77777777" w:rsidR="00AA5738" w:rsidRDefault="00AA5738" w:rsidP="008C2F5E">
      <w:pPr>
        <w:pStyle w:val="aff3"/>
        <w:ind w:firstLineChars="0" w:firstLine="0"/>
      </w:pPr>
      <w:r>
        <w:t xml:space="preserve">        }</w:t>
      </w:r>
    </w:p>
    <w:p w14:paraId="325F9718" w14:textId="77777777" w:rsidR="00AA5738" w:rsidRDefault="00AA5738" w:rsidP="008C2F5E">
      <w:pPr>
        <w:pStyle w:val="aff3"/>
        <w:ind w:firstLineChars="0" w:firstLine="0"/>
      </w:pPr>
      <w:r>
        <w:t xml:space="preserve">        description</w:t>
      </w:r>
    </w:p>
    <w:p w14:paraId="18344E16" w14:textId="77777777" w:rsidR="00AA5738" w:rsidRDefault="00AA5738" w:rsidP="008C2F5E">
      <w:pPr>
        <w:pStyle w:val="aff3"/>
        <w:ind w:firstLineChars="0" w:firstLine="0"/>
      </w:pPr>
      <w:r>
        <w:t xml:space="preserve">            "The host type represents either an unzoned IP address or a DNS</w:t>
      </w:r>
    </w:p>
    <w:p w14:paraId="29A457B8" w14:textId="77777777" w:rsidR="00AA5738" w:rsidRDefault="00AA5738" w:rsidP="008C2F5E">
      <w:pPr>
        <w:pStyle w:val="aff3"/>
        <w:ind w:firstLineChars="0" w:firstLine="0"/>
      </w:pPr>
      <w:r>
        <w:t xml:space="preserve">             domain name.";</w:t>
      </w:r>
    </w:p>
    <w:p w14:paraId="20C5EA63" w14:textId="77777777" w:rsidR="00AA5738" w:rsidRDefault="00AA5738" w:rsidP="008C2F5E">
      <w:pPr>
        <w:pStyle w:val="aff3"/>
        <w:ind w:firstLineChars="0" w:firstLine="0"/>
      </w:pPr>
      <w:r>
        <w:t xml:space="preserve">    }</w:t>
      </w:r>
    </w:p>
    <w:p w14:paraId="63BDA8D0" w14:textId="77777777" w:rsidR="00AA5738" w:rsidRDefault="00AA5738" w:rsidP="008C2F5E">
      <w:pPr>
        <w:pStyle w:val="aff3"/>
        <w:ind w:firstLineChars="0" w:firstLine="0"/>
      </w:pPr>
    </w:p>
    <w:p w14:paraId="7E020D06" w14:textId="77777777" w:rsidR="00AA5738" w:rsidRDefault="00AA5738" w:rsidP="008C2F5E">
      <w:pPr>
        <w:pStyle w:val="aff3"/>
        <w:ind w:firstLineChars="0" w:firstLine="0"/>
      </w:pPr>
      <w:r>
        <w:t xml:space="preserve">    typedef as-number {</w:t>
      </w:r>
    </w:p>
    <w:p w14:paraId="2FBA9ABD" w14:textId="77777777" w:rsidR="00AA5738" w:rsidRDefault="00AA5738" w:rsidP="008C2F5E">
      <w:pPr>
        <w:pStyle w:val="aff3"/>
        <w:ind w:firstLineChars="0" w:firstLine="0"/>
      </w:pPr>
      <w:r>
        <w:t xml:space="preserve">        type uint32;</w:t>
      </w:r>
    </w:p>
    <w:p w14:paraId="24CF0C5E" w14:textId="77777777" w:rsidR="00AA5738" w:rsidRDefault="00AA5738" w:rsidP="008C2F5E">
      <w:pPr>
        <w:pStyle w:val="aff3"/>
        <w:ind w:firstLineChars="0" w:firstLine="0"/>
      </w:pPr>
      <w:r>
        <w:t xml:space="preserve">        description</w:t>
      </w:r>
    </w:p>
    <w:p w14:paraId="361A4578" w14:textId="77777777" w:rsidR="00AA5738" w:rsidRDefault="00AA5738" w:rsidP="008C2F5E">
      <w:pPr>
        <w:pStyle w:val="aff3"/>
        <w:ind w:firstLineChars="0" w:firstLine="0"/>
      </w:pPr>
      <w:r>
        <w:t xml:space="preserve">            "A numeric identifier for an autonomous system (AS). An AS is a</w:t>
      </w:r>
    </w:p>
    <w:p w14:paraId="28E7E5D6" w14:textId="77777777" w:rsidR="00AA5738" w:rsidRDefault="00AA5738" w:rsidP="008C2F5E">
      <w:pPr>
        <w:pStyle w:val="aff3"/>
        <w:ind w:firstLineChars="0" w:firstLine="0"/>
      </w:pPr>
      <w:r>
        <w:t xml:space="preserve">             single domain, under common administrative control, which forms</w:t>
      </w:r>
    </w:p>
    <w:p w14:paraId="63690307" w14:textId="77777777" w:rsidR="00AA5738" w:rsidRDefault="00AA5738" w:rsidP="008C2F5E">
      <w:pPr>
        <w:pStyle w:val="aff3"/>
        <w:ind w:firstLineChars="0" w:firstLine="0"/>
      </w:pPr>
      <w:r>
        <w:t xml:space="preserve">             a unit of routing policy. Autonomous systems can be assigned a</w:t>
      </w:r>
    </w:p>
    <w:p w14:paraId="4EA61DE6" w14:textId="77777777" w:rsidR="00AA5738" w:rsidRDefault="00AA5738" w:rsidP="008C2F5E">
      <w:pPr>
        <w:pStyle w:val="aff3"/>
        <w:ind w:firstLineChars="0" w:firstLine="0"/>
      </w:pPr>
      <w:r>
        <w:t xml:space="preserve">             2-byte identifier, or a 4-byte identifier which may have public</w:t>
      </w:r>
    </w:p>
    <w:p w14:paraId="55D5F225" w14:textId="77777777" w:rsidR="00AA5738" w:rsidRDefault="00AA5738" w:rsidP="008C2F5E">
      <w:pPr>
        <w:pStyle w:val="aff3"/>
        <w:ind w:firstLineChars="0" w:firstLine="0"/>
      </w:pPr>
      <w:r>
        <w:t xml:space="preserve">             or private scope. Private ASNs are assigned from dedicated</w:t>
      </w:r>
    </w:p>
    <w:p w14:paraId="0BB75D5F" w14:textId="77777777" w:rsidR="00AA5738" w:rsidRDefault="00AA5738" w:rsidP="008C2F5E">
      <w:pPr>
        <w:pStyle w:val="aff3"/>
        <w:ind w:firstLineChars="0" w:firstLine="0"/>
      </w:pPr>
      <w:r>
        <w:t xml:space="preserve">             ranges. Public ASNs are assigned from ranges allocated by IANA</w:t>
      </w:r>
    </w:p>
    <w:p w14:paraId="1485B685" w14:textId="77777777" w:rsidR="00AA5738" w:rsidRDefault="00AA5738" w:rsidP="008C2F5E">
      <w:pPr>
        <w:pStyle w:val="aff3"/>
        <w:ind w:firstLineChars="0" w:firstLine="0"/>
      </w:pPr>
      <w:r>
        <w:t xml:space="preserve">             to the regional internet registries (RIRs).";</w:t>
      </w:r>
    </w:p>
    <w:p w14:paraId="68B7B7D9" w14:textId="77777777" w:rsidR="00AA5738" w:rsidRDefault="00AA5738" w:rsidP="008C2F5E">
      <w:pPr>
        <w:pStyle w:val="aff3"/>
        <w:ind w:firstLineChars="0" w:firstLine="0"/>
      </w:pPr>
      <w:r>
        <w:t xml:space="preserve">        reference</w:t>
      </w:r>
    </w:p>
    <w:p w14:paraId="6B14EE20" w14:textId="77777777" w:rsidR="00AA5738" w:rsidRDefault="00AA5738" w:rsidP="008C2F5E">
      <w:pPr>
        <w:pStyle w:val="aff3"/>
        <w:ind w:firstLineChars="0" w:firstLine="0"/>
      </w:pPr>
      <w:r>
        <w:t xml:space="preserve">            "RFC 1930 Guidelines for creation, selection, and registration</w:t>
      </w:r>
    </w:p>
    <w:p w14:paraId="1D0029DA" w14:textId="77777777" w:rsidR="00AA5738" w:rsidRDefault="00AA5738" w:rsidP="008C2F5E">
      <w:pPr>
        <w:pStyle w:val="aff3"/>
        <w:ind w:firstLineChars="0" w:firstLine="0"/>
      </w:pPr>
      <w:r>
        <w:t xml:space="preserve">             of an Autonomous System (AS)</w:t>
      </w:r>
    </w:p>
    <w:p w14:paraId="2A525D26" w14:textId="77777777" w:rsidR="00AA5738" w:rsidRDefault="00AA5738" w:rsidP="008C2F5E">
      <w:pPr>
        <w:pStyle w:val="aff3"/>
        <w:ind w:firstLineChars="0" w:firstLine="0"/>
      </w:pPr>
      <w:r>
        <w:t xml:space="preserve">             RFC 4271 A Border Gateway Protocol 4 (BGP-4)";</w:t>
      </w:r>
    </w:p>
    <w:p w14:paraId="34CC4330" w14:textId="77777777" w:rsidR="00AA5738" w:rsidRDefault="00AA5738" w:rsidP="008C2F5E">
      <w:pPr>
        <w:pStyle w:val="aff3"/>
        <w:ind w:firstLineChars="0" w:firstLine="0"/>
      </w:pPr>
      <w:r>
        <w:t xml:space="preserve">    }</w:t>
      </w:r>
    </w:p>
    <w:p w14:paraId="1B3A4DC0" w14:textId="77777777" w:rsidR="00AA5738" w:rsidRDefault="00AA5738" w:rsidP="008C2F5E">
      <w:pPr>
        <w:pStyle w:val="aff3"/>
        <w:ind w:firstLineChars="0" w:firstLine="0"/>
      </w:pPr>
    </w:p>
    <w:p w14:paraId="26C572E7" w14:textId="77777777" w:rsidR="00AA5738" w:rsidRDefault="00AA5738" w:rsidP="008C2F5E">
      <w:pPr>
        <w:pStyle w:val="aff3"/>
        <w:ind w:firstLineChars="0" w:firstLine="0"/>
      </w:pPr>
      <w:r>
        <w:t xml:space="preserve">    typedef dscp {</w:t>
      </w:r>
    </w:p>
    <w:p w14:paraId="7FD5CB93" w14:textId="77777777" w:rsidR="00AA5738" w:rsidRDefault="00AA5738" w:rsidP="008C2F5E">
      <w:pPr>
        <w:pStyle w:val="aff3"/>
        <w:ind w:firstLineChars="0" w:firstLine="0"/>
      </w:pPr>
      <w:r>
        <w:t xml:space="preserve">        type uint8 {</w:t>
      </w:r>
    </w:p>
    <w:p w14:paraId="47EFC76E" w14:textId="77777777" w:rsidR="00AA5738" w:rsidRDefault="00AA5738" w:rsidP="008C2F5E">
      <w:pPr>
        <w:pStyle w:val="aff3"/>
        <w:ind w:firstLineChars="0" w:firstLine="0"/>
      </w:pPr>
      <w:r>
        <w:t xml:space="preserve">            range "0..63";</w:t>
      </w:r>
    </w:p>
    <w:p w14:paraId="54C298B5" w14:textId="77777777" w:rsidR="00AA5738" w:rsidRDefault="00AA5738" w:rsidP="008C2F5E">
      <w:pPr>
        <w:pStyle w:val="aff3"/>
        <w:ind w:firstLineChars="0" w:firstLine="0"/>
      </w:pPr>
      <w:r>
        <w:t xml:space="preserve">        }</w:t>
      </w:r>
    </w:p>
    <w:p w14:paraId="4869381D" w14:textId="77777777" w:rsidR="00AA5738" w:rsidRDefault="00AA5738" w:rsidP="008C2F5E">
      <w:pPr>
        <w:pStyle w:val="aff3"/>
        <w:ind w:firstLineChars="0" w:firstLine="0"/>
      </w:pPr>
      <w:r>
        <w:t xml:space="preserve">        description</w:t>
      </w:r>
    </w:p>
    <w:p w14:paraId="079A7AA5" w14:textId="77777777" w:rsidR="00AA5738" w:rsidRDefault="00AA5738" w:rsidP="008C2F5E">
      <w:pPr>
        <w:pStyle w:val="aff3"/>
        <w:ind w:firstLineChars="0" w:firstLine="0"/>
      </w:pPr>
      <w:r>
        <w:t xml:space="preserve">            "A differentiated services code point (DSCP) marking within the</w:t>
      </w:r>
    </w:p>
    <w:p w14:paraId="4C5FB1B4" w14:textId="77777777" w:rsidR="00AA5738" w:rsidRDefault="00AA5738" w:rsidP="008C2F5E">
      <w:pPr>
        <w:pStyle w:val="aff3"/>
        <w:ind w:firstLineChars="0" w:firstLine="0"/>
      </w:pPr>
      <w:r>
        <w:t xml:space="preserve">            IP header.";</w:t>
      </w:r>
    </w:p>
    <w:p w14:paraId="0E313537" w14:textId="77777777" w:rsidR="00AA5738" w:rsidRDefault="00AA5738" w:rsidP="008C2F5E">
      <w:pPr>
        <w:pStyle w:val="aff3"/>
        <w:ind w:firstLineChars="0" w:firstLine="0"/>
      </w:pPr>
      <w:r>
        <w:t xml:space="preserve">        reference</w:t>
      </w:r>
    </w:p>
    <w:p w14:paraId="10D324E6" w14:textId="77777777" w:rsidR="00AA5738" w:rsidRDefault="00AA5738" w:rsidP="008C2F5E">
      <w:pPr>
        <w:pStyle w:val="aff3"/>
        <w:ind w:firstLineChars="0" w:firstLine="0"/>
      </w:pPr>
      <w:r>
        <w:t xml:space="preserve">            "RFC 2474 Definition of the Differentiated Services Field</w:t>
      </w:r>
    </w:p>
    <w:p w14:paraId="0F3B3B96" w14:textId="77777777" w:rsidR="00AA5738" w:rsidRDefault="00AA5738" w:rsidP="008C2F5E">
      <w:pPr>
        <w:pStyle w:val="aff3"/>
        <w:ind w:firstLineChars="0" w:firstLine="0"/>
      </w:pPr>
      <w:r>
        <w:t xml:space="preserve">             (DS Field) in the IPv4 and IPv6 Headers";</w:t>
      </w:r>
    </w:p>
    <w:p w14:paraId="6E69AD86" w14:textId="77777777" w:rsidR="00AA5738" w:rsidRDefault="00AA5738" w:rsidP="008C2F5E">
      <w:pPr>
        <w:pStyle w:val="aff3"/>
        <w:ind w:firstLineChars="0" w:firstLine="0"/>
      </w:pPr>
      <w:r>
        <w:t xml:space="preserve">    }</w:t>
      </w:r>
    </w:p>
    <w:p w14:paraId="6732EB2F" w14:textId="77777777" w:rsidR="00AA5738" w:rsidRDefault="00AA5738" w:rsidP="008C2F5E">
      <w:pPr>
        <w:pStyle w:val="aff3"/>
        <w:ind w:firstLineChars="0" w:firstLine="0"/>
      </w:pPr>
    </w:p>
    <w:p w14:paraId="27754D82" w14:textId="77777777" w:rsidR="00AA5738" w:rsidRDefault="00AA5738" w:rsidP="008C2F5E">
      <w:pPr>
        <w:pStyle w:val="aff3"/>
        <w:ind w:firstLineChars="0" w:firstLine="0"/>
      </w:pPr>
      <w:r>
        <w:t xml:space="preserve">    typedef ipv6-flow-label {</w:t>
      </w:r>
    </w:p>
    <w:p w14:paraId="5A2B2920" w14:textId="77777777" w:rsidR="00AA5738" w:rsidRDefault="00AA5738" w:rsidP="008C2F5E">
      <w:pPr>
        <w:pStyle w:val="aff3"/>
        <w:ind w:firstLineChars="0" w:firstLine="0"/>
      </w:pPr>
      <w:r>
        <w:t xml:space="preserve">        type uint32 {</w:t>
      </w:r>
    </w:p>
    <w:p w14:paraId="44D5939B" w14:textId="77777777" w:rsidR="00AA5738" w:rsidRDefault="00AA5738" w:rsidP="008C2F5E">
      <w:pPr>
        <w:pStyle w:val="aff3"/>
        <w:ind w:firstLineChars="0" w:firstLine="0"/>
      </w:pPr>
      <w:r>
        <w:t xml:space="preserve">            range "0..1048575";</w:t>
      </w:r>
    </w:p>
    <w:p w14:paraId="508C7920" w14:textId="77777777" w:rsidR="00AA5738" w:rsidRDefault="00AA5738" w:rsidP="008C2F5E">
      <w:pPr>
        <w:pStyle w:val="aff3"/>
        <w:ind w:firstLineChars="0" w:firstLine="0"/>
      </w:pPr>
      <w:r>
        <w:t xml:space="preserve">        }</w:t>
      </w:r>
    </w:p>
    <w:p w14:paraId="380F95F8" w14:textId="77777777" w:rsidR="00AA5738" w:rsidRDefault="00AA5738" w:rsidP="008C2F5E">
      <w:pPr>
        <w:pStyle w:val="aff3"/>
        <w:ind w:firstLineChars="0" w:firstLine="0"/>
      </w:pPr>
      <w:r>
        <w:t xml:space="preserve">        description</w:t>
      </w:r>
    </w:p>
    <w:p w14:paraId="48F920A9" w14:textId="77777777" w:rsidR="00AA5738" w:rsidRDefault="00AA5738" w:rsidP="008C2F5E">
      <w:pPr>
        <w:pStyle w:val="aff3"/>
        <w:ind w:firstLineChars="0" w:firstLine="0"/>
      </w:pPr>
      <w:r>
        <w:t xml:space="preserve">            "The IPv6 flow-label is a 20-bit value within the IPv6 header</w:t>
      </w:r>
    </w:p>
    <w:p w14:paraId="1866DDDF" w14:textId="77777777" w:rsidR="00AA5738" w:rsidRDefault="00AA5738" w:rsidP="008C2F5E">
      <w:pPr>
        <w:pStyle w:val="aff3"/>
        <w:ind w:firstLineChars="0" w:firstLine="0"/>
      </w:pPr>
      <w:r>
        <w:t xml:space="preserve">             which is optionally used by the source of the IPv6 packet to</w:t>
      </w:r>
    </w:p>
    <w:p w14:paraId="3D5A6BC2" w14:textId="77777777" w:rsidR="00AA5738" w:rsidRDefault="00AA5738" w:rsidP="008C2F5E">
      <w:pPr>
        <w:pStyle w:val="aff3"/>
        <w:ind w:firstLineChars="0" w:firstLine="0"/>
      </w:pPr>
      <w:r>
        <w:t xml:space="preserve">             label sets of packets for which special handling may be</w:t>
      </w:r>
    </w:p>
    <w:p w14:paraId="50E4D0B6" w14:textId="77777777" w:rsidR="00AA5738" w:rsidRDefault="00AA5738" w:rsidP="008C2F5E">
      <w:pPr>
        <w:pStyle w:val="aff3"/>
        <w:ind w:firstLineChars="0" w:firstLine="0"/>
      </w:pPr>
      <w:r>
        <w:t xml:space="preserve">             required.";</w:t>
      </w:r>
    </w:p>
    <w:p w14:paraId="7527AAC9" w14:textId="77777777" w:rsidR="00AA5738" w:rsidRDefault="00AA5738" w:rsidP="008C2F5E">
      <w:pPr>
        <w:pStyle w:val="aff3"/>
        <w:ind w:firstLineChars="0" w:firstLine="0"/>
      </w:pPr>
      <w:r>
        <w:t xml:space="preserve">        reference</w:t>
      </w:r>
    </w:p>
    <w:p w14:paraId="0DCFC49A" w14:textId="77777777" w:rsidR="00AA5738" w:rsidRDefault="00AA5738" w:rsidP="008C2F5E">
      <w:pPr>
        <w:pStyle w:val="aff3"/>
        <w:ind w:firstLineChars="0" w:firstLine="0"/>
      </w:pPr>
      <w:r>
        <w:t xml:space="preserve">            "RFC 2460 Internet Protocol, Version 6 (IPv6) Specification";</w:t>
      </w:r>
    </w:p>
    <w:p w14:paraId="76B60ADA" w14:textId="77777777" w:rsidR="00AA5738" w:rsidRDefault="00AA5738" w:rsidP="008C2F5E">
      <w:pPr>
        <w:pStyle w:val="aff3"/>
        <w:ind w:firstLineChars="0" w:firstLine="0"/>
      </w:pPr>
      <w:r>
        <w:t xml:space="preserve">    }</w:t>
      </w:r>
    </w:p>
    <w:p w14:paraId="40CB5544" w14:textId="77777777" w:rsidR="00AA5738" w:rsidRDefault="00AA5738" w:rsidP="008C2F5E">
      <w:pPr>
        <w:pStyle w:val="aff3"/>
        <w:ind w:firstLineChars="0" w:firstLine="0"/>
      </w:pPr>
    </w:p>
    <w:p w14:paraId="5392E625" w14:textId="77777777" w:rsidR="00AA5738" w:rsidRDefault="00AA5738" w:rsidP="008C2F5E">
      <w:pPr>
        <w:pStyle w:val="aff3"/>
        <w:ind w:firstLineChars="0" w:firstLine="0"/>
      </w:pPr>
      <w:r>
        <w:t xml:space="preserve">    typedef port-number {</w:t>
      </w:r>
    </w:p>
    <w:p w14:paraId="45940E7B" w14:textId="77777777" w:rsidR="00AA5738" w:rsidRDefault="00AA5738" w:rsidP="008C2F5E">
      <w:pPr>
        <w:pStyle w:val="aff3"/>
        <w:ind w:firstLineChars="0" w:firstLine="0"/>
      </w:pPr>
      <w:r>
        <w:lastRenderedPageBreak/>
        <w:t xml:space="preserve">        type uint16;</w:t>
      </w:r>
    </w:p>
    <w:p w14:paraId="5BFC53E2" w14:textId="77777777" w:rsidR="00AA5738" w:rsidRDefault="00AA5738" w:rsidP="008C2F5E">
      <w:pPr>
        <w:pStyle w:val="aff3"/>
        <w:ind w:firstLineChars="0" w:firstLine="0"/>
      </w:pPr>
      <w:r>
        <w:t xml:space="preserve">        description</w:t>
      </w:r>
    </w:p>
    <w:p w14:paraId="7A2ADEB6" w14:textId="77777777" w:rsidR="00AA5738" w:rsidRDefault="00AA5738" w:rsidP="008C2F5E">
      <w:pPr>
        <w:pStyle w:val="aff3"/>
        <w:ind w:firstLineChars="0" w:firstLine="0"/>
      </w:pPr>
      <w:r>
        <w:t xml:space="preserve">            "A 16-bit port number used by a transport protocol such as TCP</w:t>
      </w:r>
    </w:p>
    <w:p w14:paraId="59AEF59C" w14:textId="77777777" w:rsidR="00AA5738" w:rsidRDefault="00AA5738" w:rsidP="008C2F5E">
      <w:pPr>
        <w:pStyle w:val="aff3"/>
        <w:ind w:firstLineChars="0" w:firstLine="0"/>
      </w:pPr>
      <w:r>
        <w:t xml:space="preserve">             or UDP.";</w:t>
      </w:r>
    </w:p>
    <w:p w14:paraId="28114780" w14:textId="77777777" w:rsidR="00AA5738" w:rsidRDefault="00AA5738" w:rsidP="008C2F5E">
      <w:pPr>
        <w:pStyle w:val="aff3"/>
        <w:ind w:firstLineChars="0" w:firstLine="0"/>
      </w:pPr>
      <w:r>
        <w:t xml:space="preserve">        reference</w:t>
      </w:r>
    </w:p>
    <w:p w14:paraId="39F0CD92" w14:textId="77777777" w:rsidR="00AA5738" w:rsidRDefault="00AA5738" w:rsidP="008C2F5E">
      <w:pPr>
        <w:pStyle w:val="aff3"/>
        <w:ind w:firstLineChars="0" w:firstLine="0"/>
      </w:pPr>
      <w:r>
        <w:t xml:space="preserve">            "RFC 768 User Datagram Protocol</w:t>
      </w:r>
    </w:p>
    <w:p w14:paraId="660B2C3C" w14:textId="77777777" w:rsidR="00AA5738" w:rsidRDefault="00AA5738" w:rsidP="008C2F5E">
      <w:pPr>
        <w:pStyle w:val="aff3"/>
        <w:ind w:firstLineChars="0" w:firstLine="0"/>
      </w:pPr>
      <w:r>
        <w:t xml:space="preserve">             RFC 793 Transmission Control Protocol";</w:t>
      </w:r>
    </w:p>
    <w:p w14:paraId="55ACDD9A" w14:textId="77777777" w:rsidR="00AA5738" w:rsidRDefault="00AA5738" w:rsidP="008C2F5E">
      <w:pPr>
        <w:pStyle w:val="aff3"/>
        <w:ind w:firstLineChars="0" w:firstLine="0"/>
      </w:pPr>
      <w:r>
        <w:t xml:space="preserve">    }</w:t>
      </w:r>
    </w:p>
    <w:p w14:paraId="63BE34AF" w14:textId="77777777" w:rsidR="00AA5738" w:rsidRDefault="00AA5738" w:rsidP="008C2F5E">
      <w:pPr>
        <w:pStyle w:val="aff3"/>
        <w:ind w:firstLineChars="0" w:firstLine="0"/>
      </w:pPr>
    </w:p>
    <w:p w14:paraId="12F81251" w14:textId="77777777" w:rsidR="00AA5738" w:rsidRDefault="00AA5738" w:rsidP="008C2F5E">
      <w:pPr>
        <w:pStyle w:val="aff3"/>
        <w:ind w:firstLineChars="0" w:firstLine="0"/>
      </w:pPr>
      <w:r>
        <w:t xml:space="preserve">    typedef uri {</w:t>
      </w:r>
    </w:p>
    <w:p w14:paraId="51E360C0" w14:textId="77777777" w:rsidR="00AA5738" w:rsidRDefault="00AA5738" w:rsidP="008C2F5E">
      <w:pPr>
        <w:pStyle w:val="aff3"/>
        <w:ind w:firstLineChars="0" w:firstLine="0"/>
      </w:pPr>
      <w:r>
        <w:t xml:space="preserve">        type string;</w:t>
      </w:r>
    </w:p>
    <w:p w14:paraId="1B038FDA" w14:textId="77777777" w:rsidR="00AA5738" w:rsidRDefault="00AA5738" w:rsidP="008C2F5E">
      <w:pPr>
        <w:pStyle w:val="aff3"/>
        <w:ind w:firstLineChars="0" w:firstLine="0"/>
      </w:pPr>
      <w:r>
        <w:t xml:space="preserve">        description</w:t>
      </w:r>
    </w:p>
    <w:p w14:paraId="72B25976" w14:textId="77777777" w:rsidR="00AA5738" w:rsidRDefault="00AA5738" w:rsidP="008C2F5E">
      <w:pPr>
        <w:pStyle w:val="aff3"/>
        <w:ind w:firstLineChars="0" w:firstLine="0"/>
      </w:pPr>
      <w:r>
        <w:t xml:space="preserve">            "An ASCII-encoded Uniform Resource Identifier (URI) as defined</w:t>
      </w:r>
    </w:p>
    <w:p w14:paraId="3F1EF7B5" w14:textId="77777777" w:rsidR="00AA5738" w:rsidRDefault="00AA5738" w:rsidP="008C2F5E">
      <w:pPr>
        <w:pStyle w:val="aff3"/>
        <w:ind w:firstLineChars="0" w:firstLine="0"/>
      </w:pPr>
      <w:r>
        <w:t xml:space="preserve">             in RFC 3986.";</w:t>
      </w:r>
    </w:p>
    <w:p w14:paraId="2211ADB4" w14:textId="77777777" w:rsidR="00AA5738" w:rsidRDefault="00AA5738" w:rsidP="008C2F5E">
      <w:pPr>
        <w:pStyle w:val="aff3"/>
        <w:ind w:firstLineChars="0" w:firstLine="0"/>
      </w:pPr>
      <w:r>
        <w:t xml:space="preserve">        reference</w:t>
      </w:r>
    </w:p>
    <w:p w14:paraId="1B4188CB" w14:textId="77777777" w:rsidR="00AA5738" w:rsidRDefault="00AA5738" w:rsidP="008C2F5E">
      <w:pPr>
        <w:pStyle w:val="aff3"/>
        <w:ind w:firstLineChars="0" w:firstLine="0"/>
      </w:pPr>
      <w:r>
        <w:t xml:space="preserve">            "RFC 3986 Uniform Resource Identifier (URI): Generic Syntax";</w:t>
      </w:r>
    </w:p>
    <w:p w14:paraId="3C298247" w14:textId="77777777" w:rsidR="00AA5738" w:rsidRDefault="00AA5738" w:rsidP="008C2F5E">
      <w:pPr>
        <w:pStyle w:val="aff3"/>
        <w:ind w:firstLineChars="0" w:firstLine="0"/>
      </w:pPr>
      <w:r>
        <w:t xml:space="preserve">    }</w:t>
      </w:r>
    </w:p>
    <w:p w14:paraId="1F77AFEB" w14:textId="77777777" w:rsidR="00AA5738" w:rsidRDefault="00AA5738" w:rsidP="008C2F5E">
      <w:pPr>
        <w:pStyle w:val="aff3"/>
        <w:ind w:firstLineChars="0" w:firstLine="0"/>
      </w:pPr>
    </w:p>
    <w:p w14:paraId="4DA480D8" w14:textId="77777777" w:rsidR="00AA5738" w:rsidRDefault="00AA5738" w:rsidP="008C2F5E">
      <w:pPr>
        <w:pStyle w:val="aff3"/>
        <w:ind w:firstLineChars="0" w:firstLine="0"/>
      </w:pPr>
      <w:r>
        <w:t xml:space="preserve">    typedef url {</w:t>
      </w:r>
    </w:p>
    <w:p w14:paraId="3AEFBA55" w14:textId="77777777" w:rsidR="00AA5738" w:rsidRDefault="00AA5738" w:rsidP="008C2F5E">
      <w:pPr>
        <w:pStyle w:val="aff3"/>
        <w:ind w:firstLineChars="0" w:firstLine="0"/>
      </w:pPr>
      <w:r>
        <w:t xml:space="preserve">        type string;</w:t>
      </w:r>
    </w:p>
    <w:p w14:paraId="19CC1CE2" w14:textId="77777777" w:rsidR="00AA5738" w:rsidRDefault="00AA5738" w:rsidP="008C2F5E">
      <w:pPr>
        <w:pStyle w:val="aff3"/>
        <w:ind w:firstLineChars="0" w:firstLine="0"/>
      </w:pPr>
      <w:r>
        <w:t xml:space="preserve">        description</w:t>
      </w:r>
    </w:p>
    <w:p w14:paraId="467CC0F3" w14:textId="77777777" w:rsidR="00AA5738" w:rsidRDefault="00AA5738" w:rsidP="008C2F5E">
      <w:pPr>
        <w:pStyle w:val="aff3"/>
        <w:ind w:firstLineChars="0" w:firstLine="0"/>
      </w:pPr>
      <w:r>
        <w:t xml:space="preserve">            "An ASCII-encoded Uniform Resource Locator (URL) as defined</w:t>
      </w:r>
    </w:p>
    <w:p w14:paraId="3B03029E" w14:textId="77777777" w:rsidR="00AA5738" w:rsidRDefault="00AA5738" w:rsidP="008C2F5E">
      <w:pPr>
        <w:pStyle w:val="aff3"/>
        <w:ind w:firstLineChars="0" w:firstLine="0"/>
      </w:pPr>
      <w:r>
        <w:t xml:space="preserve">             in RFC 3986, section 1.1.3";</w:t>
      </w:r>
    </w:p>
    <w:p w14:paraId="7D884727" w14:textId="77777777" w:rsidR="00AA5738" w:rsidRDefault="00AA5738" w:rsidP="008C2F5E">
      <w:pPr>
        <w:pStyle w:val="aff3"/>
        <w:ind w:firstLineChars="0" w:firstLine="0"/>
      </w:pPr>
      <w:r>
        <w:t xml:space="preserve">        reference</w:t>
      </w:r>
    </w:p>
    <w:p w14:paraId="701EA89D" w14:textId="77777777" w:rsidR="00AA5738" w:rsidRDefault="00AA5738" w:rsidP="008C2F5E">
      <w:pPr>
        <w:pStyle w:val="aff3"/>
        <w:ind w:firstLineChars="0" w:firstLine="0"/>
      </w:pPr>
      <w:r>
        <w:t xml:space="preserve">            "RFC 3986, paragraph 1.1.3";</w:t>
      </w:r>
    </w:p>
    <w:p w14:paraId="63377C34" w14:textId="77777777" w:rsidR="00AA5738" w:rsidRDefault="00AA5738" w:rsidP="008C2F5E">
      <w:pPr>
        <w:pStyle w:val="aff3"/>
        <w:ind w:firstLineChars="0" w:firstLine="0"/>
      </w:pPr>
      <w:r>
        <w:t xml:space="preserve">    }</w:t>
      </w:r>
    </w:p>
    <w:p w14:paraId="62A4C9C1" w14:textId="77777777" w:rsidR="00AA5738" w:rsidRDefault="00AA5738" w:rsidP="008C2F5E">
      <w:pPr>
        <w:pStyle w:val="aff3"/>
        <w:ind w:firstLineChars="0" w:firstLine="0"/>
      </w:pPr>
    </w:p>
    <w:p w14:paraId="6458820E" w14:textId="4CED94B3" w:rsidR="00AA5738" w:rsidRDefault="00AA5738" w:rsidP="008C2F5E">
      <w:pPr>
        <w:pStyle w:val="aff3"/>
        <w:ind w:firstLineChars="0" w:firstLine="0"/>
      </w:pPr>
      <w:r>
        <w:t>}</w:t>
      </w:r>
    </w:p>
    <w:p w14:paraId="1D7B57EB" w14:textId="77777777" w:rsidR="00201A95" w:rsidRDefault="00201A95">
      <w:pPr>
        <w:widowControl/>
        <w:jc w:val="left"/>
        <w:sectPr w:rsidR="00201A95" w:rsidSect="005D013B">
          <w:type w:val="oddPage"/>
          <w:pgSz w:w="11906" w:h="16838" w:code="9"/>
          <w:pgMar w:top="1418" w:right="1134" w:bottom="1134" w:left="1418" w:header="1418" w:footer="1134" w:gutter="0"/>
          <w:cols w:space="425"/>
          <w:formProt w:val="0"/>
          <w:docGrid w:type="linesAndChars" w:linePitch="312"/>
        </w:sectPr>
      </w:pPr>
    </w:p>
    <w:p w14:paraId="7B3C3FBC" w14:textId="24A1CE48" w:rsidR="00F15C46" w:rsidRPr="00201A95" w:rsidRDefault="00EB0A70" w:rsidP="00201A95">
      <w:pPr>
        <w:pStyle w:val="affff8"/>
        <w:keepNext w:val="0"/>
        <w:tabs>
          <w:tab w:val="clear" w:pos="360"/>
        </w:tabs>
        <w:adjustRightInd w:val="0"/>
        <w:snapToGrid w:val="0"/>
        <w:spacing w:before="851" w:after="284"/>
      </w:pPr>
      <w:bookmarkStart w:id="523" w:name="_Toc66886083"/>
      <w:r>
        <w:rPr>
          <w:rFonts w:hint="eastAsia"/>
        </w:rPr>
        <w:lastRenderedPageBreak/>
        <w:t>附录</w:t>
      </w:r>
      <w:r>
        <w:t>B</w:t>
      </w:r>
      <w:r w:rsidR="00201A95">
        <w:br/>
      </w:r>
      <w:r w:rsidR="00A96A35" w:rsidRPr="000F6891">
        <w:rPr>
          <w:rFonts w:hAnsi="黑体" w:hint="eastAsia"/>
        </w:rPr>
        <w:t>（</w:t>
      </w:r>
      <w:r w:rsidR="00CD0B29">
        <w:rPr>
          <w:rFonts w:hAnsi="黑体" w:hint="eastAsia"/>
        </w:rPr>
        <w:t>规范</w:t>
      </w:r>
      <w:r w:rsidR="00A96A35" w:rsidRPr="00C57005">
        <w:rPr>
          <w:rFonts w:hAnsi="黑体" w:hint="eastAsia"/>
        </w:rPr>
        <w:t>性）</w:t>
      </w:r>
      <w:r w:rsidR="00201A95">
        <w:rPr>
          <w:rFonts w:hAnsi="黑体"/>
        </w:rPr>
        <w:br/>
      </w:r>
      <w:r w:rsidR="00F15C46">
        <w:rPr>
          <w:rFonts w:hAnsi="黑体" w:hint="eastAsia"/>
        </w:rPr>
        <w:t>g</w:t>
      </w:r>
      <w:r w:rsidR="00F15C46">
        <w:rPr>
          <w:rFonts w:hAnsi="黑体"/>
        </w:rPr>
        <w:t>RPC</w:t>
      </w:r>
      <w:r w:rsidR="00F15C46">
        <w:rPr>
          <w:rFonts w:hAnsi="黑体" w:hint="eastAsia"/>
        </w:rPr>
        <w:t>协议数据模型层数据模型</w:t>
      </w:r>
      <w:bookmarkEnd w:id="523"/>
    </w:p>
    <w:p w14:paraId="0397C9E6" w14:textId="237C66A9" w:rsidR="00C63484" w:rsidRDefault="00C63484" w:rsidP="00CD234B">
      <w:pPr>
        <w:pStyle w:val="afffff4"/>
        <w:numPr>
          <w:ilvl w:val="0"/>
          <w:numId w:val="13"/>
        </w:numPr>
        <w:tabs>
          <w:tab w:val="clear" w:pos="360"/>
        </w:tabs>
        <w:spacing w:before="312" w:after="312"/>
        <w:rPr>
          <w:rFonts w:hAnsi="宋体"/>
        </w:rPr>
      </w:pPr>
      <w:bookmarkStart w:id="524" w:name="_Toc66886084"/>
      <w:r>
        <w:rPr>
          <w:rFonts w:hAnsi="宋体" w:hint="eastAsia"/>
        </w:rPr>
        <w:t>gRPC层数据模型</w:t>
      </w:r>
      <w:bookmarkEnd w:id="524"/>
    </w:p>
    <w:p w14:paraId="2578DDD0" w14:textId="61929CA6" w:rsidR="00C63484" w:rsidRDefault="00C63484" w:rsidP="00CD234B">
      <w:pPr>
        <w:pStyle w:val="afffff4"/>
        <w:numPr>
          <w:ilvl w:val="0"/>
          <w:numId w:val="19"/>
        </w:numPr>
        <w:tabs>
          <w:tab w:val="clear" w:pos="360"/>
        </w:tabs>
        <w:spacing w:beforeLines="50" w:before="156" w:afterLines="50" w:after="156"/>
        <w:outlineLvl w:val="2"/>
        <w:rPr>
          <w:rFonts w:hAnsi="宋体"/>
        </w:rPr>
      </w:pPr>
      <w:bookmarkStart w:id="525" w:name="_Toc66886085"/>
      <w:r>
        <w:rPr>
          <w:rFonts w:hAnsi="宋体" w:hint="eastAsia"/>
        </w:rPr>
        <w:t>grpc-dialin</w:t>
      </w:r>
      <w:r w:rsidRPr="0006230E">
        <w:rPr>
          <w:rFonts w:hAnsi="宋体"/>
        </w:rPr>
        <w:t>.proto</w:t>
      </w:r>
      <w:bookmarkEnd w:id="525"/>
    </w:p>
    <w:p w14:paraId="721ACA4D" w14:textId="77777777" w:rsidR="00B543F8" w:rsidRDefault="00B543F8" w:rsidP="00B543F8">
      <w:pPr>
        <w:pStyle w:val="aff3"/>
        <w:ind w:firstLineChars="0" w:firstLine="0"/>
        <w:jc w:val="left"/>
      </w:pPr>
      <w:r>
        <w:t>syntax = "proto3";</w:t>
      </w:r>
    </w:p>
    <w:p w14:paraId="08CFE86F" w14:textId="77777777" w:rsidR="00B543F8" w:rsidRDefault="00B543F8" w:rsidP="00B543F8">
      <w:pPr>
        <w:pStyle w:val="aff3"/>
        <w:ind w:firstLineChars="0" w:firstLine="0"/>
        <w:jc w:val="left"/>
      </w:pPr>
      <w:r>
        <w:t>package dialin;</w:t>
      </w:r>
    </w:p>
    <w:p w14:paraId="2B149290" w14:textId="77777777" w:rsidR="00B543F8" w:rsidRDefault="00B543F8" w:rsidP="00B543F8">
      <w:pPr>
        <w:pStyle w:val="aff3"/>
        <w:ind w:firstLineChars="0" w:firstLine="0"/>
        <w:jc w:val="left"/>
      </w:pPr>
    </w:p>
    <w:p w14:paraId="4F47668B" w14:textId="77777777" w:rsidR="00B543F8" w:rsidRDefault="00B543F8" w:rsidP="00B543F8">
      <w:pPr>
        <w:pStyle w:val="aff3"/>
        <w:ind w:firstLineChars="0" w:firstLine="0"/>
        <w:jc w:val="left"/>
      </w:pPr>
      <w:r>
        <w:t>service gRPCConfigOper {</w:t>
      </w:r>
    </w:p>
    <w:p w14:paraId="0135C03C" w14:textId="77777777" w:rsidR="00B543F8" w:rsidRDefault="00B543F8" w:rsidP="00B543F8">
      <w:pPr>
        <w:pStyle w:val="aff3"/>
        <w:ind w:firstLineChars="0" w:firstLine="0"/>
        <w:jc w:val="left"/>
      </w:pPr>
      <w:r>
        <w:t xml:space="preserve">    rpc Subscribe(SubsArgs) returns(stream SubsReply) {};</w:t>
      </w:r>
    </w:p>
    <w:p w14:paraId="061C7A31" w14:textId="77777777" w:rsidR="00B543F8" w:rsidRDefault="00B543F8" w:rsidP="00B543F8">
      <w:pPr>
        <w:pStyle w:val="aff3"/>
        <w:ind w:firstLineChars="0" w:firstLine="0"/>
        <w:jc w:val="left"/>
      </w:pPr>
      <w:r>
        <w:t xml:space="preserve">    rpc Cancel(CancelArgs) returns(CancelReply) {};</w:t>
      </w:r>
    </w:p>
    <w:p w14:paraId="0D886CB7" w14:textId="77777777" w:rsidR="00B543F8" w:rsidRDefault="00B543F8" w:rsidP="00B543F8">
      <w:pPr>
        <w:pStyle w:val="aff3"/>
        <w:ind w:firstLineChars="0" w:firstLine="0"/>
        <w:jc w:val="left"/>
      </w:pPr>
      <w:r>
        <w:t>}</w:t>
      </w:r>
    </w:p>
    <w:p w14:paraId="45BF6F52" w14:textId="77777777" w:rsidR="00B543F8" w:rsidRDefault="00B543F8" w:rsidP="00B543F8">
      <w:pPr>
        <w:pStyle w:val="aff3"/>
        <w:ind w:firstLineChars="0" w:firstLine="0"/>
        <w:jc w:val="left"/>
      </w:pPr>
    </w:p>
    <w:p w14:paraId="5C1E7842" w14:textId="77777777" w:rsidR="00B543F8" w:rsidRDefault="00B543F8" w:rsidP="00B543F8">
      <w:pPr>
        <w:pStyle w:val="aff3"/>
        <w:ind w:firstLineChars="0" w:firstLine="0"/>
        <w:jc w:val="left"/>
      </w:pPr>
      <w:r>
        <w:t>message Path {</w:t>
      </w:r>
    </w:p>
    <w:p w14:paraId="17F8555E" w14:textId="77777777" w:rsidR="00B543F8" w:rsidRDefault="00B543F8" w:rsidP="00B543F8">
      <w:pPr>
        <w:pStyle w:val="aff3"/>
        <w:ind w:firstLineChars="0" w:firstLine="0"/>
        <w:jc w:val="left"/>
      </w:pPr>
      <w:r>
        <w:t xml:space="preserve">    string path = 1;</w:t>
      </w:r>
    </w:p>
    <w:p w14:paraId="2CEFC560" w14:textId="77777777" w:rsidR="00B543F8" w:rsidRDefault="00B543F8" w:rsidP="00B543F8">
      <w:pPr>
        <w:pStyle w:val="aff3"/>
        <w:ind w:firstLineChars="0" w:firstLine="0"/>
        <w:jc w:val="left"/>
      </w:pPr>
      <w:r>
        <w:t>}</w:t>
      </w:r>
    </w:p>
    <w:p w14:paraId="0573BFA2" w14:textId="77777777" w:rsidR="00B543F8" w:rsidRDefault="00B543F8" w:rsidP="00B543F8">
      <w:pPr>
        <w:pStyle w:val="aff3"/>
        <w:ind w:firstLineChars="0" w:firstLine="0"/>
        <w:jc w:val="left"/>
      </w:pPr>
    </w:p>
    <w:p w14:paraId="448B4F77" w14:textId="77777777" w:rsidR="00B543F8" w:rsidRDefault="00B543F8" w:rsidP="00B543F8">
      <w:pPr>
        <w:pStyle w:val="aff3"/>
        <w:ind w:firstLineChars="0" w:firstLine="0"/>
        <w:jc w:val="left"/>
      </w:pPr>
      <w:r>
        <w:t>message SubsArgs {</w:t>
      </w:r>
    </w:p>
    <w:p w14:paraId="2F74691D" w14:textId="77777777" w:rsidR="00B543F8" w:rsidRDefault="00B543F8" w:rsidP="00B543F8">
      <w:pPr>
        <w:pStyle w:val="aff3"/>
        <w:ind w:firstLineChars="0" w:firstLine="0"/>
        <w:jc w:val="left"/>
      </w:pPr>
      <w:r>
        <w:t xml:space="preserve">    uint64 request_id = 1;</w:t>
      </w:r>
    </w:p>
    <w:p w14:paraId="1FF1520E" w14:textId="77777777" w:rsidR="00B543F8" w:rsidRDefault="00B543F8" w:rsidP="00B543F8">
      <w:pPr>
        <w:pStyle w:val="aff3"/>
        <w:ind w:firstLineChars="0" w:firstLine="0"/>
        <w:jc w:val="left"/>
      </w:pPr>
      <w:r>
        <w:t xml:space="preserve">    uint32 encoding = 2;</w:t>
      </w:r>
    </w:p>
    <w:p w14:paraId="07E5B8BC" w14:textId="77777777" w:rsidR="00B543F8" w:rsidRDefault="00B543F8" w:rsidP="00B543F8">
      <w:pPr>
        <w:pStyle w:val="aff3"/>
        <w:ind w:firstLineChars="0" w:firstLine="0"/>
        <w:jc w:val="left"/>
      </w:pPr>
    </w:p>
    <w:p w14:paraId="12ECA904" w14:textId="77777777" w:rsidR="00B543F8" w:rsidRDefault="00B543F8" w:rsidP="00B543F8">
      <w:pPr>
        <w:pStyle w:val="aff3"/>
        <w:ind w:firstLineChars="0" w:firstLine="0"/>
        <w:jc w:val="left"/>
      </w:pPr>
      <w:r>
        <w:t xml:space="preserve">    repeated Destination destination = 3;</w:t>
      </w:r>
    </w:p>
    <w:p w14:paraId="1C1CB215" w14:textId="77777777" w:rsidR="00B543F8" w:rsidRDefault="00B543F8" w:rsidP="00B543F8">
      <w:pPr>
        <w:pStyle w:val="aff3"/>
        <w:ind w:firstLineChars="0" w:firstLine="0"/>
        <w:jc w:val="left"/>
      </w:pPr>
    </w:p>
    <w:p w14:paraId="13E888E1" w14:textId="77777777" w:rsidR="00B543F8" w:rsidRDefault="00B543F8" w:rsidP="00B543F8">
      <w:pPr>
        <w:pStyle w:val="aff3"/>
        <w:ind w:firstLineChars="0" w:firstLine="0"/>
        <w:jc w:val="left"/>
      </w:pPr>
      <w:r>
        <w:t xml:space="preserve">    //Path to a section of operational state of interest (the sensor).</w:t>
      </w:r>
    </w:p>
    <w:p w14:paraId="5AD7CA85" w14:textId="77777777" w:rsidR="00B543F8" w:rsidRDefault="00B543F8" w:rsidP="00B543F8">
      <w:pPr>
        <w:pStyle w:val="aff3"/>
        <w:ind w:firstLineChars="0" w:firstLine="0"/>
        <w:jc w:val="left"/>
      </w:pPr>
      <w:r>
        <w:t xml:space="preserve">    repeated Path path = 5;</w:t>
      </w:r>
    </w:p>
    <w:p w14:paraId="3703E178" w14:textId="77777777" w:rsidR="00B543F8" w:rsidRDefault="00B543F8" w:rsidP="00B543F8">
      <w:pPr>
        <w:pStyle w:val="aff3"/>
        <w:ind w:firstLineChars="0" w:firstLine="0"/>
        <w:jc w:val="left"/>
      </w:pPr>
    </w:p>
    <w:p w14:paraId="0EC40033" w14:textId="06421738" w:rsidR="006A1BDB" w:rsidRDefault="00B543F8" w:rsidP="006A1BDB">
      <w:pPr>
        <w:pStyle w:val="aff3"/>
        <w:ind w:firstLineChars="0"/>
        <w:jc w:val="left"/>
      </w:pPr>
      <w:r>
        <w:t>//</w:t>
      </w:r>
      <w:r w:rsidR="006A1BDB" w:rsidRPr="006A1BDB">
        <w:t>The accuracy of the collected data reported by the device</w:t>
      </w:r>
    </w:p>
    <w:p w14:paraId="5B688D53" w14:textId="527C5127" w:rsidR="00B543F8" w:rsidRDefault="006A1BDB" w:rsidP="006A1BDB">
      <w:pPr>
        <w:pStyle w:val="aff3"/>
        <w:ind w:firstLineChars="0"/>
        <w:jc w:val="left"/>
      </w:pPr>
      <w:r>
        <w:rPr>
          <w:rFonts w:hint="eastAsia"/>
        </w:rPr>
        <w:t>//</w:t>
      </w:r>
      <w:r w:rsidRPr="006A1BDB">
        <w:t>to the collector</w:t>
      </w:r>
    </w:p>
    <w:p w14:paraId="55029845" w14:textId="77777777" w:rsidR="00B543F8" w:rsidRDefault="00B543F8" w:rsidP="00B543F8">
      <w:pPr>
        <w:pStyle w:val="aff3"/>
        <w:ind w:firstLineChars="0" w:firstLine="0"/>
        <w:jc w:val="left"/>
      </w:pPr>
      <w:r>
        <w:t xml:space="preserve">    uint64 sample_interval = 6;</w:t>
      </w:r>
    </w:p>
    <w:p w14:paraId="5F987737" w14:textId="77777777" w:rsidR="00B543F8" w:rsidRDefault="00B543F8" w:rsidP="00B543F8">
      <w:pPr>
        <w:pStyle w:val="aff3"/>
        <w:ind w:firstLineChars="0" w:firstLine="0"/>
        <w:jc w:val="left"/>
      </w:pPr>
    </w:p>
    <w:p w14:paraId="77226540" w14:textId="77777777" w:rsidR="00B543F8" w:rsidRDefault="00B543F8" w:rsidP="00B543F8">
      <w:pPr>
        <w:pStyle w:val="aff3"/>
        <w:ind w:firstLineChars="0" w:firstLine="0"/>
        <w:jc w:val="left"/>
      </w:pPr>
      <w:r>
        <w:t xml:space="preserve">    //Maximum time interval in seconds that may pass</w:t>
      </w:r>
    </w:p>
    <w:p w14:paraId="7D933425" w14:textId="77777777" w:rsidR="00B543F8" w:rsidRDefault="00B543F8" w:rsidP="00B543F8">
      <w:pPr>
        <w:pStyle w:val="aff3"/>
        <w:ind w:firstLineChars="0" w:firstLine="0"/>
        <w:jc w:val="left"/>
      </w:pPr>
      <w:r>
        <w:t xml:space="preserve">    //between updates from a device to a telemetry collector.</w:t>
      </w:r>
    </w:p>
    <w:p w14:paraId="13445EDD" w14:textId="77777777" w:rsidR="00B543F8" w:rsidRDefault="00B543F8" w:rsidP="00B543F8">
      <w:pPr>
        <w:pStyle w:val="aff3"/>
        <w:ind w:firstLineChars="0" w:firstLine="0"/>
        <w:jc w:val="left"/>
      </w:pPr>
      <w:r>
        <w:t xml:space="preserve">    //If this interval expires, but there is no updated data to</w:t>
      </w:r>
    </w:p>
    <w:p w14:paraId="40F7FBA8" w14:textId="77777777" w:rsidR="00B543F8" w:rsidRDefault="00B543F8" w:rsidP="00B543F8">
      <w:pPr>
        <w:pStyle w:val="aff3"/>
        <w:ind w:firstLineChars="0" w:firstLine="0"/>
        <w:jc w:val="left"/>
      </w:pPr>
      <w:r>
        <w:t xml:space="preserve">    //send (such as if suppress_updates has been configured), the</w:t>
      </w:r>
    </w:p>
    <w:p w14:paraId="047E3ECA" w14:textId="77777777" w:rsidR="00B543F8" w:rsidRDefault="00B543F8" w:rsidP="00B543F8">
      <w:pPr>
        <w:pStyle w:val="aff3"/>
        <w:ind w:firstLineChars="0" w:firstLine="0"/>
        <w:jc w:val="left"/>
      </w:pPr>
      <w:r>
        <w:t xml:space="preserve">    //device must send a telemetry message to the collector.</w:t>
      </w:r>
    </w:p>
    <w:p w14:paraId="7A3B8E4A" w14:textId="77777777" w:rsidR="00B543F8" w:rsidRDefault="00B543F8" w:rsidP="00B543F8">
      <w:pPr>
        <w:pStyle w:val="aff3"/>
        <w:ind w:firstLineChars="0" w:firstLine="0"/>
        <w:jc w:val="left"/>
      </w:pPr>
      <w:r>
        <w:t xml:space="preserve">    uint64 heartbeat_interval = 7;</w:t>
      </w:r>
    </w:p>
    <w:p w14:paraId="59CEB4F4" w14:textId="77777777" w:rsidR="00B543F8" w:rsidRDefault="00B543F8" w:rsidP="00B543F8">
      <w:pPr>
        <w:pStyle w:val="aff3"/>
        <w:ind w:firstLineChars="0" w:firstLine="0"/>
        <w:jc w:val="left"/>
      </w:pPr>
    </w:p>
    <w:p w14:paraId="6A00C915" w14:textId="77777777" w:rsidR="00B543F8" w:rsidRDefault="00B543F8" w:rsidP="00B543F8">
      <w:pPr>
        <w:pStyle w:val="aff3"/>
        <w:ind w:firstLineChars="0" w:firstLine="0"/>
        <w:jc w:val="left"/>
      </w:pPr>
      <w:r>
        <w:t xml:space="preserve">    //Boolean flag to control suppression of redundant</w:t>
      </w:r>
    </w:p>
    <w:p w14:paraId="3B2F1FAB" w14:textId="77777777" w:rsidR="00B543F8" w:rsidRDefault="00B543F8" w:rsidP="00B543F8">
      <w:pPr>
        <w:pStyle w:val="aff3"/>
        <w:ind w:firstLineChars="0" w:firstLine="0"/>
        <w:jc w:val="left"/>
      </w:pPr>
      <w:r>
        <w:lastRenderedPageBreak/>
        <w:t xml:space="preserve">    //telemetry updates to the collector platform. If this flag is</w:t>
      </w:r>
    </w:p>
    <w:p w14:paraId="19DEB253" w14:textId="77777777" w:rsidR="00B543F8" w:rsidRDefault="00B543F8" w:rsidP="00B543F8">
      <w:pPr>
        <w:pStyle w:val="aff3"/>
        <w:ind w:firstLineChars="0" w:firstLine="0"/>
        <w:jc w:val="left"/>
      </w:pPr>
      <w:r>
        <w:t xml:space="preserve">    //set to TRUE, then the collector will only send an update at</w:t>
      </w:r>
    </w:p>
    <w:p w14:paraId="0F6BCD68" w14:textId="77777777" w:rsidR="00B543F8" w:rsidRDefault="00B543F8" w:rsidP="00B543F8">
      <w:pPr>
        <w:pStyle w:val="aff3"/>
        <w:ind w:firstLineChars="0" w:firstLine="0"/>
        <w:jc w:val="left"/>
      </w:pPr>
      <w:r>
        <w:t xml:space="preserve">    //the configured interval if a subscribed data value has</w:t>
      </w:r>
    </w:p>
    <w:p w14:paraId="35B3CB8D" w14:textId="77777777" w:rsidR="00B543F8" w:rsidRDefault="00B543F8" w:rsidP="00B543F8">
      <w:pPr>
        <w:pStyle w:val="aff3"/>
        <w:ind w:firstLineChars="0" w:firstLine="0"/>
        <w:jc w:val="left"/>
      </w:pPr>
      <w:r>
        <w:t xml:space="preserve">    //changed. Otherwise, the device will not send an update to</w:t>
      </w:r>
    </w:p>
    <w:p w14:paraId="4D949F9D" w14:textId="77777777" w:rsidR="00B543F8" w:rsidRDefault="00B543F8" w:rsidP="00B543F8">
      <w:pPr>
        <w:pStyle w:val="aff3"/>
        <w:ind w:firstLineChars="0" w:firstLine="0"/>
        <w:jc w:val="left"/>
      </w:pPr>
      <w:r>
        <w:t xml:space="preserve">    //the collector until expiration of the heartbeat interval. </w:t>
      </w:r>
    </w:p>
    <w:p w14:paraId="59BC1723" w14:textId="77777777" w:rsidR="00B543F8" w:rsidRDefault="00B543F8" w:rsidP="00B543F8">
      <w:pPr>
        <w:pStyle w:val="aff3"/>
        <w:ind w:firstLineChars="0" w:firstLine="0"/>
        <w:jc w:val="left"/>
      </w:pPr>
      <w:r>
        <w:t xml:space="preserve">    bool suppress_redundant = 8;</w:t>
      </w:r>
    </w:p>
    <w:p w14:paraId="1FD07009" w14:textId="77777777" w:rsidR="00B543F8" w:rsidRDefault="00B543F8" w:rsidP="00B543F8">
      <w:pPr>
        <w:pStyle w:val="aff3"/>
        <w:ind w:firstLineChars="0" w:firstLine="0"/>
        <w:jc w:val="left"/>
      </w:pPr>
    </w:p>
    <w:p w14:paraId="1A66C657" w14:textId="77777777" w:rsidR="00B543F8" w:rsidRDefault="00B543F8" w:rsidP="00B543F8">
      <w:pPr>
        <w:pStyle w:val="aff3"/>
        <w:ind w:firstLineChars="0" w:firstLine="0"/>
        <w:jc w:val="left"/>
      </w:pPr>
      <w:r>
        <w:t xml:space="preserve">    //range "0..63"</w:t>
      </w:r>
    </w:p>
    <w:p w14:paraId="73D3AC81" w14:textId="77777777" w:rsidR="00B543F8" w:rsidRDefault="00B543F8" w:rsidP="00B543F8">
      <w:pPr>
        <w:pStyle w:val="aff3"/>
        <w:ind w:firstLineChars="0" w:firstLine="0"/>
        <w:jc w:val="left"/>
      </w:pPr>
      <w:r>
        <w:t xml:space="preserve">    //The dscp type represents a Differentiated Services Code Point</w:t>
      </w:r>
    </w:p>
    <w:p w14:paraId="1A8DB3D9" w14:textId="77777777" w:rsidR="00B543F8" w:rsidRDefault="00B543F8" w:rsidP="00B543F8">
      <w:pPr>
        <w:pStyle w:val="aff3"/>
        <w:ind w:firstLineChars="0" w:firstLine="0"/>
        <w:jc w:val="left"/>
      </w:pPr>
      <w:r>
        <w:t xml:space="preserve">    //that may be used for marking packets in a traffic stream.</w:t>
      </w:r>
    </w:p>
    <w:p w14:paraId="49393D5C" w14:textId="77777777" w:rsidR="00B543F8" w:rsidRDefault="00B543F8" w:rsidP="00B543F8">
      <w:pPr>
        <w:pStyle w:val="aff3"/>
        <w:ind w:firstLineChars="0" w:firstLine="0"/>
        <w:jc w:val="left"/>
      </w:pPr>
      <w:r>
        <w:t xml:space="preserve">    //In the value set and its semantics, this type is equivalent</w:t>
      </w:r>
    </w:p>
    <w:p w14:paraId="33F3CEBC" w14:textId="77777777" w:rsidR="00B543F8" w:rsidRDefault="00B543F8" w:rsidP="00B543F8">
      <w:pPr>
        <w:pStyle w:val="aff3"/>
        <w:ind w:firstLineChars="0" w:firstLine="0"/>
        <w:jc w:val="left"/>
      </w:pPr>
      <w:r>
        <w:t xml:space="preserve">    //to the Dscp textual convention of the SMIv2.</w:t>
      </w:r>
    </w:p>
    <w:p w14:paraId="2B4ED3BF" w14:textId="77777777" w:rsidR="00B543F8" w:rsidRDefault="00B543F8" w:rsidP="00B543F8">
      <w:pPr>
        <w:pStyle w:val="aff3"/>
        <w:ind w:firstLineChars="0" w:firstLine="0"/>
        <w:jc w:val="left"/>
      </w:pPr>
      <w:r>
        <w:t xml:space="preserve">    uint32 originated_qos_marking = 9;</w:t>
      </w:r>
    </w:p>
    <w:p w14:paraId="0A1E0AE0" w14:textId="77777777" w:rsidR="00B543F8" w:rsidRDefault="00B543F8" w:rsidP="00B543F8">
      <w:pPr>
        <w:pStyle w:val="aff3"/>
        <w:ind w:firstLineChars="0" w:firstLine="0"/>
        <w:jc w:val="left"/>
      </w:pPr>
      <w:r>
        <w:t>}</w:t>
      </w:r>
    </w:p>
    <w:p w14:paraId="3D93E79A" w14:textId="77777777" w:rsidR="00B543F8" w:rsidRDefault="00B543F8" w:rsidP="00B543F8">
      <w:pPr>
        <w:pStyle w:val="aff3"/>
        <w:ind w:firstLineChars="0" w:firstLine="0"/>
        <w:jc w:val="left"/>
      </w:pPr>
    </w:p>
    <w:p w14:paraId="6E28C992" w14:textId="77777777" w:rsidR="00B543F8" w:rsidRDefault="00B543F8" w:rsidP="00B543F8">
      <w:pPr>
        <w:pStyle w:val="aff3"/>
        <w:ind w:firstLineChars="0" w:firstLine="0"/>
        <w:jc w:val="left"/>
      </w:pPr>
      <w:r>
        <w:t>message Destination {</w:t>
      </w:r>
    </w:p>
    <w:p w14:paraId="2DC9E2F2" w14:textId="77777777" w:rsidR="00B543F8" w:rsidRDefault="00B543F8" w:rsidP="00B543F8">
      <w:pPr>
        <w:pStyle w:val="aff3"/>
        <w:ind w:firstLineChars="0" w:firstLine="0"/>
        <w:jc w:val="left"/>
      </w:pPr>
      <w:r>
        <w:t xml:space="preserve">    // IP address of the telemetry stream destination</w:t>
      </w:r>
    </w:p>
    <w:p w14:paraId="35142FF6" w14:textId="77777777" w:rsidR="00B543F8" w:rsidRDefault="00B543F8" w:rsidP="00B543F8">
      <w:pPr>
        <w:pStyle w:val="aff3"/>
        <w:ind w:firstLineChars="0" w:firstLine="0"/>
        <w:jc w:val="left"/>
      </w:pPr>
      <w:r>
        <w:t xml:space="preserve">    string destination_address = 1;</w:t>
      </w:r>
    </w:p>
    <w:p w14:paraId="6280C63C" w14:textId="77777777" w:rsidR="00B543F8" w:rsidRDefault="00B543F8" w:rsidP="00B543F8">
      <w:pPr>
        <w:pStyle w:val="aff3"/>
        <w:ind w:firstLineChars="0" w:firstLine="0"/>
        <w:jc w:val="left"/>
      </w:pPr>
      <w:r>
        <w:t xml:space="preserve">    </w:t>
      </w:r>
    </w:p>
    <w:p w14:paraId="0141CBC9" w14:textId="77777777" w:rsidR="00B543F8" w:rsidRDefault="00B543F8" w:rsidP="00B543F8">
      <w:pPr>
        <w:pStyle w:val="aff3"/>
        <w:ind w:firstLineChars="0" w:firstLine="0"/>
        <w:jc w:val="left"/>
      </w:pPr>
      <w:r>
        <w:t xml:space="preserve">    // Protocol (udp or tcp) port number for the telemetry</w:t>
      </w:r>
    </w:p>
    <w:p w14:paraId="54338548" w14:textId="77777777" w:rsidR="00B543F8" w:rsidRDefault="00B543F8" w:rsidP="00B543F8">
      <w:pPr>
        <w:pStyle w:val="aff3"/>
        <w:ind w:firstLineChars="0" w:firstLine="0"/>
        <w:jc w:val="left"/>
      </w:pPr>
      <w:r>
        <w:t xml:space="preserve">    // stream destination</w:t>
      </w:r>
    </w:p>
    <w:p w14:paraId="578CFBE4" w14:textId="77777777" w:rsidR="00B543F8" w:rsidRDefault="00B543F8" w:rsidP="00B543F8">
      <w:pPr>
        <w:pStyle w:val="aff3"/>
        <w:ind w:firstLineChars="0" w:firstLine="0"/>
        <w:jc w:val="left"/>
      </w:pPr>
      <w:r>
        <w:t xml:space="preserve">    uint32 destination_port = 2;</w:t>
      </w:r>
    </w:p>
    <w:p w14:paraId="56A82BE0" w14:textId="77777777" w:rsidR="00B543F8" w:rsidRDefault="00B543F8" w:rsidP="00B543F8">
      <w:pPr>
        <w:pStyle w:val="aff3"/>
        <w:ind w:firstLineChars="0" w:firstLine="0"/>
        <w:jc w:val="left"/>
      </w:pPr>
      <w:r>
        <w:t>}</w:t>
      </w:r>
    </w:p>
    <w:p w14:paraId="0CA8063F" w14:textId="77777777" w:rsidR="00B543F8" w:rsidRDefault="00B543F8" w:rsidP="00B543F8">
      <w:pPr>
        <w:pStyle w:val="aff3"/>
        <w:ind w:firstLineChars="0" w:firstLine="0"/>
        <w:jc w:val="left"/>
      </w:pPr>
    </w:p>
    <w:p w14:paraId="25045882" w14:textId="77777777" w:rsidR="00B543F8" w:rsidRDefault="00B543F8" w:rsidP="00B543F8">
      <w:pPr>
        <w:pStyle w:val="aff3"/>
        <w:ind w:firstLineChars="0" w:firstLine="0"/>
        <w:jc w:val="left"/>
      </w:pPr>
      <w:r>
        <w:t>message SubsReply {</w:t>
      </w:r>
    </w:p>
    <w:p w14:paraId="32C440DA" w14:textId="77777777" w:rsidR="00B543F8" w:rsidRDefault="00B543F8" w:rsidP="00B543F8">
      <w:pPr>
        <w:pStyle w:val="aff3"/>
        <w:ind w:firstLineChars="0" w:firstLine="0"/>
        <w:jc w:val="left"/>
      </w:pPr>
      <w:r>
        <w:t xml:space="preserve">    uint32 subscription_id = 1;</w:t>
      </w:r>
    </w:p>
    <w:p w14:paraId="2DF8CBEE" w14:textId="77777777" w:rsidR="00B543F8" w:rsidRDefault="00B543F8" w:rsidP="00B543F8">
      <w:pPr>
        <w:pStyle w:val="aff3"/>
        <w:ind w:firstLineChars="0" w:firstLine="0"/>
        <w:jc w:val="left"/>
      </w:pPr>
      <w:r>
        <w:t xml:space="preserve">    uint64 request_id = 2;</w:t>
      </w:r>
    </w:p>
    <w:p w14:paraId="3CB4300B" w14:textId="77777777" w:rsidR="00B543F8" w:rsidRDefault="00B543F8" w:rsidP="00B543F8">
      <w:pPr>
        <w:pStyle w:val="aff3"/>
        <w:ind w:firstLineChars="0" w:firstLine="0"/>
        <w:jc w:val="left"/>
      </w:pPr>
      <w:r>
        <w:t xml:space="preserve">    string response_code = 3;</w:t>
      </w:r>
    </w:p>
    <w:p w14:paraId="67A3F3E1" w14:textId="77777777" w:rsidR="00B543F8" w:rsidRDefault="00B543F8" w:rsidP="00B543F8">
      <w:pPr>
        <w:pStyle w:val="aff3"/>
        <w:ind w:firstLineChars="0" w:firstLine="0"/>
        <w:jc w:val="left"/>
      </w:pPr>
    </w:p>
    <w:p w14:paraId="17CFEF6F" w14:textId="77777777" w:rsidR="00B543F8" w:rsidRDefault="00B543F8" w:rsidP="00B543F8">
      <w:pPr>
        <w:pStyle w:val="aff3"/>
        <w:ind w:firstLineChars="0" w:firstLine="0"/>
        <w:jc w:val="left"/>
      </w:pPr>
      <w:r>
        <w:t xml:space="preserve">    //containing the data described by the Telemetry message</w:t>
      </w:r>
    </w:p>
    <w:p w14:paraId="1F212FFF" w14:textId="77777777" w:rsidR="00B543F8" w:rsidRDefault="00B543F8" w:rsidP="00B543F8">
      <w:pPr>
        <w:pStyle w:val="aff3"/>
        <w:ind w:firstLineChars="0" w:firstLine="0"/>
        <w:jc w:val="left"/>
      </w:pPr>
      <w:r>
        <w:t xml:space="preserve">    //defined in hw_telemetry.proto</w:t>
      </w:r>
    </w:p>
    <w:p w14:paraId="573B05BA" w14:textId="77777777" w:rsidR="00B543F8" w:rsidRDefault="00B543F8" w:rsidP="00B543F8">
      <w:pPr>
        <w:pStyle w:val="aff3"/>
        <w:ind w:firstLineChars="0" w:firstLine="0"/>
        <w:jc w:val="left"/>
      </w:pPr>
      <w:r>
        <w:t xml:space="preserve">    bytes message = 4;</w:t>
      </w:r>
    </w:p>
    <w:p w14:paraId="0E57A456" w14:textId="77777777" w:rsidR="00B543F8" w:rsidRDefault="00B543F8" w:rsidP="00B543F8">
      <w:pPr>
        <w:pStyle w:val="aff3"/>
        <w:ind w:firstLineChars="0" w:firstLine="0"/>
        <w:jc w:val="left"/>
      </w:pPr>
      <w:r>
        <w:t>}</w:t>
      </w:r>
    </w:p>
    <w:p w14:paraId="53484312" w14:textId="77777777" w:rsidR="00B543F8" w:rsidRDefault="00B543F8" w:rsidP="00B543F8">
      <w:pPr>
        <w:pStyle w:val="aff3"/>
        <w:ind w:firstLineChars="0" w:firstLine="0"/>
        <w:jc w:val="left"/>
      </w:pPr>
    </w:p>
    <w:p w14:paraId="1641DC7D" w14:textId="77777777" w:rsidR="00B543F8" w:rsidRDefault="00B543F8" w:rsidP="00B543F8">
      <w:pPr>
        <w:pStyle w:val="aff3"/>
        <w:ind w:firstLineChars="0" w:firstLine="0"/>
        <w:jc w:val="left"/>
      </w:pPr>
      <w:r>
        <w:t>message CancelArgs {</w:t>
      </w:r>
    </w:p>
    <w:p w14:paraId="77B45DCE" w14:textId="77777777" w:rsidR="00B543F8" w:rsidRDefault="00B543F8" w:rsidP="00B543F8">
      <w:pPr>
        <w:pStyle w:val="aff3"/>
        <w:ind w:firstLineChars="0" w:firstLine="0"/>
        <w:jc w:val="left"/>
      </w:pPr>
      <w:r>
        <w:t xml:space="preserve">    uint64 request_id = 1;</w:t>
      </w:r>
    </w:p>
    <w:p w14:paraId="5D7FA317" w14:textId="77777777" w:rsidR="00B543F8" w:rsidRDefault="00B543F8" w:rsidP="00B543F8">
      <w:pPr>
        <w:pStyle w:val="aff3"/>
        <w:ind w:firstLineChars="0" w:firstLine="0"/>
        <w:jc w:val="left"/>
      </w:pPr>
      <w:r>
        <w:t xml:space="preserve">    uint32 subscription_id = 2;</w:t>
      </w:r>
    </w:p>
    <w:p w14:paraId="04A0A1EB" w14:textId="77777777" w:rsidR="00B543F8" w:rsidRDefault="00B543F8" w:rsidP="00B543F8">
      <w:pPr>
        <w:pStyle w:val="aff3"/>
        <w:ind w:firstLineChars="0" w:firstLine="0"/>
        <w:jc w:val="left"/>
      </w:pPr>
      <w:r>
        <w:t>}</w:t>
      </w:r>
    </w:p>
    <w:p w14:paraId="217071D1" w14:textId="77777777" w:rsidR="00B543F8" w:rsidRDefault="00B543F8" w:rsidP="00B543F8">
      <w:pPr>
        <w:pStyle w:val="aff3"/>
        <w:ind w:firstLineChars="0" w:firstLine="0"/>
        <w:jc w:val="left"/>
      </w:pPr>
    </w:p>
    <w:p w14:paraId="71CB104D" w14:textId="77777777" w:rsidR="00B543F8" w:rsidRDefault="00B543F8" w:rsidP="00B543F8">
      <w:pPr>
        <w:pStyle w:val="aff3"/>
        <w:ind w:firstLineChars="0" w:firstLine="0"/>
        <w:jc w:val="left"/>
      </w:pPr>
      <w:r>
        <w:t>message CancelReply {</w:t>
      </w:r>
    </w:p>
    <w:p w14:paraId="163D4EB7" w14:textId="77777777" w:rsidR="00B543F8" w:rsidRDefault="00B543F8" w:rsidP="00B543F8">
      <w:pPr>
        <w:pStyle w:val="aff3"/>
        <w:ind w:firstLineChars="0" w:firstLine="0"/>
        <w:jc w:val="left"/>
      </w:pPr>
      <w:r>
        <w:t xml:space="preserve">    uint64 request_id = 1;</w:t>
      </w:r>
    </w:p>
    <w:p w14:paraId="490175F5" w14:textId="77777777" w:rsidR="00B543F8" w:rsidRDefault="00B543F8" w:rsidP="00B543F8">
      <w:pPr>
        <w:pStyle w:val="aff3"/>
        <w:ind w:firstLineChars="0" w:firstLine="0"/>
        <w:jc w:val="left"/>
      </w:pPr>
      <w:r>
        <w:t xml:space="preserve">    string response_code = 2;</w:t>
      </w:r>
    </w:p>
    <w:p w14:paraId="581709AD" w14:textId="77777777" w:rsidR="00B543F8" w:rsidRDefault="00B543F8" w:rsidP="00B543F8">
      <w:pPr>
        <w:pStyle w:val="aff3"/>
        <w:ind w:firstLineChars="0" w:firstLine="0"/>
        <w:jc w:val="left"/>
      </w:pPr>
      <w:r>
        <w:t xml:space="preserve">    string message = 3;</w:t>
      </w:r>
    </w:p>
    <w:p w14:paraId="4376B654" w14:textId="06DB0B3E" w:rsidR="00B543F8" w:rsidRDefault="00B543F8" w:rsidP="00B543F8">
      <w:pPr>
        <w:pStyle w:val="aff3"/>
        <w:ind w:firstLineChars="0" w:firstLine="0"/>
        <w:jc w:val="left"/>
      </w:pPr>
      <w:r>
        <w:lastRenderedPageBreak/>
        <w:t>}</w:t>
      </w:r>
    </w:p>
    <w:p w14:paraId="797D8F6F" w14:textId="6ED5A55D" w:rsidR="00C63484" w:rsidRDefault="00C63484" w:rsidP="00CD234B">
      <w:pPr>
        <w:pStyle w:val="afffff4"/>
        <w:numPr>
          <w:ilvl w:val="0"/>
          <w:numId w:val="19"/>
        </w:numPr>
        <w:tabs>
          <w:tab w:val="clear" w:pos="360"/>
        </w:tabs>
        <w:spacing w:beforeLines="50" w:before="156" w:afterLines="50" w:after="156"/>
        <w:outlineLvl w:val="2"/>
        <w:rPr>
          <w:rFonts w:hAnsi="宋体"/>
        </w:rPr>
      </w:pPr>
      <w:bookmarkStart w:id="526" w:name="_Toc66886086"/>
      <w:r w:rsidRPr="00EB0A70">
        <w:rPr>
          <w:rFonts w:hAnsi="宋体" w:hint="eastAsia"/>
        </w:rPr>
        <w:t>g</w:t>
      </w:r>
      <w:r w:rsidRPr="00EB0A70">
        <w:rPr>
          <w:rFonts w:hAnsi="宋体"/>
        </w:rPr>
        <w:t>rpc-dialout.proto</w:t>
      </w:r>
      <w:bookmarkEnd w:id="526"/>
    </w:p>
    <w:p w14:paraId="036F6509" w14:textId="77777777" w:rsidR="00B543F8" w:rsidRDefault="00B543F8" w:rsidP="00B543F8">
      <w:pPr>
        <w:pStyle w:val="aff3"/>
        <w:ind w:firstLineChars="0" w:firstLine="0"/>
        <w:jc w:val="left"/>
      </w:pPr>
      <w:r>
        <w:t>syntax = "proto3";</w:t>
      </w:r>
    </w:p>
    <w:p w14:paraId="6383CA08" w14:textId="77777777" w:rsidR="00B543F8" w:rsidRDefault="00B543F8" w:rsidP="00B543F8">
      <w:pPr>
        <w:pStyle w:val="aff3"/>
        <w:ind w:firstLineChars="0" w:firstLine="0"/>
        <w:jc w:val="left"/>
      </w:pPr>
      <w:r>
        <w:t>package dialout;</w:t>
      </w:r>
    </w:p>
    <w:p w14:paraId="51EA84D9" w14:textId="77777777" w:rsidR="00B543F8" w:rsidRDefault="00B543F8" w:rsidP="00B543F8">
      <w:pPr>
        <w:pStyle w:val="aff3"/>
        <w:ind w:firstLineChars="0" w:firstLine="0"/>
        <w:jc w:val="left"/>
      </w:pPr>
    </w:p>
    <w:p w14:paraId="2CF760E9" w14:textId="77777777" w:rsidR="00B543F8" w:rsidRDefault="00B543F8" w:rsidP="00B543F8">
      <w:pPr>
        <w:pStyle w:val="aff3"/>
        <w:ind w:firstLineChars="0" w:firstLine="0"/>
        <w:jc w:val="left"/>
      </w:pPr>
      <w:r>
        <w:t>service gRPCDataservice {</w:t>
      </w:r>
    </w:p>
    <w:p w14:paraId="294D8996" w14:textId="77777777" w:rsidR="00B543F8" w:rsidRDefault="00B543F8" w:rsidP="00B543F8">
      <w:pPr>
        <w:pStyle w:val="aff3"/>
        <w:ind w:firstLineChars="0" w:firstLine="0"/>
        <w:jc w:val="left"/>
      </w:pPr>
      <w:r>
        <w:t xml:space="preserve">    rpc dataPublish(stream serviceArgs) returns(stream serviceArgs) {};</w:t>
      </w:r>
    </w:p>
    <w:p w14:paraId="1EA40926" w14:textId="77777777" w:rsidR="00B543F8" w:rsidRDefault="00B543F8" w:rsidP="00B543F8">
      <w:pPr>
        <w:pStyle w:val="aff3"/>
        <w:ind w:firstLineChars="0" w:firstLine="0"/>
        <w:jc w:val="left"/>
      </w:pPr>
      <w:r>
        <w:t>}</w:t>
      </w:r>
    </w:p>
    <w:p w14:paraId="15FFBF7D" w14:textId="77777777" w:rsidR="00B543F8" w:rsidRDefault="00B543F8" w:rsidP="00B543F8">
      <w:pPr>
        <w:pStyle w:val="aff3"/>
        <w:ind w:firstLineChars="0" w:firstLine="0"/>
        <w:jc w:val="left"/>
      </w:pPr>
    </w:p>
    <w:p w14:paraId="0F61D93B" w14:textId="77777777" w:rsidR="00B543F8" w:rsidRDefault="00B543F8" w:rsidP="00B543F8">
      <w:pPr>
        <w:pStyle w:val="aff3"/>
        <w:ind w:firstLineChars="0" w:firstLine="0"/>
        <w:jc w:val="left"/>
      </w:pPr>
      <w:r>
        <w:t>message serviceArgs {</w:t>
      </w:r>
    </w:p>
    <w:p w14:paraId="37D77677" w14:textId="77777777" w:rsidR="00B543F8" w:rsidRDefault="00B543F8" w:rsidP="00B543F8">
      <w:pPr>
        <w:pStyle w:val="aff3"/>
        <w:ind w:firstLineChars="0" w:firstLine="0"/>
        <w:jc w:val="left"/>
      </w:pPr>
      <w:r>
        <w:t xml:space="preserve">    int64 ReqId = 1;</w:t>
      </w:r>
    </w:p>
    <w:p w14:paraId="5FE87863" w14:textId="77777777" w:rsidR="00B543F8" w:rsidRDefault="00B543F8" w:rsidP="00B543F8">
      <w:pPr>
        <w:pStyle w:val="aff3"/>
        <w:ind w:firstLineChars="0" w:firstLine="0"/>
        <w:jc w:val="left"/>
      </w:pPr>
      <w:r>
        <w:t xml:space="preserve">    bytes data = 2;</w:t>
      </w:r>
    </w:p>
    <w:p w14:paraId="745F60E7" w14:textId="77777777" w:rsidR="00B543F8" w:rsidRDefault="00B543F8" w:rsidP="00B543F8">
      <w:pPr>
        <w:pStyle w:val="aff3"/>
        <w:ind w:firstLineChars="0" w:firstLine="0"/>
        <w:jc w:val="left"/>
      </w:pPr>
      <w:r>
        <w:t xml:space="preserve">    string errors = 3;</w:t>
      </w:r>
    </w:p>
    <w:p w14:paraId="4D3045DC" w14:textId="0A157030" w:rsidR="00B543F8" w:rsidRDefault="00B543F8" w:rsidP="00B543F8">
      <w:pPr>
        <w:pStyle w:val="aff3"/>
        <w:ind w:firstLineChars="0" w:firstLine="0"/>
        <w:jc w:val="left"/>
      </w:pPr>
      <w:r>
        <w:t>}</w:t>
      </w:r>
    </w:p>
    <w:p w14:paraId="48CEC020" w14:textId="1126EDB0" w:rsidR="00C63484" w:rsidRDefault="00C63484" w:rsidP="00CD234B">
      <w:pPr>
        <w:pStyle w:val="afffff4"/>
        <w:numPr>
          <w:ilvl w:val="0"/>
          <w:numId w:val="13"/>
        </w:numPr>
        <w:tabs>
          <w:tab w:val="clear" w:pos="360"/>
        </w:tabs>
        <w:spacing w:before="312" w:after="312"/>
        <w:rPr>
          <w:rFonts w:hAnsi="宋体"/>
        </w:rPr>
      </w:pPr>
      <w:bookmarkStart w:id="527" w:name="_Toc66886087"/>
      <w:r w:rsidRPr="00C63484">
        <w:rPr>
          <w:rFonts w:hAnsi="宋体" w:hint="eastAsia"/>
        </w:rPr>
        <w:t>telemetry层数据模型</w:t>
      </w:r>
      <w:bookmarkEnd w:id="527"/>
    </w:p>
    <w:p w14:paraId="054D4404" w14:textId="4A6EBA6D" w:rsidR="00C63484" w:rsidRPr="004226FD" w:rsidRDefault="00C63484" w:rsidP="00CD234B">
      <w:pPr>
        <w:pStyle w:val="afffff4"/>
        <w:numPr>
          <w:ilvl w:val="0"/>
          <w:numId w:val="31"/>
        </w:numPr>
        <w:tabs>
          <w:tab w:val="clear" w:pos="360"/>
        </w:tabs>
        <w:spacing w:beforeLines="50" w:before="156" w:afterLines="50" w:after="156"/>
        <w:outlineLvl w:val="2"/>
        <w:rPr>
          <w:rFonts w:hAnsi="宋体"/>
        </w:rPr>
      </w:pPr>
      <w:bookmarkStart w:id="528" w:name="_Toc66886088"/>
      <w:r w:rsidRPr="004226FD">
        <w:rPr>
          <w:rFonts w:hAnsi="宋体" w:hint="eastAsia"/>
        </w:rPr>
        <w:t>t</w:t>
      </w:r>
      <w:r w:rsidRPr="004226FD">
        <w:rPr>
          <w:rFonts w:hAnsi="宋体"/>
        </w:rPr>
        <w:t>elemetry.proto</w:t>
      </w:r>
      <w:bookmarkStart w:id="529" w:name="_Hlk55570434"/>
      <w:bookmarkEnd w:id="528"/>
    </w:p>
    <w:p w14:paraId="0CDE69FE" w14:textId="77777777" w:rsidR="00654A19" w:rsidRDefault="00654A19" w:rsidP="00654A19">
      <w:pPr>
        <w:pStyle w:val="aff3"/>
        <w:ind w:firstLineChars="0" w:firstLine="0"/>
        <w:jc w:val="left"/>
      </w:pPr>
      <w:r>
        <w:rPr>
          <w:rFonts w:hint="eastAsia"/>
        </w:rPr>
        <w:t>syntax = "proto3";                      //proto版本定义为v3版本。</w:t>
      </w:r>
    </w:p>
    <w:p w14:paraId="4B94FA95" w14:textId="77777777" w:rsidR="00654A19" w:rsidRDefault="00654A19" w:rsidP="00654A19">
      <w:pPr>
        <w:pStyle w:val="aff3"/>
        <w:ind w:firstLineChars="0" w:firstLine="0"/>
        <w:jc w:val="left"/>
      </w:pPr>
      <w:r>
        <w:rPr>
          <w:rFonts w:hint="eastAsia"/>
        </w:rPr>
        <w:t>package telemetry;                      //本包名称为telemetry。</w:t>
      </w:r>
    </w:p>
    <w:p w14:paraId="2D5E00A5" w14:textId="77777777" w:rsidR="00654A19" w:rsidRDefault="00654A19" w:rsidP="00654A19">
      <w:pPr>
        <w:pStyle w:val="aff3"/>
        <w:ind w:firstLineChars="0" w:firstLine="0"/>
        <w:jc w:val="left"/>
      </w:pPr>
    </w:p>
    <w:p w14:paraId="0A4B7D9B" w14:textId="77777777" w:rsidR="00654A19" w:rsidRDefault="00654A19" w:rsidP="00654A19">
      <w:pPr>
        <w:pStyle w:val="aff3"/>
        <w:ind w:firstLineChars="0" w:firstLine="0"/>
        <w:jc w:val="left"/>
      </w:pPr>
      <w:r>
        <w:rPr>
          <w:rFonts w:hint="eastAsia"/>
        </w:rPr>
        <w:t>message Telemetry {                     //telemetry消息结构定义。</w:t>
      </w:r>
    </w:p>
    <w:p w14:paraId="0D1E579D" w14:textId="77777777" w:rsidR="00654A19" w:rsidRDefault="00654A19" w:rsidP="00654A19">
      <w:pPr>
        <w:pStyle w:val="aff3"/>
        <w:ind w:firstLineChars="0" w:firstLine="0"/>
        <w:jc w:val="left"/>
      </w:pPr>
      <w:r>
        <w:rPr>
          <w:rFonts w:hint="eastAsia"/>
        </w:rPr>
        <w:t xml:space="preserve">    string node_id_str = 1;             //设备的hostname，为设备在网络中的唯一标识，用户可以配置修改，GPB编码时编码为1。</w:t>
      </w:r>
    </w:p>
    <w:p w14:paraId="6013CD44" w14:textId="77777777" w:rsidR="00654A19" w:rsidRDefault="00654A19" w:rsidP="00654A19">
      <w:pPr>
        <w:pStyle w:val="aff3"/>
        <w:ind w:firstLineChars="0" w:firstLine="0"/>
        <w:jc w:val="left"/>
      </w:pPr>
      <w:r>
        <w:rPr>
          <w:rFonts w:hint="eastAsia"/>
        </w:rPr>
        <w:t xml:space="preserve">    string subscription_id_str = 2;     //订阅名称，静态配置订阅时的订阅名称，GPB编码时编码为2。</w:t>
      </w:r>
    </w:p>
    <w:p w14:paraId="72B6A27C" w14:textId="77777777" w:rsidR="00654A19" w:rsidRDefault="00654A19" w:rsidP="00654A19">
      <w:pPr>
        <w:pStyle w:val="aff3"/>
        <w:ind w:firstLineChars="0" w:firstLine="0"/>
        <w:jc w:val="left"/>
      </w:pPr>
      <w:r>
        <w:rPr>
          <w:rFonts w:hint="eastAsia"/>
        </w:rPr>
        <w:t xml:space="preserve">    string sensor_path = 3;             //订阅路径，GPB编码时编码为3。</w:t>
      </w:r>
    </w:p>
    <w:p w14:paraId="638467C1" w14:textId="77777777" w:rsidR="00654A19" w:rsidRDefault="00654A19" w:rsidP="00654A19">
      <w:pPr>
        <w:pStyle w:val="aff3"/>
        <w:ind w:firstLineChars="0" w:firstLine="0"/>
        <w:jc w:val="left"/>
      </w:pPr>
      <w:r>
        <w:rPr>
          <w:rFonts w:hint="eastAsia"/>
        </w:rPr>
        <w:t xml:space="preserve">    uint64 collection_id = 4;           //标识采样轮次，GPB编码时编码为4。</w:t>
      </w:r>
    </w:p>
    <w:p w14:paraId="698D48ED" w14:textId="77777777" w:rsidR="00654A19" w:rsidRDefault="00654A19" w:rsidP="00654A19">
      <w:pPr>
        <w:pStyle w:val="aff3"/>
        <w:ind w:firstLineChars="0" w:firstLine="0"/>
        <w:jc w:val="left"/>
      </w:pPr>
      <w:r>
        <w:rPr>
          <w:rFonts w:hint="eastAsia"/>
        </w:rPr>
        <w:t xml:space="preserve">    uint64 collection_start_time = 5;   //标识采样轮次开始时间，GPB编码时编码为5。</w:t>
      </w:r>
    </w:p>
    <w:p w14:paraId="6C33A8ED" w14:textId="77777777" w:rsidR="00654A19" w:rsidRDefault="00654A19" w:rsidP="00654A19">
      <w:pPr>
        <w:pStyle w:val="aff3"/>
        <w:ind w:firstLineChars="0" w:firstLine="0"/>
        <w:jc w:val="left"/>
      </w:pPr>
      <w:r>
        <w:rPr>
          <w:rFonts w:hint="eastAsia"/>
        </w:rPr>
        <w:t xml:space="preserve">    uint64 msg_timestamp = 6;           //生成本消息的时间戳，GPB编码时编码为6。</w:t>
      </w:r>
    </w:p>
    <w:p w14:paraId="14E47D78" w14:textId="77777777" w:rsidR="00654A19" w:rsidRDefault="00654A19" w:rsidP="00654A19">
      <w:pPr>
        <w:pStyle w:val="aff3"/>
        <w:ind w:firstLineChars="0" w:firstLine="0"/>
        <w:jc w:val="left"/>
      </w:pPr>
      <w:r>
        <w:rPr>
          <w:rFonts w:hint="eastAsia"/>
        </w:rPr>
        <w:t xml:space="preserve">    TelemetryGPBTable data_gpb = 7;     //承载的数据，由TelemetryGPBTable定义，GPB编码时编码为7。</w:t>
      </w:r>
    </w:p>
    <w:p w14:paraId="1CAE1154" w14:textId="77777777" w:rsidR="00654A19" w:rsidRDefault="00654A19" w:rsidP="00654A19">
      <w:pPr>
        <w:pStyle w:val="aff3"/>
        <w:ind w:firstLineChars="0" w:firstLine="0"/>
        <w:jc w:val="left"/>
      </w:pPr>
      <w:r>
        <w:rPr>
          <w:rFonts w:hint="eastAsia"/>
        </w:rPr>
        <w:t xml:space="preserve">    uint64 collection_end_time = 8;     //标识采样轮次结束时间，GPB编码时编码为8。</w:t>
      </w:r>
    </w:p>
    <w:p w14:paraId="5CDB87D9" w14:textId="77777777" w:rsidR="00654A19" w:rsidRDefault="00654A19" w:rsidP="00654A19">
      <w:pPr>
        <w:pStyle w:val="aff3"/>
        <w:ind w:firstLineChars="0" w:firstLine="0"/>
        <w:jc w:val="left"/>
      </w:pPr>
      <w:r>
        <w:rPr>
          <w:rFonts w:hint="eastAsia"/>
        </w:rPr>
        <w:t xml:space="preserve">    uint32 current_period = 9;          //采样精度，单位是毫秒，GPB编码时编码为9。</w:t>
      </w:r>
    </w:p>
    <w:p w14:paraId="6CF782D8" w14:textId="77777777" w:rsidR="00654A19" w:rsidRDefault="00654A19" w:rsidP="00654A19">
      <w:pPr>
        <w:pStyle w:val="aff3"/>
        <w:ind w:firstLineChars="0" w:firstLine="0"/>
        <w:jc w:val="left"/>
      </w:pPr>
      <w:r>
        <w:rPr>
          <w:rFonts w:hint="eastAsia"/>
        </w:rPr>
        <w:t xml:space="preserve">    string except_desc = 10;            //异常描述信息，采样异常时用于上报异常信息，GPB编码时编码为10。</w:t>
      </w:r>
    </w:p>
    <w:p w14:paraId="6E6391B3" w14:textId="77777777" w:rsidR="00654A19" w:rsidRDefault="00654A19" w:rsidP="00654A19">
      <w:pPr>
        <w:pStyle w:val="aff3"/>
        <w:ind w:firstLineChars="0" w:firstLine="0"/>
        <w:jc w:val="left"/>
      </w:pPr>
      <w:r>
        <w:rPr>
          <w:rFonts w:hint="eastAsia"/>
        </w:rPr>
        <w:t xml:space="preserve">    string product_name = 11;           //产品形态名</w:t>
      </w:r>
    </w:p>
    <w:p w14:paraId="7CD97C54" w14:textId="77777777" w:rsidR="00654A19" w:rsidRDefault="00654A19" w:rsidP="00654A19">
      <w:pPr>
        <w:pStyle w:val="aff3"/>
        <w:ind w:firstLineChars="0" w:firstLine="0"/>
        <w:jc w:val="left"/>
      </w:pPr>
      <w:r>
        <w:rPr>
          <w:rFonts w:hint="eastAsia"/>
        </w:rPr>
        <w:t xml:space="preserve">    Encoding encoding = 12;             //数据编码。为GPB时，data_gpb字段有效，否则时data_str字段有效</w:t>
      </w:r>
    </w:p>
    <w:p w14:paraId="3E83AFE8" w14:textId="77777777" w:rsidR="00654A19" w:rsidRDefault="00654A19" w:rsidP="00654A19">
      <w:pPr>
        <w:pStyle w:val="aff3"/>
        <w:ind w:firstLineChars="0" w:firstLine="0"/>
        <w:jc w:val="left"/>
      </w:pPr>
      <w:r>
        <w:t xml:space="preserve">    enum Encoding {</w:t>
      </w:r>
    </w:p>
    <w:p w14:paraId="5D0027D4" w14:textId="77777777" w:rsidR="00654A19" w:rsidRDefault="00654A19" w:rsidP="00654A19">
      <w:pPr>
        <w:pStyle w:val="aff3"/>
        <w:ind w:firstLineChars="0" w:firstLine="0"/>
        <w:jc w:val="left"/>
      </w:pPr>
      <w:r>
        <w:t xml:space="preserve">        Encoding_GPB = 0;</w:t>
      </w:r>
    </w:p>
    <w:p w14:paraId="5644B6C5" w14:textId="5C5A1668" w:rsidR="00654A19" w:rsidRDefault="00654A19" w:rsidP="00654A19">
      <w:pPr>
        <w:pStyle w:val="aff3"/>
        <w:ind w:firstLineChars="0" w:firstLine="0"/>
        <w:jc w:val="left"/>
      </w:pPr>
      <w:r>
        <w:lastRenderedPageBreak/>
        <w:t xml:space="preserve">    };</w:t>
      </w:r>
    </w:p>
    <w:p w14:paraId="06B79041" w14:textId="77777777" w:rsidR="00654A19" w:rsidRDefault="00654A19" w:rsidP="00654A19">
      <w:pPr>
        <w:pStyle w:val="aff3"/>
        <w:ind w:firstLineChars="0" w:firstLine="0"/>
        <w:jc w:val="left"/>
      </w:pPr>
      <w:r>
        <w:t>}</w:t>
      </w:r>
    </w:p>
    <w:p w14:paraId="4B25CA4E" w14:textId="77777777" w:rsidR="00654A19" w:rsidRDefault="00654A19" w:rsidP="00654A19">
      <w:pPr>
        <w:pStyle w:val="aff3"/>
        <w:ind w:firstLineChars="0" w:firstLine="0"/>
        <w:jc w:val="left"/>
      </w:pPr>
      <w:r>
        <w:rPr>
          <w:rFonts w:hint="eastAsia"/>
        </w:rPr>
        <w:t>message TelemetryGPBTable {             //TelemetryGPBTable消息结构定义。</w:t>
      </w:r>
    </w:p>
    <w:p w14:paraId="03CEF120" w14:textId="77777777" w:rsidR="00654A19" w:rsidRDefault="00654A19" w:rsidP="00654A19">
      <w:pPr>
        <w:pStyle w:val="aff3"/>
        <w:ind w:firstLineChars="0" w:firstLine="0"/>
        <w:jc w:val="left"/>
      </w:pPr>
      <w:r>
        <w:rPr>
          <w:rFonts w:hint="eastAsia"/>
        </w:rPr>
        <w:t xml:space="preserve">    repeated TelemetryRowGPB row = 1;   //数组定义，标识数据是TelemetryRowGPB结构的重复，GPB编码时编码为1。</w:t>
      </w:r>
    </w:p>
    <w:p w14:paraId="3505037C" w14:textId="77777777" w:rsidR="00654A19" w:rsidRDefault="00654A19" w:rsidP="00654A19">
      <w:pPr>
        <w:pStyle w:val="aff3"/>
        <w:ind w:firstLineChars="0" w:firstLine="0"/>
        <w:jc w:val="left"/>
      </w:pPr>
      <w:r>
        <w:t>}</w:t>
      </w:r>
    </w:p>
    <w:p w14:paraId="1C6381FE" w14:textId="77777777" w:rsidR="00654A19" w:rsidRDefault="00654A19" w:rsidP="00654A19">
      <w:pPr>
        <w:pStyle w:val="aff3"/>
        <w:ind w:firstLineChars="0" w:firstLine="0"/>
        <w:jc w:val="left"/>
      </w:pPr>
      <w:r>
        <w:t>message TelemetryRowGPB {</w:t>
      </w:r>
    </w:p>
    <w:p w14:paraId="307EADDD" w14:textId="77777777" w:rsidR="00654A19" w:rsidRDefault="00654A19" w:rsidP="00654A19">
      <w:pPr>
        <w:pStyle w:val="aff3"/>
        <w:ind w:firstLineChars="0" w:firstLine="0"/>
        <w:jc w:val="left"/>
      </w:pPr>
      <w:r>
        <w:rPr>
          <w:rFonts w:hint="eastAsia"/>
        </w:rPr>
        <w:t xml:space="preserve">    uint64 timestamp = 1;               //采样当前实例的时间戳，GPB编码时编码为1。</w:t>
      </w:r>
    </w:p>
    <w:p w14:paraId="43212431" w14:textId="697649D5" w:rsidR="00E335D0" w:rsidRDefault="00654A19" w:rsidP="00E335D0">
      <w:pPr>
        <w:pStyle w:val="aff3"/>
        <w:ind w:firstLineChars="0"/>
        <w:jc w:val="left"/>
      </w:pPr>
      <w:r>
        <w:rPr>
          <w:rFonts w:hint="eastAsia"/>
        </w:rPr>
        <w:t>bytes content = 11;                 //承载的采样实例数据，GPB编码时编码为11，需要结合sensor_path字段，才可以判断此处会以哪个proto文件编码。</w:t>
      </w:r>
    </w:p>
    <w:p w14:paraId="06E0C0CB" w14:textId="191BEA7D" w:rsidR="00654A19" w:rsidRDefault="00E335D0" w:rsidP="00E335D0">
      <w:pPr>
        <w:pStyle w:val="aff3"/>
        <w:ind w:firstLineChars="0" w:firstLine="0"/>
        <w:jc w:val="left"/>
      </w:pPr>
      <w:r>
        <w:rPr>
          <w:rFonts w:hint="eastAsia"/>
        </w:rPr>
        <w:t>}</w:t>
      </w:r>
    </w:p>
    <w:p w14:paraId="6A9BD799" w14:textId="16F3862D" w:rsidR="00C63484" w:rsidRPr="00C63484" w:rsidRDefault="00C63484" w:rsidP="00CD234B">
      <w:pPr>
        <w:pStyle w:val="afffff4"/>
        <w:numPr>
          <w:ilvl w:val="0"/>
          <w:numId w:val="13"/>
        </w:numPr>
        <w:tabs>
          <w:tab w:val="clear" w:pos="360"/>
        </w:tabs>
        <w:spacing w:before="312" w:after="312"/>
        <w:rPr>
          <w:rFonts w:hAnsi="宋体"/>
        </w:rPr>
      </w:pPr>
      <w:bookmarkStart w:id="530" w:name="_Toc66886089"/>
      <w:bookmarkEnd w:id="529"/>
      <w:r w:rsidRPr="00C63484">
        <w:rPr>
          <w:rFonts w:hAnsi="宋体" w:hint="eastAsia"/>
        </w:rPr>
        <w:t>业务数据层数据模型</w:t>
      </w:r>
      <w:bookmarkEnd w:id="530"/>
    </w:p>
    <w:p w14:paraId="6425E133" w14:textId="6B12F53D" w:rsidR="00EB0A70" w:rsidRDefault="00C63484" w:rsidP="00CD234B">
      <w:pPr>
        <w:pStyle w:val="afffff4"/>
        <w:numPr>
          <w:ilvl w:val="0"/>
          <w:numId w:val="20"/>
        </w:numPr>
        <w:tabs>
          <w:tab w:val="clear" w:pos="360"/>
        </w:tabs>
        <w:spacing w:beforeLines="50" w:before="156" w:afterLines="50" w:after="156"/>
        <w:outlineLvl w:val="2"/>
        <w:rPr>
          <w:rFonts w:hAnsi="宋体"/>
        </w:rPr>
      </w:pPr>
      <w:bookmarkStart w:id="531" w:name="_Toc66886090"/>
      <w:r w:rsidRPr="00EB0A70">
        <w:rPr>
          <w:rFonts w:hAnsi="宋体" w:hint="eastAsia"/>
        </w:rPr>
        <w:t>a</w:t>
      </w:r>
      <w:r w:rsidRPr="00EB0A70">
        <w:rPr>
          <w:rFonts w:hAnsi="宋体"/>
        </w:rPr>
        <w:t>n-bb-queue-kpi.proto</w:t>
      </w:r>
      <w:bookmarkEnd w:id="531"/>
    </w:p>
    <w:p w14:paraId="192A4ED5" w14:textId="77777777" w:rsidR="00733BBA" w:rsidRDefault="00733BBA" w:rsidP="00733BBA">
      <w:pPr>
        <w:pStyle w:val="aff3"/>
        <w:ind w:firstLineChars="0" w:firstLine="0"/>
        <w:jc w:val="left"/>
      </w:pPr>
      <w:r>
        <w:t>syntax = "proto3";</w:t>
      </w:r>
    </w:p>
    <w:p w14:paraId="071F0DCF" w14:textId="77777777" w:rsidR="00733BBA" w:rsidRDefault="00733BBA" w:rsidP="00733BBA">
      <w:pPr>
        <w:pStyle w:val="aff3"/>
        <w:ind w:firstLineChars="0" w:firstLine="0"/>
        <w:jc w:val="left"/>
      </w:pPr>
      <w:r>
        <w:t>package an_bb_queue_kpi;</w:t>
      </w:r>
    </w:p>
    <w:p w14:paraId="4D617C2A" w14:textId="77777777" w:rsidR="00733BBA" w:rsidRDefault="00733BBA" w:rsidP="00733BBA">
      <w:pPr>
        <w:pStyle w:val="aff3"/>
        <w:ind w:firstLineChars="0" w:firstLine="0"/>
        <w:jc w:val="left"/>
      </w:pPr>
    </w:p>
    <w:p w14:paraId="2FE5396A" w14:textId="77777777" w:rsidR="00733BBA" w:rsidRDefault="00733BBA" w:rsidP="00733BBA">
      <w:pPr>
        <w:pStyle w:val="aff3"/>
        <w:ind w:firstLineChars="0" w:firstLine="0"/>
        <w:jc w:val="left"/>
      </w:pPr>
      <w:r>
        <w:t>message QueueKpiRecords {</w:t>
      </w:r>
    </w:p>
    <w:p w14:paraId="07D86F67" w14:textId="77777777" w:rsidR="00733BBA" w:rsidRDefault="00733BBA" w:rsidP="00733BBA">
      <w:pPr>
        <w:pStyle w:val="aff3"/>
        <w:ind w:firstLineChars="0" w:firstLine="0"/>
        <w:jc w:val="left"/>
      </w:pPr>
      <w:r>
        <w:t xml:space="preserve">    message QueueKpiRecord {</w:t>
      </w:r>
    </w:p>
    <w:p w14:paraId="1536785F" w14:textId="77777777" w:rsidR="00733BBA" w:rsidRDefault="00733BBA" w:rsidP="00733BBA">
      <w:pPr>
        <w:pStyle w:val="aff3"/>
        <w:ind w:firstLineChars="0" w:firstLine="0"/>
        <w:jc w:val="left"/>
      </w:pPr>
      <w:r>
        <w:rPr>
          <w:rFonts w:hint="eastAsia"/>
        </w:rPr>
        <w:t xml:space="preserve">        //端口名称，格式：gpon.f.s.p，epon.f.s.p，ethernetCsmacd.f.s.p等。</w:t>
      </w:r>
    </w:p>
    <w:p w14:paraId="65B47F98" w14:textId="77777777" w:rsidR="00733BBA" w:rsidRDefault="00733BBA" w:rsidP="00733BBA">
      <w:pPr>
        <w:pStyle w:val="aff3"/>
        <w:ind w:firstLineChars="0" w:firstLine="0"/>
        <w:jc w:val="left"/>
      </w:pPr>
      <w:r>
        <w:t xml:space="preserve">        string name = 1 [json_name = "name"];</w:t>
      </w:r>
    </w:p>
    <w:p w14:paraId="588FD511" w14:textId="77777777" w:rsidR="00733BBA" w:rsidRDefault="00733BBA" w:rsidP="00733BBA">
      <w:pPr>
        <w:pStyle w:val="aff3"/>
        <w:ind w:firstLineChars="0" w:firstLine="0"/>
        <w:jc w:val="left"/>
      </w:pPr>
    </w:p>
    <w:p w14:paraId="20EDC7C4" w14:textId="77777777" w:rsidR="00733BBA" w:rsidRDefault="00733BBA" w:rsidP="00733BBA">
      <w:pPr>
        <w:pStyle w:val="aff3"/>
        <w:ind w:firstLineChars="0" w:firstLine="0"/>
        <w:jc w:val="left"/>
      </w:pPr>
      <w:r>
        <w:rPr>
          <w:rFonts w:hint="eastAsia"/>
        </w:rPr>
        <w:t xml:space="preserve">        //端口下的通道名称。</w:t>
      </w:r>
    </w:p>
    <w:p w14:paraId="5D1574D5" w14:textId="77777777" w:rsidR="00733BBA" w:rsidRDefault="00733BBA" w:rsidP="00733BBA">
      <w:pPr>
        <w:pStyle w:val="aff3"/>
        <w:ind w:firstLineChars="0" w:firstLine="0"/>
        <w:jc w:val="left"/>
      </w:pPr>
      <w:r>
        <w:t xml:space="preserve">        string channel = 2 [json_name = "channel"];</w:t>
      </w:r>
    </w:p>
    <w:p w14:paraId="1B2FE5EC" w14:textId="77777777" w:rsidR="00733BBA" w:rsidRDefault="00733BBA" w:rsidP="00733BBA">
      <w:pPr>
        <w:pStyle w:val="aff3"/>
        <w:ind w:firstLineChars="0" w:firstLine="0"/>
        <w:jc w:val="left"/>
      </w:pPr>
    </w:p>
    <w:p w14:paraId="179460B5" w14:textId="77777777" w:rsidR="00733BBA" w:rsidRDefault="00733BBA" w:rsidP="00733BBA">
      <w:pPr>
        <w:pStyle w:val="aff3"/>
        <w:ind w:firstLineChars="0" w:firstLine="0"/>
        <w:jc w:val="left"/>
      </w:pPr>
      <w:r>
        <w:rPr>
          <w:rFonts w:hint="eastAsia"/>
        </w:rPr>
        <w:t xml:space="preserve">        //队列索引，范围是0~7。</w:t>
      </w:r>
    </w:p>
    <w:p w14:paraId="324ECEA8" w14:textId="77777777" w:rsidR="00733BBA" w:rsidRDefault="00733BBA" w:rsidP="00733BBA">
      <w:pPr>
        <w:pStyle w:val="aff3"/>
        <w:ind w:firstLineChars="0" w:firstLine="0"/>
        <w:jc w:val="left"/>
      </w:pPr>
      <w:r>
        <w:t xml:space="preserve">        uint32 index = 3 [json_name = "index"];</w:t>
      </w:r>
    </w:p>
    <w:p w14:paraId="145AC0C6" w14:textId="77777777" w:rsidR="00733BBA" w:rsidRDefault="00733BBA" w:rsidP="00733BBA">
      <w:pPr>
        <w:pStyle w:val="aff3"/>
        <w:ind w:firstLineChars="0" w:firstLine="0"/>
        <w:jc w:val="left"/>
      </w:pPr>
    </w:p>
    <w:p w14:paraId="78A2392D" w14:textId="77777777" w:rsidR="00733BBA" w:rsidRDefault="00733BBA" w:rsidP="00733BBA">
      <w:pPr>
        <w:pStyle w:val="aff3"/>
        <w:ind w:firstLineChars="0" w:firstLine="0"/>
        <w:jc w:val="left"/>
      </w:pPr>
      <w:r>
        <w:rPr>
          <w:rFonts w:hint="eastAsia"/>
        </w:rPr>
        <w:t xml:space="preserve">        //队列转发的字节数。</w:t>
      </w:r>
    </w:p>
    <w:p w14:paraId="02787DF8" w14:textId="77777777" w:rsidR="00733BBA" w:rsidRDefault="00733BBA" w:rsidP="00733BBA">
      <w:pPr>
        <w:pStyle w:val="aff3"/>
        <w:ind w:firstLineChars="0" w:firstLine="0"/>
        <w:jc w:val="left"/>
      </w:pPr>
      <w:r>
        <w:t xml:space="preserve">        uint64 pass_bytes = 4 [json_name = "pass-bytes"];</w:t>
      </w:r>
    </w:p>
    <w:p w14:paraId="63854811" w14:textId="77777777" w:rsidR="00733BBA" w:rsidRDefault="00733BBA" w:rsidP="00733BBA">
      <w:pPr>
        <w:pStyle w:val="aff3"/>
        <w:ind w:firstLineChars="0" w:firstLine="0"/>
        <w:jc w:val="left"/>
      </w:pPr>
    </w:p>
    <w:p w14:paraId="0B2A9E21" w14:textId="77777777" w:rsidR="00733BBA" w:rsidRDefault="00733BBA" w:rsidP="00733BBA">
      <w:pPr>
        <w:pStyle w:val="aff3"/>
        <w:ind w:firstLineChars="0" w:firstLine="0"/>
        <w:jc w:val="left"/>
      </w:pPr>
      <w:r>
        <w:rPr>
          <w:rFonts w:hint="eastAsia"/>
        </w:rPr>
        <w:t xml:space="preserve">        //队列转发的报文数。</w:t>
      </w:r>
    </w:p>
    <w:p w14:paraId="7D011C52" w14:textId="77777777" w:rsidR="00733BBA" w:rsidRDefault="00733BBA" w:rsidP="00733BBA">
      <w:pPr>
        <w:pStyle w:val="aff3"/>
        <w:ind w:firstLineChars="0" w:firstLine="0"/>
        <w:jc w:val="left"/>
      </w:pPr>
      <w:r>
        <w:t xml:space="preserve">        uint64 pass_packets = 5 [json_name = "pass-packets"];</w:t>
      </w:r>
    </w:p>
    <w:p w14:paraId="2EA868CE" w14:textId="77777777" w:rsidR="00733BBA" w:rsidRDefault="00733BBA" w:rsidP="00733BBA">
      <w:pPr>
        <w:pStyle w:val="aff3"/>
        <w:ind w:firstLineChars="0" w:firstLine="0"/>
        <w:jc w:val="left"/>
      </w:pPr>
    </w:p>
    <w:p w14:paraId="0DC979C9" w14:textId="77777777" w:rsidR="00733BBA" w:rsidRDefault="00733BBA" w:rsidP="00733BBA">
      <w:pPr>
        <w:pStyle w:val="aff3"/>
        <w:ind w:firstLineChars="0" w:firstLine="0"/>
        <w:jc w:val="left"/>
      </w:pPr>
      <w:r>
        <w:rPr>
          <w:rFonts w:hint="eastAsia"/>
        </w:rPr>
        <w:t xml:space="preserve">        //队列丢弃的报文数。</w:t>
      </w:r>
    </w:p>
    <w:p w14:paraId="0551CA6C" w14:textId="77777777" w:rsidR="00733BBA" w:rsidRDefault="00733BBA" w:rsidP="00733BBA">
      <w:pPr>
        <w:pStyle w:val="aff3"/>
        <w:ind w:firstLineChars="0" w:firstLine="0"/>
        <w:jc w:val="left"/>
      </w:pPr>
      <w:r>
        <w:t xml:space="preserve">        uint64 drop_packets = 6 [json_name = "drop-packets"];</w:t>
      </w:r>
    </w:p>
    <w:p w14:paraId="2DCF3FC4" w14:textId="77777777" w:rsidR="00733BBA" w:rsidRDefault="00733BBA" w:rsidP="00733BBA">
      <w:pPr>
        <w:pStyle w:val="aff3"/>
        <w:ind w:firstLineChars="0" w:firstLine="0"/>
        <w:jc w:val="left"/>
      </w:pPr>
    </w:p>
    <w:p w14:paraId="02CE1454" w14:textId="77777777" w:rsidR="00733BBA" w:rsidRDefault="00733BBA" w:rsidP="00733BBA">
      <w:pPr>
        <w:pStyle w:val="aff3"/>
        <w:ind w:firstLineChars="0" w:firstLine="0"/>
        <w:jc w:val="left"/>
      </w:pPr>
      <w:r>
        <w:rPr>
          <w:rFonts w:hint="eastAsia"/>
        </w:rPr>
        <w:t xml:space="preserve">        //队列转发的绿色流量的字节数。硬件不支持时此处填写无效值全F。</w:t>
      </w:r>
    </w:p>
    <w:p w14:paraId="36EE90FD" w14:textId="77777777" w:rsidR="00733BBA" w:rsidRDefault="00733BBA" w:rsidP="00733BBA">
      <w:pPr>
        <w:pStyle w:val="aff3"/>
        <w:ind w:firstLineChars="0" w:firstLine="0"/>
        <w:jc w:val="left"/>
      </w:pPr>
      <w:r>
        <w:t xml:space="preserve">        uint64 pass_green_bytes = 7 [json_name = "pass-green-bytes"];</w:t>
      </w:r>
    </w:p>
    <w:p w14:paraId="793D15C5" w14:textId="77777777" w:rsidR="00733BBA" w:rsidRDefault="00733BBA" w:rsidP="00733BBA">
      <w:pPr>
        <w:pStyle w:val="aff3"/>
        <w:ind w:firstLineChars="0" w:firstLine="0"/>
        <w:jc w:val="left"/>
      </w:pPr>
    </w:p>
    <w:p w14:paraId="377931EF" w14:textId="77777777" w:rsidR="00733BBA" w:rsidRDefault="00733BBA" w:rsidP="00733BBA">
      <w:pPr>
        <w:pStyle w:val="aff3"/>
        <w:ind w:firstLineChars="0" w:firstLine="0"/>
        <w:jc w:val="left"/>
      </w:pPr>
      <w:r>
        <w:rPr>
          <w:rFonts w:hint="eastAsia"/>
        </w:rPr>
        <w:t xml:space="preserve">        //队列转发的绿色流量的报文数。硬件不支持时此处填写无效值全F。</w:t>
      </w:r>
    </w:p>
    <w:p w14:paraId="3F7D71F8" w14:textId="77777777" w:rsidR="00733BBA" w:rsidRDefault="00733BBA" w:rsidP="00733BBA">
      <w:pPr>
        <w:pStyle w:val="aff3"/>
        <w:ind w:firstLineChars="0" w:firstLine="0"/>
        <w:jc w:val="left"/>
      </w:pPr>
      <w:r>
        <w:lastRenderedPageBreak/>
        <w:t xml:space="preserve">        uint64 pass_green_packets = 8 [json_name = "pass-green-packets"];</w:t>
      </w:r>
    </w:p>
    <w:p w14:paraId="4A8A1042" w14:textId="77777777" w:rsidR="00733BBA" w:rsidRDefault="00733BBA" w:rsidP="00733BBA">
      <w:pPr>
        <w:pStyle w:val="aff3"/>
        <w:ind w:firstLineChars="0" w:firstLine="0"/>
        <w:jc w:val="left"/>
      </w:pPr>
    </w:p>
    <w:p w14:paraId="2D9E93A9" w14:textId="77777777" w:rsidR="00733BBA" w:rsidRDefault="00733BBA" w:rsidP="00733BBA">
      <w:pPr>
        <w:pStyle w:val="aff3"/>
        <w:ind w:firstLineChars="0" w:firstLine="0"/>
        <w:jc w:val="left"/>
      </w:pPr>
      <w:r>
        <w:rPr>
          <w:rFonts w:hint="eastAsia"/>
        </w:rPr>
        <w:t xml:space="preserve">        //队列丢弃的绿色流量的报文数。硬件不支持时此处填写无效值全F。</w:t>
      </w:r>
    </w:p>
    <w:p w14:paraId="37939283" w14:textId="77777777" w:rsidR="00733BBA" w:rsidRDefault="00733BBA" w:rsidP="00733BBA">
      <w:pPr>
        <w:pStyle w:val="aff3"/>
        <w:ind w:firstLineChars="0" w:firstLine="0"/>
        <w:jc w:val="left"/>
      </w:pPr>
      <w:r>
        <w:t xml:space="preserve">        uint64 drop_green_packets = 9 [json_name = "drop-green-packets"];</w:t>
      </w:r>
    </w:p>
    <w:p w14:paraId="33687672" w14:textId="77777777" w:rsidR="00733BBA" w:rsidRDefault="00733BBA" w:rsidP="00733BBA">
      <w:pPr>
        <w:pStyle w:val="aff3"/>
        <w:ind w:firstLineChars="0" w:firstLine="0"/>
        <w:jc w:val="left"/>
      </w:pPr>
    </w:p>
    <w:p w14:paraId="4994B87F" w14:textId="77777777" w:rsidR="00733BBA" w:rsidRDefault="00733BBA" w:rsidP="00733BBA">
      <w:pPr>
        <w:pStyle w:val="aff3"/>
        <w:ind w:firstLineChars="0" w:firstLine="0"/>
        <w:jc w:val="left"/>
      </w:pPr>
      <w:r>
        <w:rPr>
          <w:rFonts w:hint="eastAsia"/>
        </w:rPr>
        <w:t xml:space="preserve">        //队列转发的黄色流量的字节数。硬件不支持时此处填写无效值全F。</w:t>
      </w:r>
    </w:p>
    <w:p w14:paraId="6976CC1B" w14:textId="77777777" w:rsidR="00733BBA" w:rsidRDefault="00733BBA" w:rsidP="00733BBA">
      <w:pPr>
        <w:pStyle w:val="aff3"/>
        <w:ind w:firstLineChars="0" w:firstLine="0"/>
        <w:jc w:val="left"/>
      </w:pPr>
      <w:r>
        <w:t xml:space="preserve">        uint64 pass_yellow_bytes = 10 [json_name = "pass-yellow-bytes"];</w:t>
      </w:r>
    </w:p>
    <w:p w14:paraId="0D811E33" w14:textId="77777777" w:rsidR="00733BBA" w:rsidRDefault="00733BBA" w:rsidP="00733BBA">
      <w:pPr>
        <w:pStyle w:val="aff3"/>
        <w:ind w:firstLineChars="0" w:firstLine="0"/>
        <w:jc w:val="left"/>
      </w:pPr>
    </w:p>
    <w:p w14:paraId="2D703DB4" w14:textId="77777777" w:rsidR="00733BBA" w:rsidRDefault="00733BBA" w:rsidP="00733BBA">
      <w:pPr>
        <w:pStyle w:val="aff3"/>
        <w:ind w:firstLineChars="0" w:firstLine="0"/>
        <w:jc w:val="left"/>
      </w:pPr>
      <w:r>
        <w:rPr>
          <w:rFonts w:hint="eastAsia"/>
        </w:rPr>
        <w:t xml:space="preserve">        //队列转发的黄色流量的报文数。硬件不支持时此处填写无效值全F。</w:t>
      </w:r>
    </w:p>
    <w:p w14:paraId="45FBFE8D" w14:textId="77777777" w:rsidR="00733BBA" w:rsidRDefault="00733BBA" w:rsidP="00733BBA">
      <w:pPr>
        <w:pStyle w:val="aff3"/>
        <w:ind w:firstLineChars="0" w:firstLine="0"/>
        <w:jc w:val="left"/>
      </w:pPr>
      <w:r>
        <w:t xml:space="preserve">        uint64 pass_yellow_packets = 11 [json_name = "pass-yellow-packets"];</w:t>
      </w:r>
    </w:p>
    <w:p w14:paraId="6F615118" w14:textId="77777777" w:rsidR="00733BBA" w:rsidRDefault="00733BBA" w:rsidP="00733BBA">
      <w:pPr>
        <w:pStyle w:val="aff3"/>
        <w:ind w:firstLineChars="0" w:firstLine="0"/>
        <w:jc w:val="left"/>
      </w:pPr>
    </w:p>
    <w:p w14:paraId="0370F8D0" w14:textId="77777777" w:rsidR="00733BBA" w:rsidRDefault="00733BBA" w:rsidP="00733BBA">
      <w:pPr>
        <w:pStyle w:val="aff3"/>
        <w:ind w:firstLineChars="0" w:firstLine="0"/>
        <w:jc w:val="left"/>
      </w:pPr>
      <w:r>
        <w:rPr>
          <w:rFonts w:hint="eastAsia"/>
        </w:rPr>
        <w:t xml:space="preserve">        //队列丢弃的黄色流量的报文数。硬件不支持时此处填写无效值全F。</w:t>
      </w:r>
    </w:p>
    <w:p w14:paraId="2005F70A" w14:textId="77777777" w:rsidR="00733BBA" w:rsidRDefault="00733BBA" w:rsidP="00733BBA">
      <w:pPr>
        <w:pStyle w:val="aff3"/>
        <w:ind w:firstLineChars="0" w:firstLine="0"/>
        <w:jc w:val="left"/>
      </w:pPr>
      <w:r>
        <w:t xml:space="preserve">        uint64 drop_yellow_packets = 12 [json_name = "drop-yellow-packets"];</w:t>
      </w:r>
    </w:p>
    <w:p w14:paraId="1FE30C4F" w14:textId="77777777" w:rsidR="00733BBA" w:rsidRDefault="00733BBA" w:rsidP="00733BBA">
      <w:pPr>
        <w:pStyle w:val="aff3"/>
        <w:ind w:firstLineChars="0" w:firstLine="0"/>
        <w:jc w:val="left"/>
      </w:pPr>
    </w:p>
    <w:p w14:paraId="645BE5B9" w14:textId="77777777" w:rsidR="00733BBA" w:rsidRDefault="00733BBA" w:rsidP="00733BBA">
      <w:pPr>
        <w:pStyle w:val="aff3"/>
        <w:ind w:firstLineChars="0" w:firstLine="0"/>
        <w:jc w:val="left"/>
      </w:pPr>
      <w:r>
        <w:rPr>
          <w:rFonts w:hint="eastAsia"/>
        </w:rPr>
        <w:t xml:space="preserve">        //队列丢弃的未识别颜色的报文数。硬件不支持时此处填写无效值全F。</w:t>
      </w:r>
    </w:p>
    <w:p w14:paraId="3488DECC" w14:textId="77777777" w:rsidR="00733BBA" w:rsidRDefault="00733BBA" w:rsidP="00733BBA">
      <w:pPr>
        <w:pStyle w:val="aff3"/>
        <w:ind w:firstLineChars="0" w:firstLine="0"/>
        <w:jc w:val="left"/>
      </w:pPr>
      <w:r>
        <w:t xml:space="preserve">        uint64 drop_unknown_color_packets = 13 [json_name = "drop-unknown-color-packets"];</w:t>
      </w:r>
    </w:p>
    <w:p w14:paraId="01D803DE" w14:textId="77777777" w:rsidR="00733BBA" w:rsidRDefault="00733BBA" w:rsidP="00733BBA">
      <w:pPr>
        <w:pStyle w:val="aff3"/>
        <w:ind w:firstLineChars="0" w:firstLine="0"/>
        <w:jc w:val="left"/>
      </w:pPr>
      <w:r>
        <w:t xml:space="preserve">    }</w:t>
      </w:r>
    </w:p>
    <w:p w14:paraId="57190143" w14:textId="77777777" w:rsidR="00733BBA" w:rsidRDefault="00733BBA" w:rsidP="00733BBA">
      <w:pPr>
        <w:pStyle w:val="aff3"/>
        <w:ind w:firstLineChars="0" w:firstLine="0"/>
        <w:jc w:val="left"/>
      </w:pPr>
      <w:r>
        <w:t xml:space="preserve">    repeated QueueKpiRecord queue_kpi_record = 1 [json_name = "queue-kpi-record"];</w:t>
      </w:r>
    </w:p>
    <w:p w14:paraId="4DF48859" w14:textId="75524839" w:rsidR="00733BBA" w:rsidRDefault="00733BBA" w:rsidP="00733BBA">
      <w:pPr>
        <w:pStyle w:val="aff3"/>
        <w:ind w:firstLineChars="0" w:firstLine="0"/>
        <w:jc w:val="left"/>
      </w:pPr>
      <w:r>
        <w:t>}</w:t>
      </w:r>
    </w:p>
    <w:p w14:paraId="6BA8719A" w14:textId="7FC06B70" w:rsidR="00EB0A70" w:rsidRDefault="00EB0A70" w:rsidP="00CD234B">
      <w:pPr>
        <w:pStyle w:val="afffff4"/>
        <w:numPr>
          <w:ilvl w:val="0"/>
          <w:numId w:val="20"/>
        </w:numPr>
        <w:tabs>
          <w:tab w:val="clear" w:pos="360"/>
        </w:tabs>
        <w:spacing w:beforeLines="50" w:before="156" w:afterLines="50" w:after="156"/>
        <w:outlineLvl w:val="2"/>
        <w:rPr>
          <w:rFonts w:hAnsi="宋体"/>
        </w:rPr>
      </w:pPr>
      <w:bookmarkStart w:id="532" w:name="_Toc66886091"/>
      <w:r w:rsidRPr="00EB0A70">
        <w:rPr>
          <w:rFonts w:hAnsi="宋体" w:hint="eastAsia"/>
        </w:rPr>
        <w:t>a</w:t>
      </w:r>
      <w:r w:rsidRPr="00EB0A70">
        <w:rPr>
          <w:rFonts w:hAnsi="宋体"/>
        </w:rPr>
        <w:t>n-bb-service-flow-kpi.proto</w:t>
      </w:r>
      <w:bookmarkEnd w:id="532"/>
    </w:p>
    <w:p w14:paraId="026FD18B" w14:textId="77777777" w:rsidR="00733BBA" w:rsidRDefault="00733BBA" w:rsidP="00733BBA">
      <w:pPr>
        <w:pStyle w:val="aff3"/>
        <w:ind w:firstLineChars="0" w:firstLine="0"/>
        <w:jc w:val="left"/>
      </w:pPr>
      <w:r>
        <w:t>syntax = "proto3";</w:t>
      </w:r>
    </w:p>
    <w:p w14:paraId="16C67D4B" w14:textId="77777777" w:rsidR="00733BBA" w:rsidRDefault="00733BBA" w:rsidP="00733BBA">
      <w:pPr>
        <w:pStyle w:val="aff3"/>
        <w:ind w:firstLineChars="0" w:firstLine="0"/>
        <w:jc w:val="left"/>
      </w:pPr>
      <w:r>
        <w:t>package an_bb_service_flow_kpi;</w:t>
      </w:r>
    </w:p>
    <w:p w14:paraId="57C157C6" w14:textId="77777777" w:rsidR="00733BBA" w:rsidRDefault="00733BBA" w:rsidP="00733BBA">
      <w:pPr>
        <w:pStyle w:val="aff3"/>
        <w:ind w:firstLineChars="0" w:firstLine="0"/>
        <w:jc w:val="left"/>
      </w:pPr>
    </w:p>
    <w:p w14:paraId="2F513A3F" w14:textId="77777777" w:rsidR="00733BBA" w:rsidRDefault="00733BBA" w:rsidP="00733BBA">
      <w:pPr>
        <w:pStyle w:val="aff3"/>
        <w:ind w:firstLineChars="0" w:firstLine="0"/>
        <w:jc w:val="left"/>
      </w:pPr>
      <w:r>
        <w:t>message ServiceFlowKpiRecords {</w:t>
      </w:r>
    </w:p>
    <w:p w14:paraId="5A344B44" w14:textId="77777777" w:rsidR="00733BBA" w:rsidRDefault="00733BBA" w:rsidP="00733BBA">
      <w:pPr>
        <w:pStyle w:val="aff3"/>
        <w:ind w:firstLineChars="0" w:firstLine="0"/>
        <w:jc w:val="left"/>
      </w:pPr>
      <w:r>
        <w:t xml:space="preserve">    message ServiceFlowKpiRecord {</w:t>
      </w:r>
    </w:p>
    <w:p w14:paraId="23385B61" w14:textId="77777777" w:rsidR="00733BBA" w:rsidRDefault="00733BBA" w:rsidP="00733BBA">
      <w:pPr>
        <w:pStyle w:val="aff3"/>
        <w:ind w:firstLineChars="0" w:firstLine="0"/>
        <w:jc w:val="left"/>
      </w:pPr>
      <w:r>
        <w:t xml:space="preserve">        //vlan id</w:t>
      </w:r>
    </w:p>
    <w:p w14:paraId="44164C63" w14:textId="41C7F801" w:rsidR="00733BBA" w:rsidRDefault="00733BBA" w:rsidP="00733BBA">
      <w:pPr>
        <w:pStyle w:val="aff3"/>
        <w:ind w:firstLineChars="0" w:firstLine="0"/>
        <w:jc w:val="left"/>
      </w:pPr>
      <w:r>
        <w:t xml:space="preserve">        </w:t>
      </w:r>
      <w:del w:id="533" w:author="作者" w:date="2021-03-15T14:34:00Z">
        <w:r w:rsidDel="00936055">
          <w:rPr>
            <w:rFonts w:hint="eastAsia"/>
          </w:rPr>
          <w:delText>uint32</w:delText>
        </w:r>
      </w:del>
      <w:ins w:id="534" w:author="作者" w:date="2021-03-15T14:34:00Z">
        <w:r w:rsidR="00936055">
          <w:rPr>
            <w:rFonts w:hint="eastAsia"/>
          </w:rPr>
          <w:t>string</w:t>
        </w:r>
      </w:ins>
      <w:r>
        <w:t xml:space="preserve"> name = 1 [json_name = "name"];</w:t>
      </w:r>
    </w:p>
    <w:p w14:paraId="267D5BFE" w14:textId="77777777" w:rsidR="00733BBA" w:rsidRDefault="00733BBA" w:rsidP="00733BBA">
      <w:pPr>
        <w:pStyle w:val="aff3"/>
        <w:ind w:firstLineChars="0" w:firstLine="0"/>
        <w:jc w:val="left"/>
      </w:pPr>
    </w:p>
    <w:p w14:paraId="323ED393" w14:textId="3D54AB8A" w:rsidR="00733BBA" w:rsidRDefault="00733BBA" w:rsidP="00733BBA">
      <w:pPr>
        <w:pStyle w:val="aff3"/>
        <w:ind w:firstLineChars="0" w:firstLine="0"/>
        <w:jc w:val="left"/>
      </w:pPr>
      <w:r>
        <w:rPr>
          <w:rFonts w:hint="eastAsia"/>
        </w:rPr>
        <w:t xml:space="preserve">        //下行方向</w:t>
      </w:r>
      <w:r w:rsidR="00360894">
        <w:rPr>
          <w:rFonts w:hint="eastAsia"/>
        </w:rPr>
        <w:t>业务流</w:t>
      </w:r>
      <w:r>
        <w:rPr>
          <w:rFonts w:hint="eastAsia"/>
        </w:rPr>
        <w:t>丢包总数。</w:t>
      </w:r>
    </w:p>
    <w:p w14:paraId="2F478000" w14:textId="741EA529" w:rsidR="00733BBA" w:rsidRDefault="00733BBA" w:rsidP="00733BBA">
      <w:pPr>
        <w:pStyle w:val="aff3"/>
        <w:ind w:firstLineChars="0" w:firstLine="0"/>
        <w:jc w:val="left"/>
      </w:pPr>
      <w:r>
        <w:t xml:space="preserve">        uint64 downstream_</w:t>
      </w:r>
      <w:ins w:id="535" w:author="作者" w:date="2021-03-15T14:35:00Z">
        <w:r w:rsidR="00936055">
          <w:rPr>
            <w:rFonts w:hint="eastAsia"/>
          </w:rPr>
          <w:t>flow</w:t>
        </w:r>
      </w:ins>
      <w:del w:id="536" w:author="作者" w:date="2021-03-15T14:35:00Z">
        <w:r w:rsidDel="00936055">
          <w:delText>queue</w:delText>
        </w:r>
      </w:del>
      <w:r>
        <w:t>_drop_cnt = 2 [json_name = "downstream-</w:t>
      </w:r>
      <w:ins w:id="537" w:author="作者" w:date="2021-03-15T14:35:00Z">
        <w:r w:rsidR="00936055">
          <w:t>flow</w:t>
        </w:r>
      </w:ins>
      <w:del w:id="538" w:author="作者" w:date="2021-03-15T14:35:00Z">
        <w:r w:rsidDel="00936055">
          <w:delText>queue</w:delText>
        </w:r>
      </w:del>
      <w:r>
        <w:t>-drop-cnt"];</w:t>
      </w:r>
    </w:p>
    <w:p w14:paraId="6506526B" w14:textId="77777777" w:rsidR="00733BBA" w:rsidRDefault="00733BBA" w:rsidP="00733BBA">
      <w:pPr>
        <w:pStyle w:val="aff3"/>
        <w:ind w:firstLineChars="0" w:firstLine="0"/>
        <w:jc w:val="left"/>
      </w:pPr>
    </w:p>
    <w:p w14:paraId="3E94CB95" w14:textId="0B99EA21" w:rsidR="00733BBA" w:rsidRDefault="00733BBA" w:rsidP="00733BBA">
      <w:pPr>
        <w:pStyle w:val="aff3"/>
        <w:ind w:firstLineChars="0" w:firstLine="0"/>
        <w:jc w:val="left"/>
      </w:pPr>
      <w:r>
        <w:rPr>
          <w:rFonts w:hint="eastAsia"/>
        </w:rPr>
        <w:t xml:space="preserve">        //下行方向入</w:t>
      </w:r>
      <w:r w:rsidR="00360894">
        <w:rPr>
          <w:rFonts w:hint="eastAsia"/>
        </w:rPr>
        <w:t>业务流</w:t>
      </w:r>
      <w:r>
        <w:rPr>
          <w:rFonts w:hint="eastAsia"/>
        </w:rPr>
        <w:t>通过的总包数。</w:t>
      </w:r>
    </w:p>
    <w:p w14:paraId="6D52DE81" w14:textId="6DB8FAC3" w:rsidR="00733BBA" w:rsidRDefault="00733BBA" w:rsidP="00733BBA">
      <w:pPr>
        <w:pStyle w:val="aff3"/>
        <w:ind w:firstLineChars="0" w:firstLine="0"/>
        <w:jc w:val="left"/>
      </w:pPr>
      <w:r>
        <w:t xml:space="preserve">        uint64 downstream_</w:t>
      </w:r>
      <w:ins w:id="539" w:author="作者" w:date="2021-03-15T14:35:00Z">
        <w:r w:rsidR="00936055">
          <w:t>flow</w:t>
        </w:r>
      </w:ins>
      <w:del w:id="540" w:author="作者" w:date="2021-03-15T14:35:00Z">
        <w:r w:rsidDel="00936055">
          <w:delText>queue</w:delText>
        </w:r>
      </w:del>
      <w:r>
        <w:t>_pass_cnt = 3 [json_name = "downstream-</w:t>
      </w:r>
      <w:ins w:id="541" w:author="作者" w:date="2021-03-15T14:36:00Z">
        <w:r w:rsidR="00936055">
          <w:t>flow</w:t>
        </w:r>
      </w:ins>
      <w:del w:id="542" w:author="作者" w:date="2021-03-15T14:36:00Z">
        <w:r w:rsidDel="00936055">
          <w:delText>queue</w:delText>
        </w:r>
      </w:del>
      <w:r>
        <w:t>-pass-cnt"];</w:t>
      </w:r>
    </w:p>
    <w:p w14:paraId="1F2EF0BA" w14:textId="77777777" w:rsidR="00733BBA" w:rsidRDefault="00733BBA" w:rsidP="00733BBA">
      <w:pPr>
        <w:pStyle w:val="aff3"/>
        <w:ind w:firstLineChars="0" w:firstLine="0"/>
        <w:jc w:val="left"/>
      </w:pPr>
    </w:p>
    <w:p w14:paraId="66D5DEC4" w14:textId="754299A7" w:rsidR="00733BBA" w:rsidRDefault="00733BBA" w:rsidP="00733BBA">
      <w:pPr>
        <w:pStyle w:val="aff3"/>
        <w:ind w:firstLineChars="0" w:firstLine="0"/>
        <w:jc w:val="left"/>
      </w:pPr>
      <w:r>
        <w:rPr>
          <w:rFonts w:hint="eastAsia"/>
        </w:rPr>
        <w:t xml:space="preserve">        //下行方向</w:t>
      </w:r>
      <w:r w:rsidR="00360894">
        <w:rPr>
          <w:rFonts w:hint="eastAsia"/>
        </w:rPr>
        <w:t>业务流</w:t>
      </w:r>
      <w:r>
        <w:rPr>
          <w:rFonts w:hint="eastAsia"/>
        </w:rPr>
        <w:t>秒级丢包最大数。</w:t>
      </w:r>
    </w:p>
    <w:p w14:paraId="35D0052E" w14:textId="70A59D50" w:rsidR="00733BBA" w:rsidRDefault="00733BBA" w:rsidP="00733BBA">
      <w:pPr>
        <w:pStyle w:val="aff3"/>
        <w:ind w:firstLineChars="0" w:firstLine="0"/>
        <w:jc w:val="left"/>
      </w:pPr>
      <w:r>
        <w:t xml:space="preserve">        uint32 downstream_</w:t>
      </w:r>
      <w:ins w:id="543" w:author="作者" w:date="2021-03-15T14:36:00Z">
        <w:r w:rsidR="009536DC">
          <w:t>flow</w:t>
        </w:r>
      </w:ins>
      <w:del w:id="544" w:author="作者" w:date="2021-03-15T14:36:00Z">
        <w:r w:rsidDel="009536DC">
          <w:delText>queue</w:delText>
        </w:r>
      </w:del>
      <w:r>
        <w:t>_drop_max = 4 [json_name = "downstream-</w:t>
      </w:r>
      <w:ins w:id="545" w:author="作者" w:date="2021-03-15T14:36:00Z">
        <w:r w:rsidR="009536DC">
          <w:t>flow</w:t>
        </w:r>
      </w:ins>
      <w:del w:id="546" w:author="作者" w:date="2021-03-15T14:36:00Z">
        <w:r w:rsidDel="009536DC">
          <w:delText>queue</w:delText>
        </w:r>
      </w:del>
      <w:r>
        <w:t>-drop-max"];</w:t>
      </w:r>
    </w:p>
    <w:p w14:paraId="086398D8" w14:textId="77777777" w:rsidR="00733BBA" w:rsidRDefault="00733BBA" w:rsidP="00733BBA">
      <w:pPr>
        <w:pStyle w:val="aff3"/>
        <w:ind w:firstLineChars="0" w:firstLine="0"/>
        <w:jc w:val="left"/>
      </w:pPr>
    </w:p>
    <w:p w14:paraId="6FEB55DB" w14:textId="3FCF7E60" w:rsidR="00733BBA" w:rsidRDefault="00733BBA" w:rsidP="00733BBA">
      <w:pPr>
        <w:pStyle w:val="aff3"/>
        <w:ind w:firstLineChars="0" w:firstLine="0"/>
        <w:jc w:val="left"/>
      </w:pPr>
      <w:r>
        <w:rPr>
          <w:rFonts w:hint="eastAsia"/>
        </w:rPr>
        <w:t xml:space="preserve">        //下行方向</w:t>
      </w:r>
      <w:r w:rsidR="00360894">
        <w:rPr>
          <w:rFonts w:hint="eastAsia"/>
        </w:rPr>
        <w:t>业务流</w:t>
      </w:r>
      <w:r>
        <w:rPr>
          <w:rFonts w:hint="eastAsia"/>
        </w:rPr>
        <w:t>秒级丢包最小数。</w:t>
      </w:r>
    </w:p>
    <w:p w14:paraId="3249A606" w14:textId="00A9B5C0" w:rsidR="00733BBA" w:rsidRDefault="00733BBA" w:rsidP="00733BBA">
      <w:pPr>
        <w:pStyle w:val="aff3"/>
        <w:ind w:firstLineChars="0" w:firstLine="0"/>
        <w:jc w:val="left"/>
      </w:pPr>
      <w:r>
        <w:lastRenderedPageBreak/>
        <w:t xml:space="preserve">        uint32 downstream_</w:t>
      </w:r>
      <w:ins w:id="547" w:author="作者" w:date="2021-03-15T14:36:00Z">
        <w:r w:rsidR="009536DC">
          <w:t>flow</w:t>
        </w:r>
      </w:ins>
      <w:del w:id="548" w:author="作者" w:date="2021-03-15T14:36:00Z">
        <w:r w:rsidDel="009536DC">
          <w:delText>queue</w:delText>
        </w:r>
      </w:del>
      <w:r>
        <w:t>_drop_min = 5 [json_name = "downstream-</w:t>
      </w:r>
      <w:ins w:id="549" w:author="作者" w:date="2021-03-15T14:36:00Z">
        <w:r w:rsidR="009536DC">
          <w:t>flow</w:t>
        </w:r>
      </w:ins>
      <w:del w:id="550" w:author="作者" w:date="2021-03-15T14:36:00Z">
        <w:r w:rsidDel="009536DC">
          <w:delText>queue</w:delText>
        </w:r>
      </w:del>
      <w:r>
        <w:t>-drop-min"];</w:t>
      </w:r>
    </w:p>
    <w:p w14:paraId="4E730A92" w14:textId="77777777" w:rsidR="00733BBA" w:rsidRDefault="00733BBA" w:rsidP="00733BBA">
      <w:pPr>
        <w:pStyle w:val="aff3"/>
        <w:ind w:firstLineChars="0" w:firstLine="0"/>
        <w:jc w:val="left"/>
      </w:pPr>
    </w:p>
    <w:p w14:paraId="2E696D70" w14:textId="7808ED87" w:rsidR="00733BBA" w:rsidRDefault="00733BBA" w:rsidP="00733BBA">
      <w:pPr>
        <w:pStyle w:val="aff3"/>
        <w:ind w:firstLineChars="0" w:firstLine="0"/>
        <w:jc w:val="left"/>
      </w:pPr>
      <w:r>
        <w:rPr>
          <w:rFonts w:hint="eastAsia"/>
        </w:rPr>
        <w:t xml:space="preserve">        //下行方向</w:t>
      </w:r>
      <w:r w:rsidR="00360894">
        <w:rPr>
          <w:rFonts w:hint="eastAsia"/>
        </w:rPr>
        <w:t>业务流</w:t>
      </w:r>
      <w:r>
        <w:rPr>
          <w:rFonts w:hint="eastAsia"/>
        </w:rPr>
        <w:t>秒级丢包最大丢包率。与最大丢包无时间对应关系。单位10^-5。</w:t>
      </w:r>
    </w:p>
    <w:p w14:paraId="1D9838D5" w14:textId="5FFB407C" w:rsidR="00733BBA" w:rsidRDefault="00733BBA" w:rsidP="00733BBA">
      <w:pPr>
        <w:pStyle w:val="aff3"/>
        <w:ind w:firstLineChars="0" w:firstLine="0"/>
        <w:jc w:val="left"/>
      </w:pPr>
      <w:r>
        <w:t xml:space="preserve">        uint32 downstream_</w:t>
      </w:r>
      <w:ins w:id="551" w:author="作者" w:date="2021-03-15T14:36:00Z">
        <w:r w:rsidR="009536DC">
          <w:t>flow</w:t>
        </w:r>
      </w:ins>
      <w:del w:id="552" w:author="作者" w:date="2021-03-15T14:36:00Z">
        <w:r w:rsidDel="009536DC">
          <w:delText>queue</w:delText>
        </w:r>
      </w:del>
      <w:r>
        <w:t>_drop_rate_max = 6 [json_name = "downstream-</w:t>
      </w:r>
      <w:ins w:id="553" w:author="作者" w:date="2021-03-15T14:36:00Z">
        <w:r w:rsidR="009536DC">
          <w:t>flow</w:t>
        </w:r>
      </w:ins>
      <w:del w:id="554" w:author="作者" w:date="2021-03-15T14:36:00Z">
        <w:r w:rsidDel="009536DC">
          <w:delText>queue</w:delText>
        </w:r>
      </w:del>
      <w:r>
        <w:t>-drop-rate-max"];</w:t>
      </w:r>
    </w:p>
    <w:p w14:paraId="73C9005E" w14:textId="77777777" w:rsidR="00733BBA" w:rsidRDefault="00733BBA" w:rsidP="00733BBA">
      <w:pPr>
        <w:pStyle w:val="aff3"/>
        <w:ind w:firstLineChars="0" w:firstLine="0"/>
        <w:jc w:val="left"/>
      </w:pPr>
    </w:p>
    <w:p w14:paraId="012010CF" w14:textId="729E7823" w:rsidR="00733BBA" w:rsidRDefault="00733BBA" w:rsidP="00733BBA">
      <w:pPr>
        <w:pStyle w:val="aff3"/>
        <w:ind w:firstLineChars="0" w:firstLine="0"/>
        <w:jc w:val="left"/>
      </w:pPr>
      <w:r>
        <w:rPr>
          <w:rFonts w:hint="eastAsia"/>
        </w:rPr>
        <w:t xml:space="preserve">        //下行方向</w:t>
      </w:r>
      <w:r w:rsidR="00360894">
        <w:rPr>
          <w:rFonts w:hint="eastAsia"/>
        </w:rPr>
        <w:t>业务流</w:t>
      </w:r>
      <w:r>
        <w:rPr>
          <w:rFonts w:hint="eastAsia"/>
        </w:rPr>
        <w:t>秒级丢包最小丢包率。与最小丢包无时间对应关系。单位10^-5。</w:t>
      </w:r>
    </w:p>
    <w:p w14:paraId="46319603" w14:textId="412FFF56" w:rsidR="00733BBA" w:rsidRDefault="00733BBA" w:rsidP="00733BBA">
      <w:pPr>
        <w:pStyle w:val="aff3"/>
        <w:ind w:firstLineChars="0" w:firstLine="0"/>
        <w:jc w:val="left"/>
      </w:pPr>
      <w:r>
        <w:t xml:space="preserve">        uint32 downstream_</w:t>
      </w:r>
      <w:ins w:id="555" w:author="作者" w:date="2021-03-15T14:36:00Z">
        <w:r w:rsidR="009536DC">
          <w:t>flow</w:t>
        </w:r>
      </w:ins>
      <w:del w:id="556" w:author="作者" w:date="2021-03-15T14:36:00Z">
        <w:r w:rsidDel="009536DC">
          <w:delText>queue</w:delText>
        </w:r>
      </w:del>
      <w:r>
        <w:t>_drop_rate_min = 7 [json_name = "downstream-</w:t>
      </w:r>
      <w:ins w:id="557" w:author="作者" w:date="2021-03-15T14:36:00Z">
        <w:r w:rsidR="009536DC">
          <w:t>flow</w:t>
        </w:r>
      </w:ins>
      <w:del w:id="558" w:author="作者" w:date="2021-03-15T14:36:00Z">
        <w:r w:rsidDel="009536DC">
          <w:delText>queue</w:delText>
        </w:r>
      </w:del>
      <w:r>
        <w:t>-drop-rate-min"];</w:t>
      </w:r>
    </w:p>
    <w:p w14:paraId="7754CF7F" w14:textId="77777777" w:rsidR="00733BBA" w:rsidRDefault="00733BBA" w:rsidP="00733BBA">
      <w:pPr>
        <w:pStyle w:val="aff3"/>
        <w:ind w:firstLineChars="0" w:firstLine="0"/>
        <w:jc w:val="left"/>
      </w:pPr>
    </w:p>
    <w:p w14:paraId="0BA941B6" w14:textId="75F82644" w:rsidR="00733BBA" w:rsidRDefault="00733BBA" w:rsidP="00733BBA">
      <w:pPr>
        <w:pStyle w:val="aff3"/>
        <w:ind w:firstLineChars="0" w:firstLine="0"/>
        <w:jc w:val="left"/>
      </w:pPr>
      <w:r>
        <w:rPr>
          <w:rFonts w:hint="eastAsia"/>
        </w:rPr>
        <w:t xml:space="preserve">        //下行方向</w:t>
      </w:r>
      <w:r w:rsidR="00360894">
        <w:rPr>
          <w:rFonts w:hint="eastAsia"/>
        </w:rPr>
        <w:t>业务流</w:t>
      </w:r>
      <w:r>
        <w:rPr>
          <w:rFonts w:hint="eastAsia"/>
        </w:rPr>
        <w:t>发生丢包的秒数的累加。</w:t>
      </w:r>
    </w:p>
    <w:p w14:paraId="774A9F48" w14:textId="38C5E27C" w:rsidR="00733BBA" w:rsidRDefault="00733BBA" w:rsidP="00733BBA">
      <w:pPr>
        <w:pStyle w:val="aff3"/>
        <w:ind w:firstLineChars="0" w:firstLine="0"/>
        <w:jc w:val="left"/>
      </w:pPr>
      <w:r>
        <w:t xml:space="preserve">        uint32 downstream_</w:t>
      </w:r>
      <w:ins w:id="559" w:author="作者" w:date="2021-03-15T14:37:00Z">
        <w:r w:rsidR="009536DC">
          <w:t>flow</w:t>
        </w:r>
      </w:ins>
      <w:del w:id="560" w:author="作者" w:date="2021-03-15T14:37:00Z">
        <w:r w:rsidDel="009536DC">
          <w:delText>queue</w:delText>
        </w:r>
      </w:del>
      <w:r>
        <w:t>_drop_seconds_cnt = 8 [json_name = "downstream-</w:t>
      </w:r>
      <w:ins w:id="561" w:author="作者" w:date="2021-03-15T14:37:00Z">
        <w:r w:rsidR="009536DC">
          <w:t>flow</w:t>
        </w:r>
      </w:ins>
      <w:del w:id="562" w:author="作者" w:date="2021-03-15T14:37:00Z">
        <w:r w:rsidDel="009536DC">
          <w:delText>queue</w:delText>
        </w:r>
      </w:del>
      <w:r>
        <w:t>-drop-seconds-cnt"];</w:t>
      </w:r>
    </w:p>
    <w:p w14:paraId="04CD87E5" w14:textId="77777777" w:rsidR="00733BBA" w:rsidRDefault="00733BBA" w:rsidP="00733BBA">
      <w:pPr>
        <w:pStyle w:val="aff3"/>
        <w:ind w:firstLineChars="0" w:firstLine="0"/>
        <w:jc w:val="left"/>
      </w:pPr>
    </w:p>
    <w:p w14:paraId="5BE2FDAF" w14:textId="3B3480CB" w:rsidR="00733BBA" w:rsidRDefault="00733BBA" w:rsidP="00733BBA">
      <w:pPr>
        <w:pStyle w:val="aff3"/>
        <w:ind w:firstLineChars="0" w:firstLine="0"/>
        <w:jc w:val="left"/>
      </w:pPr>
      <w:r>
        <w:rPr>
          <w:rFonts w:hint="eastAsia"/>
        </w:rPr>
        <w:t xml:space="preserve">        //下行方向</w:t>
      </w:r>
      <w:r w:rsidR="00360894">
        <w:rPr>
          <w:rFonts w:hint="eastAsia"/>
        </w:rPr>
        <w:t>业务流</w:t>
      </w:r>
      <w:r>
        <w:rPr>
          <w:rFonts w:hint="eastAsia"/>
        </w:rPr>
        <w:t>通过的字节数。</w:t>
      </w:r>
    </w:p>
    <w:p w14:paraId="2E2B03D5" w14:textId="6E5ADA5D" w:rsidR="00733BBA" w:rsidRDefault="00733BBA" w:rsidP="00733BBA">
      <w:pPr>
        <w:pStyle w:val="aff3"/>
        <w:ind w:firstLineChars="0" w:firstLine="0"/>
        <w:jc w:val="left"/>
      </w:pPr>
      <w:r>
        <w:t xml:space="preserve">        uint64 downstream_</w:t>
      </w:r>
      <w:ins w:id="563" w:author="作者" w:date="2021-03-15T14:37:00Z">
        <w:r w:rsidR="009536DC">
          <w:t>flow</w:t>
        </w:r>
      </w:ins>
      <w:del w:id="564" w:author="作者" w:date="2021-03-15T14:37:00Z">
        <w:r w:rsidDel="009536DC">
          <w:delText>queue</w:delText>
        </w:r>
      </w:del>
      <w:r>
        <w:t>_pass_bytes = 9 [json_name = "downstream-</w:t>
      </w:r>
      <w:ins w:id="565" w:author="作者" w:date="2021-03-15T14:37:00Z">
        <w:r w:rsidR="009536DC">
          <w:t>flow</w:t>
        </w:r>
      </w:ins>
      <w:del w:id="566" w:author="作者" w:date="2021-03-15T14:37:00Z">
        <w:r w:rsidDel="009536DC">
          <w:delText>queue</w:delText>
        </w:r>
      </w:del>
      <w:r>
        <w:t>-pass-bytes"];</w:t>
      </w:r>
    </w:p>
    <w:p w14:paraId="433ED360" w14:textId="77777777" w:rsidR="00733BBA" w:rsidRDefault="00733BBA" w:rsidP="00733BBA">
      <w:pPr>
        <w:pStyle w:val="aff3"/>
        <w:ind w:firstLineChars="0" w:firstLine="0"/>
        <w:jc w:val="left"/>
      </w:pPr>
    </w:p>
    <w:p w14:paraId="5C3FF146" w14:textId="77777777" w:rsidR="00733BBA" w:rsidRDefault="00733BBA" w:rsidP="00733BBA">
      <w:pPr>
        <w:pStyle w:val="aff3"/>
        <w:ind w:firstLineChars="0" w:firstLine="0"/>
        <w:jc w:val="left"/>
      </w:pPr>
      <w:r>
        <w:rPr>
          <w:rFonts w:hint="eastAsia"/>
        </w:rPr>
        <w:t xml:space="preserve">        //统计周期内，下行方向平均速率。单位kbps。</w:t>
      </w:r>
    </w:p>
    <w:p w14:paraId="1C17FDBF" w14:textId="77777777" w:rsidR="00733BBA" w:rsidRDefault="00733BBA" w:rsidP="00733BBA">
      <w:pPr>
        <w:pStyle w:val="aff3"/>
        <w:ind w:firstLineChars="0" w:firstLine="0"/>
        <w:jc w:val="left"/>
      </w:pPr>
      <w:r>
        <w:t xml:space="preserve">        uint32 downstream_mfr_avg = 10 [json_name = "downstream-mfr-avg"];</w:t>
      </w:r>
    </w:p>
    <w:p w14:paraId="5F6E50C4" w14:textId="77777777" w:rsidR="00733BBA" w:rsidRDefault="00733BBA" w:rsidP="00733BBA">
      <w:pPr>
        <w:pStyle w:val="aff3"/>
        <w:ind w:firstLineChars="0" w:firstLine="0"/>
        <w:jc w:val="left"/>
      </w:pPr>
    </w:p>
    <w:p w14:paraId="261D5AE1" w14:textId="77777777" w:rsidR="00733BBA" w:rsidRDefault="00733BBA" w:rsidP="00733BBA">
      <w:pPr>
        <w:pStyle w:val="aff3"/>
        <w:ind w:firstLineChars="0" w:firstLine="0"/>
        <w:jc w:val="left"/>
      </w:pPr>
      <w:r>
        <w:rPr>
          <w:rFonts w:hint="eastAsia"/>
        </w:rPr>
        <w:t xml:space="preserve">        //上行方向通过的字节数</w:t>
      </w:r>
    </w:p>
    <w:p w14:paraId="4F341DE3" w14:textId="77777777" w:rsidR="00733BBA" w:rsidRDefault="00733BBA" w:rsidP="00733BBA">
      <w:pPr>
        <w:pStyle w:val="aff3"/>
        <w:ind w:firstLineChars="0" w:firstLine="0"/>
        <w:jc w:val="left"/>
      </w:pPr>
      <w:r>
        <w:t xml:space="preserve">        uint64 upstream_pass_bytes = 11 [json_name = "upstream-pass-bytes"];</w:t>
      </w:r>
    </w:p>
    <w:p w14:paraId="1D6B777E" w14:textId="77777777" w:rsidR="00733BBA" w:rsidRDefault="00733BBA" w:rsidP="00733BBA">
      <w:pPr>
        <w:pStyle w:val="aff3"/>
        <w:ind w:firstLineChars="0" w:firstLine="0"/>
        <w:jc w:val="left"/>
      </w:pPr>
    </w:p>
    <w:p w14:paraId="3ED3D113" w14:textId="77777777" w:rsidR="00733BBA" w:rsidRDefault="00733BBA" w:rsidP="00733BBA">
      <w:pPr>
        <w:pStyle w:val="aff3"/>
        <w:ind w:firstLineChars="0" w:firstLine="0"/>
        <w:jc w:val="left"/>
      </w:pPr>
      <w:r>
        <w:rPr>
          <w:rFonts w:hint="eastAsia"/>
        </w:rPr>
        <w:t xml:space="preserve">        //上行方向通过的总包数</w:t>
      </w:r>
    </w:p>
    <w:p w14:paraId="5F08977F" w14:textId="77777777" w:rsidR="00733BBA" w:rsidRDefault="00733BBA" w:rsidP="00733BBA">
      <w:pPr>
        <w:pStyle w:val="aff3"/>
        <w:ind w:firstLineChars="0" w:firstLine="0"/>
        <w:jc w:val="left"/>
      </w:pPr>
      <w:r>
        <w:t xml:space="preserve">        uint64 upstream_pass_cnt = 12 [json_name = "upstream-pass-cnt"];</w:t>
      </w:r>
    </w:p>
    <w:p w14:paraId="67A8DBEB" w14:textId="77777777" w:rsidR="00733BBA" w:rsidRDefault="00733BBA" w:rsidP="00733BBA">
      <w:pPr>
        <w:pStyle w:val="aff3"/>
        <w:ind w:firstLineChars="0" w:firstLine="0"/>
        <w:jc w:val="left"/>
      </w:pPr>
    </w:p>
    <w:p w14:paraId="5409BF14" w14:textId="77777777" w:rsidR="00733BBA" w:rsidRDefault="00733BBA" w:rsidP="00733BBA">
      <w:pPr>
        <w:pStyle w:val="aff3"/>
        <w:ind w:firstLineChars="0" w:firstLine="0"/>
        <w:jc w:val="left"/>
      </w:pPr>
      <w:r>
        <w:rPr>
          <w:rFonts w:hint="eastAsia"/>
        </w:rPr>
        <w:t xml:space="preserve">        //上行方向丢包总数</w:t>
      </w:r>
    </w:p>
    <w:p w14:paraId="14F45402" w14:textId="77777777" w:rsidR="00733BBA" w:rsidRDefault="00733BBA" w:rsidP="00733BBA">
      <w:pPr>
        <w:pStyle w:val="aff3"/>
        <w:ind w:firstLineChars="0" w:firstLine="0"/>
        <w:jc w:val="left"/>
      </w:pPr>
      <w:r>
        <w:t xml:space="preserve">        uint64 upstream_drop_cnt = 13 [json_name = "upstream-drop-cnt"];</w:t>
      </w:r>
    </w:p>
    <w:p w14:paraId="7C47A039" w14:textId="77777777" w:rsidR="00733BBA" w:rsidRDefault="00733BBA" w:rsidP="00733BBA">
      <w:pPr>
        <w:pStyle w:val="aff3"/>
        <w:ind w:firstLineChars="0" w:firstLine="0"/>
        <w:jc w:val="left"/>
      </w:pPr>
      <w:r>
        <w:t xml:space="preserve">    }</w:t>
      </w:r>
    </w:p>
    <w:p w14:paraId="62DAA031" w14:textId="77777777" w:rsidR="00733BBA" w:rsidRDefault="00733BBA" w:rsidP="00733BBA">
      <w:pPr>
        <w:pStyle w:val="aff3"/>
        <w:ind w:firstLineChars="0" w:firstLine="0"/>
        <w:jc w:val="left"/>
      </w:pPr>
      <w:r>
        <w:t xml:space="preserve">    repeated ServiceFlowKpiRecord service_flow_kpi_record = 1 [json_name = "service-flow-kpi-record"];</w:t>
      </w:r>
    </w:p>
    <w:p w14:paraId="285EA143" w14:textId="784070CF" w:rsidR="00733BBA" w:rsidRDefault="00733BBA" w:rsidP="00733BBA">
      <w:pPr>
        <w:pStyle w:val="aff3"/>
        <w:ind w:firstLineChars="0" w:firstLine="0"/>
        <w:jc w:val="left"/>
      </w:pPr>
      <w:r>
        <w:t>}</w:t>
      </w:r>
    </w:p>
    <w:p w14:paraId="0F5A74B9" w14:textId="485D6F28" w:rsidR="00EB0A70" w:rsidRDefault="00EB0A70" w:rsidP="00CD234B">
      <w:pPr>
        <w:pStyle w:val="afffff4"/>
        <w:numPr>
          <w:ilvl w:val="0"/>
          <w:numId w:val="20"/>
        </w:numPr>
        <w:tabs>
          <w:tab w:val="clear" w:pos="360"/>
        </w:tabs>
        <w:spacing w:beforeLines="50" w:before="156" w:afterLines="50" w:after="156"/>
        <w:outlineLvl w:val="2"/>
        <w:rPr>
          <w:rFonts w:hAnsi="宋体"/>
        </w:rPr>
      </w:pPr>
      <w:bookmarkStart w:id="567" w:name="_Toc66886092"/>
      <w:r w:rsidRPr="00EB0A70">
        <w:rPr>
          <w:rFonts w:hAnsi="宋体" w:hint="eastAsia"/>
        </w:rPr>
        <w:t>a</w:t>
      </w:r>
      <w:r w:rsidRPr="00EB0A70">
        <w:rPr>
          <w:rFonts w:hAnsi="宋体"/>
        </w:rPr>
        <w:t>n-ethernet-kpi.proto</w:t>
      </w:r>
      <w:bookmarkEnd w:id="567"/>
    </w:p>
    <w:p w14:paraId="39ABE7AE" w14:textId="77777777" w:rsidR="00733BBA" w:rsidRDefault="00733BBA" w:rsidP="00130CA4">
      <w:pPr>
        <w:pStyle w:val="aff3"/>
        <w:ind w:firstLineChars="0" w:firstLine="0"/>
        <w:jc w:val="left"/>
      </w:pPr>
      <w:r>
        <w:t>syntax = "proto3";</w:t>
      </w:r>
    </w:p>
    <w:p w14:paraId="12E3DC40" w14:textId="77777777" w:rsidR="00733BBA" w:rsidRDefault="00733BBA" w:rsidP="00130CA4">
      <w:pPr>
        <w:pStyle w:val="aff3"/>
        <w:ind w:firstLineChars="0" w:firstLine="0"/>
        <w:jc w:val="left"/>
      </w:pPr>
      <w:r>
        <w:t>package an_ethernet_kpi;</w:t>
      </w:r>
    </w:p>
    <w:p w14:paraId="4A853527" w14:textId="77777777" w:rsidR="00733BBA" w:rsidRDefault="00733BBA" w:rsidP="00130CA4">
      <w:pPr>
        <w:pStyle w:val="aff3"/>
        <w:ind w:firstLineChars="0" w:firstLine="0"/>
        <w:jc w:val="left"/>
      </w:pPr>
    </w:p>
    <w:p w14:paraId="7354F1F5" w14:textId="77777777" w:rsidR="00733BBA" w:rsidRDefault="00733BBA" w:rsidP="00130CA4">
      <w:pPr>
        <w:pStyle w:val="aff3"/>
        <w:ind w:firstLineChars="0" w:firstLine="0"/>
        <w:jc w:val="left"/>
      </w:pPr>
      <w:r>
        <w:t>message EthernetPortKpiRecords {</w:t>
      </w:r>
    </w:p>
    <w:p w14:paraId="1CD32736" w14:textId="77777777" w:rsidR="00733BBA" w:rsidRDefault="00733BBA" w:rsidP="00130CA4">
      <w:pPr>
        <w:pStyle w:val="aff3"/>
        <w:ind w:firstLineChars="0" w:firstLine="0"/>
        <w:jc w:val="left"/>
      </w:pPr>
      <w:r>
        <w:t xml:space="preserve">    message EthernetPortKpiRecord {</w:t>
      </w:r>
    </w:p>
    <w:p w14:paraId="6B9408F9" w14:textId="77777777" w:rsidR="00733BBA" w:rsidRDefault="00733BBA" w:rsidP="00130CA4">
      <w:pPr>
        <w:pStyle w:val="aff3"/>
        <w:ind w:firstLineChars="0" w:firstLine="0"/>
        <w:jc w:val="left"/>
      </w:pPr>
      <w:r>
        <w:t xml:space="preserve">        //ethernetCsmacd.f.s.p</w:t>
      </w:r>
    </w:p>
    <w:p w14:paraId="292927CD" w14:textId="77777777" w:rsidR="00733BBA" w:rsidRDefault="00733BBA" w:rsidP="00130CA4">
      <w:pPr>
        <w:pStyle w:val="aff3"/>
        <w:ind w:firstLineChars="0" w:firstLine="0"/>
        <w:jc w:val="left"/>
      </w:pPr>
      <w:r>
        <w:t xml:space="preserve">        string name = 1 [json_name = "name"];</w:t>
      </w:r>
    </w:p>
    <w:p w14:paraId="2AE8BA51" w14:textId="77777777" w:rsidR="00733BBA" w:rsidRDefault="00733BBA" w:rsidP="00130CA4">
      <w:pPr>
        <w:pStyle w:val="aff3"/>
        <w:ind w:firstLineChars="0" w:firstLine="0"/>
        <w:jc w:val="left"/>
      </w:pPr>
    </w:p>
    <w:p w14:paraId="3D407CE8" w14:textId="77777777" w:rsidR="00733BBA" w:rsidRDefault="00733BBA" w:rsidP="00130CA4">
      <w:pPr>
        <w:pStyle w:val="aff3"/>
        <w:ind w:firstLineChars="0" w:firstLine="0"/>
        <w:jc w:val="left"/>
      </w:pPr>
      <w:r>
        <w:rPr>
          <w:rFonts w:hint="eastAsia"/>
        </w:rPr>
        <w:t xml:space="preserve">        //以太接口发送的字节数</w:t>
      </w:r>
    </w:p>
    <w:p w14:paraId="6E04B50F" w14:textId="77777777" w:rsidR="00733BBA" w:rsidRDefault="00733BBA" w:rsidP="00130CA4">
      <w:pPr>
        <w:pStyle w:val="aff3"/>
        <w:ind w:firstLineChars="0" w:firstLine="0"/>
        <w:jc w:val="left"/>
      </w:pPr>
      <w:r>
        <w:t xml:space="preserve">        uint64 port_tx_bytes = 2 [json_name = "port-tx-bytes"];</w:t>
      </w:r>
    </w:p>
    <w:p w14:paraId="45A2E60D" w14:textId="77777777" w:rsidR="00733BBA" w:rsidRDefault="00733BBA" w:rsidP="00130CA4">
      <w:pPr>
        <w:pStyle w:val="aff3"/>
        <w:ind w:firstLineChars="0" w:firstLine="0"/>
        <w:jc w:val="left"/>
      </w:pPr>
    </w:p>
    <w:p w14:paraId="15606641" w14:textId="77777777" w:rsidR="00733BBA" w:rsidRDefault="00733BBA" w:rsidP="00130CA4">
      <w:pPr>
        <w:pStyle w:val="aff3"/>
        <w:ind w:firstLineChars="0" w:firstLine="0"/>
        <w:jc w:val="left"/>
      </w:pPr>
      <w:r>
        <w:rPr>
          <w:rFonts w:hint="eastAsia"/>
        </w:rPr>
        <w:t xml:space="preserve">        //以太接口接收的字节数</w:t>
      </w:r>
    </w:p>
    <w:p w14:paraId="2E3F83D0" w14:textId="77777777" w:rsidR="00733BBA" w:rsidRDefault="00733BBA" w:rsidP="00130CA4">
      <w:pPr>
        <w:pStyle w:val="aff3"/>
        <w:ind w:firstLineChars="0" w:firstLine="0"/>
        <w:jc w:val="left"/>
      </w:pPr>
      <w:r>
        <w:t xml:space="preserve">        uint64 port_rx_bytes = 3 [json_name = "port-rx-bytes"];</w:t>
      </w:r>
    </w:p>
    <w:p w14:paraId="55B07EE1" w14:textId="77777777" w:rsidR="00733BBA" w:rsidRDefault="00733BBA" w:rsidP="00130CA4">
      <w:pPr>
        <w:pStyle w:val="aff3"/>
        <w:ind w:firstLineChars="0" w:firstLine="0"/>
        <w:jc w:val="left"/>
      </w:pPr>
    </w:p>
    <w:p w14:paraId="6F00600B" w14:textId="77777777" w:rsidR="00733BBA" w:rsidRDefault="00733BBA" w:rsidP="00130CA4">
      <w:pPr>
        <w:pStyle w:val="aff3"/>
        <w:ind w:firstLineChars="0" w:firstLine="0"/>
        <w:jc w:val="left"/>
      </w:pPr>
      <w:r>
        <w:rPr>
          <w:rFonts w:hint="eastAsia"/>
        </w:rPr>
        <w:t xml:space="preserve">        //以太接口发送的帧数</w:t>
      </w:r>
    </w:p>
    <w:p w14:paraId="7C716BD2" w14:textId="77777777" w:rsidR="00733BBA" w:rsidRDefault="00733BBA" w:rsidP="00130CA4">
      <w:pPr>
        <w:pStyle w:val="aff3"/>
        <w:ind w:firstLineChars="0" w:firstLine="0"/>
        <w:jc w:val="left"/>
      </w:pPr>
      <w:r>
        <w:t xml:space="preserve">        uint64 port_tx_packets = 4 [json_name = "port-tx-packets"];</w:t>
      </w:r>
    </w:p>
    <w:p w14:paraId="264251CC" w14:textId="77777777" w:rsidR="00733BBA" w:rsidRDefault="00733BBA" w:rsidP="00130CA4">
      <w:pPr>
        <w:pStyle w:val="aff3"/>
        <w:ind w:firstLineChars="0" w:firstLine="0"/>
        <w:jc w:val="left"/>
      </w:pPr>
    </w:p>
    <w:p w14:paraId="5948D859" w14:textId="77777777" w:rsidR="00733BBA" w:rsidRDefault="00733BBA" w:rsidP="00130CA4">
      <w:pPr>
        <w:pStyle w:val="aff3"/>
        <w:ind w:firstLineChars="0" w:firstLine="0"/>
        <w:jc w:val="left"/>
      </w:pPr>
      <w:r>
        <w:rPr>
          <w:rFonts w:hint="eastAsia"/>
        </w:rPr>
        <w:t xml:space="preserve">        //以太接口接收的帧数</w:t>
      </w:r>
    </w:p>
    <w:p w14:paraId="5AA0B4FC" w14:textId="77777777" w:rsidR="00733BBA" w:rsidRDefault="00733BBA" w:rsidP="00130CA4">
      <w:pPr>
        <w:pStyle w:val="aff3"/>
        <w:ind w:firstLineChars="0" w:firstLine="0"/>
        <w:jc w:val="left"/>
      </w:pPr>
      <w:r>
        <w:t xml:space="preserve">        uint64 port_rx_packets = 5 [json_name = "port-rx-packets"];</w:t>
      </w:r>
    </w:p>
    <w:p w14:paraId="624BFB8A" w14:textId="77777777" w:rsidR="00733BBA" w:rsidRDefault="00733BBA" w:rsidP="00130CA4">
      <w:pPr>
        <w:pStyle w:val="aff3"/>
        <w:ind w:firstLineChars="0" w:firstLine="0"/>
        <w:jc w:val="left"/>
      </w:pPr>
    </w:p>
    <w:p w14:paraId="17FDCEBA" w14:textId="77777777" w:rsidR="00733BBA" w:rsidRDefault="00733BBA" w:rsidP="00130CA4">
      <w:pPr>
        <w:pStyle w:val="aff3"/>
        <w:ind w:firstLineChars="0" w:firstLine="0"/>
        <w:jc w:val="left"/>
      </w:pPr>
      <w:r>
        <w:rPr>
          <w:rFonts w:hint="eastAsia"/>
        </w:rPr>
        <w:t xml:space="preserve">        //以太接口发送方向丢弃的帧数，一般是MAC层校验错误的帧数</w:t>
      </w:r>
    </w:p>
    <w:p w14:paraId="7EF07721" w14:textId="77777777" w:rsidR="00733BBA" w:rsidRDefault="00733BBA" w:rsidP="00130CA4">
      <w:pPr>
        <w:pStyle w:val="aff3"/>
        <w:ind w:firstLineChars="0" w:firstLine="0"/>
        <w:jc w:val="left"/>
      </w:pPr>
      <w:r>
        <w:t xml:space="preserve">        uint64 port_tx_discard_packets = 6 [json_name = "port-tx-discard-packets"];</w:t>
      </w:r>
    </w:p>
    <w:p w14:paraId="6A172AB7" w14:textId="77777777" w:rsidR="00733BBA" w:rsidRDefault="00733BBA" w:rsidP="00130CA4">
      <w:pPr>
        <w:pStyle w:val="aff3"/>
        <w:ind w:firstLineChars="0" w:firstLine="0"/>
        <w:jc w:val="left"/>
      </w:pPr>
    </w:p>
    <w:p w14:paraId="15CEA6E5" w14:textId="77777777" w:rsidR="00733BBA" w:rsidRDefault="00733BBA" w:rsidP="00130CA4">
      <w:pPr>
        <w:pStyle w:val="aff3"/>
        <w:ind w:firstLineChars="0" w:firstLine="0"/>
        <w:jc w:val="left"/>
      </w:pPr>
      <w:r>
        <w:rPr>
          <w:rFonts w:hint="eastAsia"/>
        </w:rPr>
        <w:t xml:space="preserve">        //以太接口接收方向丢弃的帧数，一般是MAC层校验错误的帧数</w:t>
      </w:r>
    </w:p>
    <w:p w14:paraId="33E54EB2" w14:textId="77777777" w:rsidR="00733BBA" w:rsidRDefault="00733BBA" w:rsidP="00130CA4">
      <w:pPr>
        <w:pStyle w:val="aff3"/>
        <w:ind w:firstLineChars="0" w:firstLine="0"/>
        <w:jc w:val="left"/>
      </w:pPr>
      <w:r>
        <w:t xml:space="preserve">        uint64 port_rx_discard_packets = 7 [json_name = "port-rx-discard-packets"];</w:t>
      </w:r>
    </w:p>
    <w:p w14:paraId="7F08E2A5" w14:textId="77777777" w:rsidR="00733BBA" w:rsidRDefault="00733BBA" w:rsidP="00130CA4">
      <w:pPr>
        <w:pStyle w:val="aff3"/>
        <w:ind w:firstLineChars="0" w:firstLine="0"/>
        <w:jc w:val="left"/>
      </w:pPr>
    </w:p>
    <w:p w14:paraId="12EBC7EF" w14:textId="77777777" w:rsidR="00733BBA" w:rsidRDefault="00733BBA" w:rsidP="00130CA4">
      <w:pPr>
        <w:pStyle w:val="aff3"/>
        <w:ind w:firstLineChars="0" w:firstLine="0"/>
        <w:jc w:val="left"/>
      </w:pPr>
      <w:r>
        <w:rPr>
          <w:rFonts w:hint="eastAsia"/>
        </w:rPr>
        <w:t xml:space="preserve">        //以太接口接收的对齐错误的帧数</w:t>
      </w:r>
    </w:p>
    <w:p w14:paraId="7A61D631" w14:textId="77777777" w:rsidR="00733BBA" w:rsidRDefault="00733BBA" w:rsidP="00130CA4">
      <w:pPr>
        <w:pStyle w:val="aff3"/>
        <w:ind w:firstLineChars="0" w:firstLine="0"/>
        <w:jc w:val="left"/>
      </w:pPr>
      <w:r>
        <w:t xml:space="preserve">        uint64 port_rx_alignment_error_packets = 8 [json_name = "port-rx-alignment-error-packets"];</w:t>
      </w:r>
    </w:p>
    <w:p w14:paraId="166302C0" w14:textId="77777777" w:rsidR="00733BBA" w:rsidRDefault="00733BBA" w:rsidP="00130CA4">
      <w:pPr>
        <w:pStyle w:val="aff3"/>
        <w:ind w:firstLineChars="0" w:firstLine="0"/>
        <w:jc w:val="left"/>
      </w:pPr>
    </w:p>
    <w:p w14:paraId="6F6D376B" w14:textId="77777777" w:rsidR="00733BBA" w:rsidRDefault="00733BBA" w:rsidP="00130CA4">
      <w:pPr>
        <w:pStyle w:val="aff3"/>
        <w:ind w:firstLineChars="0" w:firstLine="0"/>
        <w:jc w:val="left"/>
      </w:pPr>
      <w:r>
        <w:rPr>
          <w:rFonts w:hint="eastAsia"/>
        </w:rPr>
        <w:t xml:space="preserve">        //以太接口发送方向的CRC错误帧数</w:t>
      </w:r>
    </w:p>
    <w:p w14:paraId="4BF40280" w14:textId="77777777" w:rsidR="00733BBA" w:rsidRDefault="00733BBA" w:rsidP="00130CA4">
      <w:pPr>
        <w:pStyle w:val="aff3"/>
        <w:ind w:firstLineChars="0" w:firstLine="0"/>
        <w:jc w:val="left"/>
      </w:pPr>
      <w:r>
        <w:t xml:space="preserve">        uint64 port_tx_crc_error_packets = 9 [json_name = "port-tx-crc-error-packets"];</w:t>
      </w:r>
    </w:p>
    <w:p w14:paraId="6B10C170" w14:textId="77777777" w:rsidR="00733BBA" w:rsidRDefault="00733BBA" w:rsidP="00130CA4">
      <w:pPr>
        <w:pStyle w:val="aff3"/>
        <w:ind w:firstLineChars="0" w:firstLine="0"/>
        <w:jc w:val="left"/>
      </w:pPr>
    </w:p>
    <w:p w14:paraId="7CD9D6D3" w14:textId="77777777" w:rsidR="00733BBA" w:rsidRDefault="00733BBA" w:rsidP="00130CA4">
      <w:pPr>
        <w:pStyle w:val="aff3"/>
        <w:ind w:firstLineChars="0" w:firstLine="0"/>
        <w:jc w:val="left"/>
      </w:pPr>
      <w:r>
        <w:rPr>
          <w:rFonts w:hint="eastAsia"/>
        </w:rPr>
        <w:t xml:space="preserve">        //以太接口接收方向的CRC错误帧数</w:t>
      </w:r>
    </w:p>
    <w:p w14:paraId="4C1367A5" w14:textId="77777777" w:rsidR="00733BBA" w:rsidRDefault="00733BBA" w:rsidP="00130CA4">
      <w:pPr>
        <w:pStyle w:val="aff3"/>
        <w:ind w:firstLineChars="0" w:firstLine="0"/>
        <w:jc w:val="left"/>
      </w:pPr>
      <w:r>
        <w:t xml:space="preserve">        uint64 port_rx_crc_error_packets = 10 [json_name = "port-rx-crc-error-packets"];</w:t>
      </w:r>
    </w:p>
    <w:p w14:paraId="1F7BFCAF" w14:textId="77777777" w:rsidR="00733BBA" w:rsidRDefault="00733BBA" w:rsidP="00130CA4">
      <w:pPr>
        <w:pStyle w:val="aff3"/>
        <w:ind w:firstLineChars="0" w:firstLine="0"/>
        <w:jc w:val="left"/>
      </w:pPr>
    </w:p>
    <w:p w14:paraId="729993F2" w14:textId="77777777" w:rsidR="00733BBA" w:rsidRDefault="00733BBA" w:rsidP="00130CA4">
      <w:pPr>
        <w:pStyle w:val="aff3"/>
        <w:ind w:firstLineChars="0" w:firstLine="0"/>
        <w:jc w:val="left"/>
      </w:pPr>
      <w:r>
        <w:rPr>
          <w:rFonts w:hint="eastAsia"/>
        </w:rPr>
        <w:t xml:space="preserve">        //以太接口发送的超长帧数</w:t>
      </w:r>
    </w:p>
    <w:p w14:paraId="08CDAAF8" w14:textId="77777777" w:rsidR="00733BBA" w:rsidRDefault="00733BBA" w:rsidP="00130CA4">
      <w:pPr>
        <w:pStyle w:val="aff3"/>
        <w:ind w:firstLineChars="0" w:firstLine="0"/>
        <w:jc w:val="left"/>
      </w:pPr>
      <w:r>
        <w:t xml:space="preserve">        uint64 port_tx_oversized_packets = 11 [json_name = "port-tx-oversized-packets"];</w:t>
      </w:r>
    </w:p>
    <w:p w14:paraId="5524AFE7" w14:textId="77777777" w:rsidR="00733BBA" w:rsidRDefault="00733BBA" w:rsidP="00130CA4">
      <w:pPr>
        <w:pStyle w:val="aff3"/>
        <w:ind w:firstLineChars="0" w:firstLine="0"/>
        <w:jc w:val="left"/>
      </w:pPr>
    </w:p>
    <w:p w14:paraId="7B7D1984" w14:textId="77777777" w:rsidR="00733BBA" w:rsidRDefault="00733BBA" w:rsidP="00130CA4">
      <w:pPr>
        <w:pStyle w:val="aff3"/>
        <w:ind w:firstLineChars="0" w:firstLine="0"/>
        <w:jc w:val="left"/>
      </w:pPr>
      <w:r>
        <w:rPr>
          <w:rFonts w:hint="eastAsia"/>
        </w:rPr>
        <w:t xml:space="preserve">        //以太接口接收的超长帧数</w:t>
      </w:r>
    </w:p>
    <w:p w14:paraId="0948CCAD" w14:textId="77777777" w:rsidR="00733BBA" w:rsidRDefault="00733BBA" w:rsidP="00130CA4">
      <w:pPr>
        <w:pStyle w:val="aff3"/>
        <w:ind w:firstLineChars="0" w:firstLine="0"/>
        <w:jc w:val="left"/>
      </w:pPr>
      <w:r>
        <w:t xml:space="preserve">        uint64 port_rx_oversized_packets = 12 [json_name = "port-rx-oversized-packets"];</w:t>
      </w:r>
    </w:p>
    <w:p w14:paraId="48E0B5BB" w14:textId="77777777" w:rsidR="00733BBA" w:rsidRDefault="00733BBA" w:rsidP="00130CA4">
      <w:pPr>
        <w:pStyle w:val="aff3"/>
        <w:ind w:firstLineChars="0" w:firstLine="0"/>
        <w:jc w:val="left"/>
      </w:pPr>
    </w:p>
    <w:p w14:paraId="6FA89934" w14:textId="77777777" w:rsidR="00733BBA" w:rsidRDefault="00733BBA" w:rsidP="00130CA4">
      <w:pPr>
        <w:pStyle w:val="aff3"/>
        <w:ind w:firstLineChars="0" w:firstLine="0"/>
        <w:jc w:val="left"/>
      </w:pPr>
      <w:r>
        <w:rPr>
          <w:rFonts w:hint="eastAsia"/>
        </w:rPr>
        <w:t xml:space="preserve">        //以太接口发送的超短帧数  （帧长小于64并且CRC正确的包数)</w:t>
      </w:r>
    </w:p>
    <w:p w14:paraId="320A4AAA" w14:textId="77777777" w:rsidR="00733BBA" w:rsidRDefault="00733BBA" w:rsidP="00130CA4">
      <w:pPr>
        <w:pStyle w:val="aff3"/>
        <w:ind w:firstLineChars="0" w:firstLine="0"/>
        <w:jc w:val="left"/>
      </w:pPr>
      <w:r>
        <w:t xml:space="preserve">        uint64 port_tx_undersized_packets = 13 [json_name = "port-tx-undersized-packets"];</w:t>
      </w:r>
    </w:p>
    <w:p w14:paraId="4FDF2F74" w14:textId="77777777" w:rsidR="00733BBA" w:rsidRDefault="00733BBA" w:rsidP="00130CA4">
      <w:pPr>
        <w:pStyle w:val="aff3"/>
        <w:ind w:firstLineChars="0" w:firstLine="0"/>
        <w:jc w:val="left"/>
      </w:pPr>
    </w:p>
    <w:p w14:paraId="402C4ADC" w14:textId="77777777" w:rsidR="00733BBA" w:rsidRDefault="00733BBA" w:rsidP="00130CA4">
      <w:pPr>
        <w:pStyle w:val="aff3"/>
        <w:ind w:firstLineChars="0" w:firstLine="0"/>
        <w:jc w:val="left"/>
      </w:pPr>
      <w:r>
        <w:rPr>
          <w:rFonts w:hint="eastAsia"/>
        </w:rPr>
        <w:t xml:space="preserve">        //以太接口接收的超短帧数</w:t>
      </w:r>
    </w:p>
    <w:p w14:paraId="7E40ABF7" w14:textId="77777777" w:rsidR="00733BBA" w:rsidRDefault="00733BBA" w:rsidP="00130CA4">
      <w:pPr>
        <w:pStyle w:val="aff3"/>
        <w:ind w:firstLineChars="0" w:firstLine="0"/>
        <w:jc w:val="left"/>
      </w:pPr>
      <w:r>
        <w:t xml:space="preserve">        uint64 port_rx_undersized_packets = 14 [json_name = "port-rx-undersized-packets"];</w:t>
      </w:r>
    </w:p>
    <w:p w14:paraId="12121EF7" w14:textId="77777777" w:rsidR="00733BBA" w:rsidRDefault="00733BBA" w:rsidP="00130CA4">
      <w:pPr>
        <w:pStyle w:val="aff3"/>
        <w:ind w:firstLineChars="0" w:firstLine="0"/>
        <w:jc w:val="left"/>
      </w:pPr>
    </w:p>
    <w:p w14:paraId="5C3AA380" w14:textId="77777777" w:rsidR="00733BBA" w:rsidRDefault="00733BBA" w:rsidP="00130CA4">
      <w:pPr>
        <w:pStyle w:val="aff3"/>
        <w:ind w:firstLineChars="0" w:firstLine="0"/>
        <w:jc w:val="left"/>
      </w:pPr>
      <w:r>
        <w:rPr>
          <w:rFonts w:hint="eastAsia"/>
        </w:rPr>
        <w:lastRenderedPageBreak/>
        <w:t xml:space="preserve">        //以太接口发送的分片帧数  (帧长小于64并且CRC错误的包数)</w:t>
      </w:r>
    </w:p>
    <w:p w14:paraId="509F4110" w14:textId="77777777" w:rsidR="00733BBA" w:rsidRDefault="00733BBA" w:rsidP="00130CA4">
      <w:pPr>
        <w:pStyle w:val="aff3"/>
        <w:ind w:firstLineChars="0" w:firstLine="0"/>
        <w:jc w:val="left"/>
      </w:pPr>
      <w:r>
        <w:t xml:space="preserve">        uint64 port_tx_fragment_packets = 15 [json_name = "port-tx-fragment-packets"];</w:t>
      </w:r>
    </w:p>
    <w:p w14:paraId="088FDB4E" w14:textId="77777777" w:rsidR="00733BBA" w:rsidRDefault="00733BBA" w:rsidP="00130CA4">
      <w:pPr>
        <w:pStyle w:val="aff3"/>
        <w:ind w:firstLineChars="0" w:firstLine="0"/>
        <w:jc w:val="left"/>
      </w:pPr>
    </w:p>
    <w:p w14:paraId="11DD06AC" w14:textId="77777777" w:rsidR="00733BBA" w:rsidRDefault="00733BBA" w:rsidP="00130CA4">
      <w:pPr>
        <w:pStyle w:val="aff3"/>
        <w:ind w:firstLineChars="0" w:firstLine="0"/>
        <w:jc w:val="left"/>
      </w:pPr>
      <w:r>
        <w:rPr>
          <w:rFonts w:hint="eastAsia"/>
        </w:rPr>
        <w:t xml:space="preserve">        //以太接口接收的分片帧数</w:t>
      </w:r>
    </w:p>
    <w:p w14:paraId="6755A4F6" w14:textId="77777777" w:rsidR="00733BBA" w:rsidRDefault="00733BBA" w:rsidP="00130CA4">
      <w:pPr>
        <w:pStyle w:val="aff3"/>
        <w:ind w:firstLineChars="0" w:firstLine="0"/>
        <w:jc w:val="left"/>
      </w:pPr>
      <w:r>
        <w:t xml:space="preserve">        uint64 port_rx_fragment_packets = 16 [json_name = "port-rx-fragment-packets"];</w:t>
      </w:r>
    </w:p>
    <w:p w14:paraId="5BA65F36" w14:textId="77777777" w:rsidR="00733BBA" w:rsidRDefault="00733BBA" w:rsidP="00130CA4">
      <w:pPr>
        <w:pStyle w:val="aff3"/>
        <w:ind w:firstLineChars="0" w:firstLine="0"/>
        <w:jc w:val="left"/>
      </w:pPr>
    </w:p>
    <w:p w14:paraId="189F7F66" w14:textId="77777777" w:rsidR="00733BBA" w:rsidRDefault="00733BBA" w:rsidP="00130CA4">
      <w:pPr>
        <w:pStyle w:val="aff3"/>
        <w:ind w:firstLineChars="0" w:firstLine="0"/>
        <w:jc w:val="left"/>
      </w:pPr>
      <w:r>
        <w:rPr>
          <w:rFonts w:hint="eastAsia"/>
        </w:rPr>
        <w:t xml:space="preserve">        //以太接口发送的Jabber帧数  </w:t>
      </w:r>
    </w:p>
    <w:p w14:paraId="39E72B4B" w14:textId="77777777" w:rsidR="00733BBA" w:rsidRDefault="00733BBA" w:rsidP="00130CA4">
      <w:pPr>
        <w:pStyle w:val="aff3"/>
        <w:ind w:firstLineChars="0" w:firstLine="0"/>
        <w:jc w:val="left"/>
      </w:pPr>
      <w:r>
        <w:t xml:space="preserve">        uint64 port_tx_jabber_packets = 17 [json_name = "port-tx-jabber-packets"];</w:t>
      </w:r>
    </w:p>
    <w:p w14:paraId="7474C1C5" w14:textId="77777777" w:rsidR="00733BBA" w:rsidRDefault="00733BBA" w:rsidP="00130CA4">
      <w:pPr>
        <w:pStyle w:val="aff3"/>
        <w:ind w:firstLineChars="0" w:firstLine="0"/>
        <w:jc w:val="left"/>
      </w:pPr>
    </w:p>
    <w:p w14:paraId="3E3AA77D" w14:textId="77777777" w:rsidR="00733BBA" w:rsidRDefault="00733BBA" w:rsidP="00130CA4">
      <w:pPr>
        <w:pStyle w:val="aff3"/>
        <w:ind w:firstLineChars="0" w:firstLine="0"/>
        <w:jc w:val="left"/>
      </w:pPr>
      <w:r>
        <w:rPr>
          <w:rFonts w:hint="eastAsia"/>
        </w:rPr>
        <w:t xml:space="preserve">        //以太接口接收的Jabber帧数</w:t>
      </w:r>
    </w:p>
    <w:p w14:paraId="6B38493D" w14:textId="77777777" w:rsidR="00733BBA" w:rsidRDefault="00733BBA" w:rsidP="00130CA4">
      <w:pPr>
        <w:pStyle w:val="aff3"/>
        <w:ind w:firstLineChars="0" w:firstLine="0"/>
        <w:jc w:val="left"/>
      </w:pPr>
      <w:r>
        <w:t xml:space="preserve">        uint64 port_rx_jabber_packets = 18 [json_name = "port-rx-jabber-packets"];</w:t>
      </w:r>
    </w:p>
    <w:p w14:paraId="695E9967" w14:textId="77777777" w:rsidR="00733BBA" w:rsidRDefault="00733BBA" w:rsidP="00130CA4">
      <w:pPr>
        <w:pStyle w:val="aff3"/>
        <w:ind w:firstLineChars="0" w:firstLine="0"/>
        <w:jc w:val="left"/>
      </w:pPr>
    </w:p>
    <w:p w14:paraId="6D2FE227" w14:textId="77777777" w:rsidR="00733BBA" w:rsidRDefault="00733BBA" w:rsidP="00130CA4">
      <w:pPr>
        <w:pStyle w:val="aff3"/>
        <w:ind w:firstLineChars="0" w:firstLine="0"/>
        <w:jc w:val="left"/>
      </w:pPr>
      <w:r>
        <w:rPr>
          <w:rFonts w:hint="eastAsia"/>
        </w:rPr>
        <w:t xml:space="preserve">        //以太接口发送的错误帧数</w:t>
      </w:r>
    </w:p>
    <w:p w14:paraId="6103D4EC" w14:textId="77777777" w:rsidR="00733BBA" w:rsidRDefault="00733BBA" w:rsidP="00130CA4">
      <w:pPr>
        <w:pStyle w:val="aff3"/>
        <w:ind w:firstLineChars="0" w:firstLine="0"/>
        <w:jc w:val="left"/>
      </w:pPr>
      <w:r>
        <w:t xml:space="preserve">        uint64 port_tx_error_packets = 19 [json_name = "port-tx-error-packets"];</w:t>
      </w:r>
    </w:p>
    <w:p w14:paraId="6B0C4B28" w14:textId="77777777" w:rsidR="00733BBA" w:rsidRDefault="00733BBA" w:rsidP="00130CA4">
      <w:pPr>
        <w:pStyle w:val="aff3"/>
        <w:ind w:firstLineChars="0" w:firstLine="0"/>
        <w:jc w:val="left"/>
      </w:pPr>
    </w:p>
    <w:p w14:paraId="51AC2D2C" w14:textId="77777777" w:rsidR="00733BBA" w:rsidRDefault="00733BBA" w:rsidP="00130CA4">
      <w:pPr>
        <w:pStyle w:val="aff3"/>
        <w:ind w:firstLineChars="0" w:firstLine="0"/>
        <w:jc w:val="left"/>
      </w:pPr>
      <w:r>
        <w:rPr>
          <w:rFonts w:hint="eastAsia"/>
        </w:rPr>
        <w:t xml:space="preserve">        //以太接口接收的错误帧数</w:t>
      </w:r>
    </w:p>
    <w:p w14:paraId="554DE3B3" w14:textId="77777777" w:rsidR="00733BBA" w:rsidRDefault="00733BBA" w:rsidP="00130CA4">
      <w:pPr>
        <w:pStyle w:val="aff3"/>
        <w:ind w:firstLineChars="0" w:firstLine="0"/>
        <w:jc w:val="left"/>
      </w:pPr>
      <w:r>
        <w:t xml:space="preserve">        uint64 port_rx_error_packets = 20 [json_name = "port-rx-error-packets"];</w:t>
      </w:r>
    </w:p>
    <w:p w14:paraId="28252764" w14:textId="77777777" w:rsidR="00733BBA" w:rsidRDefault="00733BBA" w:rsidP="00130CA4">
      <w:pPr>
        <w:pStyle w:val="aff3"/>
        <w:ind w:firstLineChars="0" w:firstLine="0"/>
        <w:jc w:val="left"/>
      </w:pPr>
    </w:p>
    <w:p w14:paraId="3464E73E" w14:textId="77777777" w:rsidR="00733BBA" w:rsidRDefault="00733BBA" w:rsidP="00130CA4">
      <w:pPr>
        <w:pStyle w:val="aff3"/>
        <w:ind w:firstLineChars="0" w:firstLine="0"/>
        <w:jc w:val="left"/>
      </w:pPr>
      <w:r>
        <w:rPr>
          <w:rFonts w:hint="eastAsia"/>
        </w:rPr>
        <w:t xml:space="preserve">        //以太端口下行平均速率，单位kbps</w:t>
      </w:r>
    </w:p>
    <w:p w14:paraId="1E080D0B" w14:textId="77777777" w:rsidR="00733BBA" w:rsidRDefault="00733BBA" w:rsidP="00130CA4">
      <w:pPr>
        <w:pStyle w:val="aff3"/>
        <w:ind w:firstLineChars="0" w:firstLine="0"/>
        <w:jc w:val="left"/>
      </w:pPr>
      <w:r>
        <w:t xml:space="preserve">        uint64 port_tx_rate = 21 [json_name = "port-tx-rate"];</w:t>
      </w:r>
    </w:p>
    <w:p w14:paraId="35E91878" w14:textId="77777777" w:rsidR="00733BBA" w:rsidRDefault="00733BBA" w:rsidP="00130CA4">
      <w:pPr>
        <w:pStyle w:val="aff3"/>
        <w:ind w:firstLineChars="0" w:firstLine="0"/>
        <w:jc w:val="left"/>
      </w:pPr>
    </w:p>
    <w:p w14:paraId="4A5C7348" w14:textId="77777777" w:rsidR="00733BBA" w:rsidRDefault="00733BBA" w:rsidP="00130CA4">
      <w:pPr>
        <w:pStyle w:val="aff3"/>
        <w:ind w:firstLineChars="0" w:firstLine="0"/>
        <w:jc w:val="left"/>
      </w:pPr>
      <w:r>
        <w:rPr>
          <w:rFonts w:hint="eastAsia"/>
        </w:rPr>
        <w:t xml:space="preserve">        //以太端口上行平均速率，单位kbps</w:t>
      </w:r>
    </w:p>
    <w:p w14:paraId="57BF7A21" w14:textId="77777777" w:rsidR="00733BBA" w:rsidRDefault="00733BBA" w:rsidP="00130CA4">
      <w:pPr>
        <w:pStyle w:val="aff3"/>
        <w:ind w:firstLineChars="0" w:firstLine="0"/>
        <w:jc w:val="left"/>
      </w:pPr>
      <w:r>
        <w:t xml:space="preserve">        uint64 port_rx_rate = 22 [json_name = "port-rx-rate"];</w:t>
      </w:r>
    </w:p>
    <w:p w14:paraId="67BD302F" w14:textId="77777777" w:rsidR="00733BBA" w:rsidRDefault="00733BBA" w:rsidP="00130CA4">
      <w:pPr>
        <w:pStyle w:val="aff3"/>
        <w:ind w:firstLineChars="0" w:firstLine="0"/>
        <w:jc w:val="left"/>
      </w:pPr>
    </w:p>
    <w:p w14:paraId="5FEE6000" w14:textId="77777777" w:rsidR="00733BBA" w:rsidRDefault="00733BBA" w:rsidP="00130CA4">
      <w:pPr>
        <w:pStyle w:val="aff3"/>
        <w:ind w:firstLineChars="0" w:firstLine="0"/>
        <w:jc w:val="left"/>
      </w:pPr>
      <w:r>
        <w:rPr>
          <w:rFonts w:hint="eastAsia"/>
        </w:rPr>
        <w:t xml:space="preserve">        //以太端口下行秒级峰值速率，单位kbps</w:t>
      </w:r>
    </w:p>
    <w:p w14:paraId="56E5D38A" w14:textId="77777777" w:rsidR="00733BBA" w:rsidRDefault="00733BBA" w:rsidP="00130CA4">
      <w:pPr>
        <w:pStyle w:val="aff3"/>
        <w:ind w:firstLineChars="0" w:firstLine="0"/>
        <w:jc w:val="left"/>
      </w:pPr>
      <w:r>
        <w:t xml:space="preserve">        uint64 port_tx_peak_rate = 23 [json_name = "port-tx-peak-rate"];</w:t>
      </w:r>
    </w:p>
    <w:p w14:paraId="49F1326B" w14:textId="77777777" w:rsidR="00733BBA" w:rsidRDefault="00733BBA" w:rsidP="00130CA4">
      <w:pPr>
        <w:pStyle w:val="aff3"/>
        <w:ind w:firstLineChars="0" w:firstLine="0"/>
        <w:jc w:val="left"/>
      </w:pPr>
    </w:p>
    <w:p w14:paraId="4528122E" w14:textId="77777777" w:rsidR="00733BBA" w:rsidRDefault="00733BBA" w:rsidP="00130CA4">
      <w:pPr>
        <w:pStyle w:val="aff3"/>
        <w:ind w:firstLineChars="0" w:firstLine="0"/>
        <w:jc w:val="left"/>
      </w:pPr>
      <w:r>
        <w:rPr>
          <w:rFonts w:hint="eastAsia"/>
        </w:rPr>
        <w:t xml:space="preserve">        //以太端口上行秒级峰值速率，单位kbps</w:t>
      </w:r>
    </w:p>
    <w:p w14:paraId="2D4E4A5A" w14:textId="77777777" w:rsidR="00733BBA" w:rsidRDefault="00733BBA" w:rsidP="00130CA4">
      <w:pPr>
        <w:pStyle w:val="aff3"/>
        <w:ind w:firstLineChars="0" w:firstLine="0"/>
        <w:jc w:val="left"/>
      </w:pPr>
      <w:r>
        <w:t xml:space="preserve">        uint64 port_rx_peak_rate = 24 [json_name = "port-rx-peak-rate"];</w:t>
      </w:r>
    </w:p>
    <w:p w14:paraId="2F8717CB" w14:textId="77777777" w:rsidR="00733BBA" w:rsidRDefault="00733BBA" w:rsidP="00130CA4">
      <w:pPr>
        <w:pStyle w:val="aff3"/>
        <w:ind w:firstLineChars="0" w:firstLine="0"/>
        <w:jc w:val="left"/>
      </w:pPr>
      <w:r>
        <w:t xml:space="preserve">    }</w:t>
      </w:r>
    </w:p>
    <w:p w14:paraId="6CA889F4" w14:textId="77777777" w:rsidR="00733BBA" w:rsidRDefault="00733BBA" w:rsidP="00130CA4">
      <w:pPr>
        <w:pStyle w:val="aff3"/>
        <w:ind w:firstLineChars="0" w:firstLine="0"/>
        <w:jc w:val="left"/>
      </w:pPr>
      <w:r>
        <w:t xml:space="preserve">    repeated EthernetPortKpiRecord ethernet_port_kpi_record = 1 [json_name = "ethernet-port-kpi-record"];</w:t>
      </w:r>
    </w:p>
    <w:p w14:paraId="119AEBF0" w14:textId="18C15339" w:rsidR="00733BBA" w:rsidRDefault="00733BBA" w:rsidP="00130CA4">
      <w:pPr>
        <w:pStyle w:val="aff3"/>
        <w:ind w:firstLineChars="0" w:firstLine="0"/>
        <w:jc w:val="left"/>
      </w:pPr>
      <w:r>
        <w:t>}</w:t>
      </w:r>
    </w:p>
    <w:p w14:paraId="385EC953" w14:textId="2DB97E09" w:rsidR="004A31BD" w:rsidRPr="00E00AE8" w:rsidRDefault="004A31BD" w:rsidP="00CD234B">
      <w:pPr>
        <w:pStyle w:val="afffff4"/>
        <w:numPr>
          <w:ilvl w:val="0"/>
          <w:numId w:val="20"/>
        </w:numPr>
        <w:tabs>
          <w:tab w:val="clear" w:pos="360"/>
        </w:tabs>
        <w:spacing w:beforeLines="50" w:before="156" w:afterLines="50" w:after="156"/>
        <w:outlineLvl w:val="2"/>
        <w:rPr>
          <w:rFonts w:hAnsi="宋体"/>
        </w:rPr>
      </w:pPr>
      <w:bookmarkStart w:id="568" w:name="_Toc66886093"/>
      <w:r w:rsidRPr="00E00AE8">
        <w:rPr>
          <w:rFonts w:hAnsi="宋体" w:hint="eastAsia"/>
        </w:rPr>
        <w:t>a</w:t>
      </w:r>
      <w:r w:rsidRPr="00E00AE8">
        <w:rPr>
          <w:rFonts w:hAnsi="宋体"/>
        </w:rPr>
        <w:t>n-epon-onu-transceivers.proto</w:t>
      </w:r>
      <w:bookmarkEnd w:id="568"/>
    </w:p>
    <w:p w14:paraId="244C3139" w14:textId="77777777" w:rsidR="00130CA4" w:rsidRDefault="00130CA4" w:rsidP="00130CA4">
      <w:pPr>
        <w:pStyle w:val="aff3"/>
        <w:ind w:firstLineChars="0" w:firstLine="0"/>
        <w:jc w:val="left"/>
      </w:pPr>
      <w:r>
        <w:t>syntax = "proto3";</w:t>
      </w:r>
    </w:p>
    <w:p w14:paraId="1A09300D" w14:textId="77777777" w:rsidR="00130CA4" w:rsidRDefault="00130CA4" w:rsidP="00130CA4">
      <w:pPr>
        <w:pStyle w:val="aff3"/>
        <w:ind w:firstLineChars="0" w:firstLine="0"/>
        <w:jc w:val="left"/>
      </w:pPr>
      <w:r>
        <w:t>package an_epon_onu_transceivers;</w:t>
      </w:r>
    </w:p>
    <w:p w14:paraId="6D851C1E" w14:textId="77777777" w:rsidR="00130CA4" w:rsidRDefault="00130CA4" w:rsidP="00130CA4">
      <w:pPr>
        <w:pStyle w:val="aff3"/>
        <w:ind w:firstLineChars="0" w:firstLine="0"/>
        <w:jc w:val="left"/>
      </w:pPr>
    </w:p>
    <w:p w14:paraId="269489FC" w14:textId="77777777" w:rsidR="00130CA4" w:rsidRDefault="00130CA4" w:rsidP="00130CA4">
      <w:pPr>
        <w:pStyle w:val="aff3"/>
        <w:ind w:firstLineChars="0" w:firstLine="0"/>
        <w:jc w:val="left"/>
      </w:pPr>
      <w:r>
        <w:t>message EponOnuTransceivers {</w:t>
      </w:r>
    </w:p>
    <w:p w14:paraId="2B7E4F5B" w14:textId="77777777" w:rsidR="00130CA4" w:rsidRDefault="00130CA4" w:rsidP="00130CA4">
      <w:pPr>
        <w:pStyle w:val="aff3"/>
        <w:ind w:firstLineChars="0" w:firstLine="0"/>
        <w:jc w:val="left"/>
      </w:pPr>
      <w:r>
        <w:t xml:space="preserve">    message EponOnuTransceiver {</w:t>
      </w:r>
    </w:p>
    <w:p w14:paraId="27B7227D" w14:textId="77777777" w:rsidR="00130CA4" w:rsidRDefault="00130CA4" w:rsidP="00130CA4">
      <w:pPr>
        <w:pStyle w:val="aff3"/>
        <w:ind w:firstLineChars="0" w:firstLine="0"/>
        <w:jc w:val="left"/>
      </w:pPr>
      <w:r>
        <w:rPr>
          <w:rFonts w:hint="eastAsia"/>
        </w:rPr>
        <w:t xml:space="preserve">        //ONU名称，格式：v-ani.f.s.p.onuid</w:t>
      </w:r>
    </w:p>
    <w:p w14:paraId="37B2D360" w14:textId="77777777" w:rsidR="00130CA4" w:rsidRDefault="00130CA4" w:rsidP="00130CA4">
      <w:pPr>
        <w:pStyle w:val="aff3"/>
        <w:ind w:firstLineChars="0" w:firstLine="0"/>
        <w:jc w:val="left"/>
      </w:pPr>
      <w:r>
        <w:t xml:space="preserve">        string name = 1 [json_name = "name"];</w:t>
      </w:r>
    </w:p>
    <w:p w14:paraId="6263EC07" w14:textId="77777777" w:rsidR="00130CA4" w:rsidRDefault="00130CA4" w:rsidP="00130CA4">
      <w:pPr>
        <w:pStyle w:val="aff3"/>
        <w:ind w:firstLineChars="0" w:firstLine="0"/>
        <w:jc w:val="left"/>
      </w:pPr>
    </w:p>
    <w:p w14:paraId="2E62C6CC" w14:textId="77777777" w:rsidR="00130CA4" w:rsidRDefault="00130CA4" w:rsidP="00130CA4">
      <w:pPr>
        <w:pStyle w:val="aff3"/>
        <w:ind w:firstLineChars="0" w:firstLine="0"/>
        <w:jc w:val="left"/>
      </w:pPr>
      <w:r>
        <w:rPr>
          <w:rFonts w:hint="eastAsia"/>
        </w:rPr>
        <w:lastRenderedPageBreak/>
        <w:t xml:space="preserve">        //接收光功率，单位0.01dBm</w:t>
      </w:r>
    </w:p>
    <w:p w14:paraId="1E715C6C" w14:textId="77777777" w:rsidR="00130CA4" w:rsidRDefault="00130CA4" w:rsidP="00130CA4">
      <w:pPr>
        <w:pStyle w:val="aff3"/>
        <w:ind w:firstLineChars="0" w:firstLine="0"/>
        <w:jc w:val="left"/>
      </w:pPr>
      <w:r>
        <w:t xml:space="preserve">        int32 optical_unit_rx_power = 2 [json_name = "optical-unit-rx-power"];</w:t>
      </w:r>
    </w:p>
    <w:p w14:paraId="7DF36CAE" w14:textId="77777777" w:rsidR="00130CA4" w:rsidRDefault="00130CA4" w:rsidP="00130CA4">
      <w:pPr>
        <w:pStyle w:val="aff3"/>
        <w:ind w:firstLineChars="0" w:firstLine="0"/>
        <w:jc w:val="left"/>
      </w:pPr>
    </w:p>
    <w:p w14:paraId="7E9D3A0E" w14:textId="77777777" w:rsidR="00130CA4" w:rsidRDefault="00130CA4" w:rsidP="00130CA4">
      <w:pPr>
        <w:pStyle w:val="aff3"/>
        <w:ind w:firstLineChars="0" w:firstLine="0"/>
        <w:jc w:val="left"/>
      </w:pPr>
      <w:r>
        <w:rPr>
          <w:rFonts w:hint="eastAsia"/>
        </w:rPr>
        <w:t xml:space="preserve">        //发送光功率，单位0.01dBm</w:t>
      </w:r>
    </w:p>
    <w:p w14:paraId="70C92C2F" w14:textId="77777777" w:rsidR="00130CA4" w:rsidRDefault="00130CA4" w:rsidP="00130CA4">
      <w:pPr>
        <w:pStyle w:val="aff3"/>
        <w:ind w:firstLineChars="0" w:firstLine="0"/>
        <w:jc w:val="left"/>
      </w:pPr>
      <w:r>
        <w:t xml:space="preserve">        int32 optical_unit_tx_power = 3 [json_name = "optical-unit-tx-power"];</w:t>
      </w:r>
    </w:p>
    <w:p w14:paraId="70B10613" w14:textId="77777777" w:rsidR="00130CA4" w:rsidRDefault="00130CA4" w:rsidP="00130CA4">
      <w:pPr>
        <w:pStyle w:val="aff3"/>
        <w:ind w:firstLineChars="0" w:firstLine="0"/>
        <w:jc w:val="left"/>
      </w:pPr>
    </w:p>
    <w:p w14:paraId="5243029C" w14:textId="77777777" w:rsidR="00130CA4" w:rsidRDefault="00130CA4" w:rsidP="00130CA4">
      <w:pPr>
        <w:pStyle w:val="aff3"/>
        <w:ind w:firstLineChars="0" w:firstLine="0"/>
        <w:jc w:val="left"/>
      </w:pPr>
      <w:r>
        <w:rPr>
          <w:rFonts w:hint="eastAsia"/>
        </w:rPr>
        <w:t xml:space="preserve">        //端口的偏置电流， 单位：0.01mA。</w:t>
      </w:r>
    </w:p>
    <w:p w14:paraId="6FC7F050" w14:textId="77777777" w:rsidR="00130CA4" w:rsidRDefault="00130CA4" w:rsidP="00130CA4">
      <w:pPr>
        <w:pStyle w:val="aff3"/>
        <w:ind w:firstLineChars="0" w:firstLine="0"/>
        <w:jc w:val="left"/>
      </w:pPr>
      <w:r>
        <w:t xml:space="preserve">        int32 optical_unit_laser_bias_current = 4 [json_name = "optical-unit-laser-bias-current"];</w:t>
      </w:r>
    </w:p>
    <w:p w14:paraId="645B1E81" w14:textId="77777777" w:rsidR="00130CA4" w:rsidRDefault="00130CA4" w:rsidP="00130CA4">
      <w:pPr>
        <w:pStyle w:val="aff3"/>
        <w:ind w:firstLineChars="0" w:firstLine="0"/>
        <w:jc w:val="left"/>
      </w:pPr>
    </w:p>
    <w:p w14:paraId="16AE1501" w14:textId="630F49CA" w:rsidR="00130CA4" w:rsidRDefault="00130CA4" w:rsidP="00130CA4">
      <w:pPr>
        <w:pStyle w:val="aff3"/>
        <w:ind w:firstLineChars="0" w:firstLine="0"/>
        <w:jc w:val="left"/>
      </w:pPr>
      <w:r>
        <w:rPr>
          <w:rFonts w:hint="eastAsia"/>
        </w:rPr>
        <w:t xml:space="preserve">        //光模块当前的温度，单位：0.01℃。</w:t>
      </w:r>
    </w:p>
    <w:p w14:paraId="2F688E8C" w14:textId="77777777" w:rsidR="00130CA4" w:rsidRDefault="00130CA4" w:rsidP="00130CA4">
      <w:pPr>
        <w:pStyle w:val="aff3"/>
        <w:ind w:firstLineChars="0" w:firstLine="0"/>
        <w:jc w:val="left"/>
      </w:pPr>
      <w:r>
        <w:t xml:space="preserve">        int32 optical_unit_temperature = 5 [json_name = "optical-unit-temperature"];</w:t>
      </w:r>
    </w:p>
    <w:p w14:paraId="593159C3" w14:textId="77777777" w:rsidR="00130CA4" w:rsidRDefault="00130CA4" w:rsidP="00130CA4">
      <w:pPr>
        <w:pStyle w:val="aff3"/>
        <w:ind w:firstLineChars="0" w:firstLine="0"/>
        <w:jc w:val="left"/>
      </w:pPr>
    </w:p>
    <w:p w14:paraId="554D83ED" w14:textId="77777777" w:rsidR="00130CA4" w:rsidRDefault="00130CA4" w:rsidP="00130CA4">
      <w:pPr>
        <w:pStyle w:val="aff3"/>
        <w:ind w:firstLineChars="0" w:firstLine="0"/>
        <w:jc w:val="left"/>
      </w:pPr>
      <w:r>
        <w:rPr>
          <w:rFonts w:hint="eastAsia"/>
        </w:rPr>
        <w:t xml:space="preserve">        //光模块当前的电压，单位是：0.01V。</w:t>
      </w:r>
    </w:p>
    <w:p w14:paraId="19CAFF21" w14:textId="77777777" w:rsidR="00130CA4" w:rsidRDefault="00130CA4" w:rsidP="00130CA4">
      <w:pPr>
        <w:pStyle w:val="aff3"/>
        <w:ind w:firstLineChars="0" w:firstLine="0"/>
        <w:jc w:val="left"/>
      </w:pPr>
      <w:r>
        <w:t xml:space="preserve">        int32 optical_unit_voltage = 6 [json_name = "optical-unit-voltage"];</w:t>
      </w:r>
    </w:p>
    <w:p w14:paraId="1BAA5B46" w14:textId="77777777" w:rsidR="00130CA4" w:rsidRDefault="00130CA4" w:rsidP="00130CA4">
      <w:pPr>
        <w:pStyle w:val="aff3"/>
        <w:ind w:firstLineChars="0" w:firstLine="0"/>
        <w:jc w:val="left"/>
      </w:pPr>
    </w:p>
    <w:p w14:paraId="717C4E70" w14:textId="5F0CFCE0" w:rsidR="00130CA4" w:rsidRDefault="00130CA4" w:rsidP="00130CA4">
      <w:pPr>
        <w:pStyle w:val="aff3"/>
        <w:ind w:firstLineChars="0" w:firstLine="0"/>
        <w:jc w:val="left"/>
      </w:pPr>
      <w:r>
        <w:rPr>
          <w:rFonts w:hint="eastAsia"/>
        </w:rPr>
        <w:t xml:space="preserve">        //光模块类型</w:t>
      </w:r>
      <w:r w:rsidR="007341C4">
        <w:rPr>
          <w:rFonts w:hint="eastAsia"/>
        </w:rPr>
        <w:t>，</w:t>
      </w:r>
      <w:r w:rsidR="007341C4">
        <w:t>0:unknown,1:epon,2:10g-epon-s,3:10g-epon-a,-1:invalid</w:t>
      </w:r>
    </w:p>
    <w:p w14:paraId="48DA1FDD" w14:textId="07041B52" w:rsidR="00130CA4" w:rsidRDefault="00130CA4" w:rsidP="00130CA4">
      <w:pPr>
        <w:pStyle w:val="aff3"/>
        <w:ind w:firstLineChars="0" w:firstLine="0"/>
        <w:jc w:val="left"/>
      </w:pPr>
      <w:r>
        <w:t xml:space="preserve">        </w:t>
      </w:r>
      <w:r w:rsidR="007341C4">
        <w:rPr>
          <w:rFonts w:hint="eastAsia"/>
        </w:rPr>
        <w:t>int32</w:t>
      </w:r>
      <w:r>
        <w:t xml:space="preserve"> module_type = 7 [json_name = "module-type"];</w:t>
      </w:r>
    </w:p>
    <w:p w14:paraId="730540D1" w14:textId="77777777" w:rsidR="00130CA4" w:rsidRDefault="00130CA4" w:rsidP="00130CA4">
      <w:pPr>
        <w:pStyle w:val="aff3"/>
        <w:ind w:firstLineChars="0" w:firstLine="0"/>
        <w:jc w:val="left"/>
      </w:pPr>
    </w:p>
    <w:p w14:paraId="2B948278" w14:textId="77777777" w:rsidR="00130CA4" w:rsidRDefault="00130CA4" w:rsidP="00130CA4">
      <w:pPr>
        <w:pStyle w:val="aff3"/>
        <w:ind w:firstLineChars="0" w:firstLine="0"/>
        <w:jc w:val="left"/>
      </w:pPr>
      <w:r>
        <w:rPr>
          <w:rFonts w:hint="eastAsia"/>
        </w:rPr>
        <w:t xml:space="preserve">        //光模块子类型</w:t>
      </w:r>
    </w:p>
    <w:p w14:paraId="7B5E08D6" w14:textId="77777777" w:rsidR="00130CA4" w:rsidRDefault="00130CA4" w:rsidP="00130CA4">
      <w:pPr>
        <w:pStyle w:val="aff3"/>
        <w:ind w:firstLineChars="0" w:firstLine="0"/>
        <w:jc w:val="left"/>
      </w:pPr>
      <w:r>
        <w:t xml:space="preserve">        string module_sub_type = 8 [json_name = "module-sub-type"];</w:t>
      </w:r>
    </w:p>
    <w:p w14:paraId="6185F260" w14:textId="77777777" w:rsidR="00130CA4" w:rsidRDefault="00130CA4" w:rsidP="00130CA4">
      <w:pPr>
        <w:pStyle w:val="aff3"/>
        <w:ind w:firstLineChars="0" w:firstLine="0"/>
        <w:jc w:val="left"/>
      </w:pPr>
      <w:r>
        <w:t xml:space="preserve">    }</w:t>
      </w:r>
    </w:p>
    <w:p w14:paraId="6AB037CC" w14:textId="77777777" w:rsidR="00130CA4" w:rsidRDefault="00130CA4" w:rsidP="00130CA4">
      <w:pPr>
        <w:pStyle w:val="aff3"/>
        <w:ind w:firstLineChars="0" w:firstLine="0"/>
        <w:jc w:val="left"/>
      </w:pPr>
      <w:r>
        <w:t xml:space="preserve">    repeated EponOnuTransceiver epon_onu_transceiver = 1 [json_name = "epon-onu-transceiver"];</w:t>
      </w:r>
    </w:p>
    <w:p w14:paraId="066670BF" w14:textId="7C257F9E" w:rsidR="004A31BD" w:rsidRDefault="00130CA4" w:rsidP="00130CA4">
      <w:pPr>
        <w:pStyle w:val="aff3"/>
        <w:ind w:firstLineChars="0" w:firstLine="0"/>
        <w:jc w:val="left"/>
      </w:pPr>
      <w:r>
        <w:t>}</w:t>
      </w:r>
      <w:r w:rsidR="004A31BD">
        <w:t xml:space="preserve"> </w:t>
      </w:r>
    </w:p>
    <w:p w14:paraId="5D11ED32" w14:textId="627F392D" w:rsidR="004A31BD" w:rsidRPr="00E00AE8" w:rsidRDefault="004A31BD" w:rsidP="00CD234B">
      <w:pPr>
        <w:pStyle w:val="afffff4"/>
        <w:numPr>
          <w:ilvl w:val="0"/>
          <w:numId w:val="20"/>
        </w:numPr>
        <w:tabs>
          <w:tab w:val="clear" w:pos="360"/>
        </w:tabs>
        <w:spacing w:beforeLines="50" w:before="156" w:afterLines="50" w:after="156"/>
        <w:outlineLvl w:val="2"/>
        <w:rPr>
          <w:rFonts w:hAnsi="宋体"/>
        </w:rPr>
      </w:pPr>
      <w:bookmarkStart w:id="569" w:name="_Toc66886094"/>
      <w:r w:rsidRPr="00E00AE8">
        <w:rPr>
          <w:rFonts w:hAnsi="宋体" w:hint="eastAsia"/>
        </w:rPr>
        <w:t>a</w:t>
      </w:r>
      <w:r w:rsidRPr="00E00AE8">
        <w:rPr>
          <w:rFonts w:hAnsi="宋体"/>
        </w:rPr>
        <w:t>n-epon-pm-olt-traffic.proto</w:t>
      </w:r>
      <w:bookmarkEnd w:id="569"/>
    </w:p>
    <w:p w14:paraId="2BB27E74" w14:textId="77777777" w:rsidR="00130CA4" w:rsidRDefault="00130CA4" w:rsidP="00130CA4">
      <w:pPr>
        <w:pStyle w:val="aff3"/>
        <w:ind w:firstLineChars="0" w:firstLine="0"/>
        <w:jc w:val="left"/>
      </w:pPr>
      <w:r>
        <w:t>syntax = "proto3";</w:t>
      </w:r>
    </w:p>
    <w:p w14:paraId="79A9E56E" w14:textId="77777777" w:rsidR="00130CA4" w:rsidRDefault="00130CA4" w:rsidP="00130CA4">
      <w:pPr>
        <w:pStyle w:val="aff3"/>
        <w:ind w:firstLineChars="0" w:firstLine="0"/>
        <w:jc w:val="left"/>
      </w:pPr>
      <w:r>
        <w:t>package an_epon_pm_olt_traffic;</w:t>
      </w:r>
    </w:p>
    <w:p w14:paraId="05D39D22" w14:textId="77777777" w:rsidR="00130CA4" w:rsidRDefault="00130CA4" w:rsidP="00130CA4">
      <w:pPr>
        <w:pStyle w:val="aff3"/>
        <w:ind w:firstLineChars="0" w:firstLine="0"/>
        <w:jc w:val="left"/>
      </w:pPr>
    </w:p>
    <w:p w14:paraId="223FD1AF" w14:textId="77777777" w:rsidR="00130CA4" w:rsidRDefault="00130CA4" w:rsidP="00130CA4">
      <w:pPr>
        <w:pStyle w:val="aff3"/>
        <w:ind w:firstLineChars="0" w:firstLine="0"/>
        <w:jc w:val="left"/>
      </w:pPr>
      <w:r>
        <w:t>message EponPmOltTraffics {</w:t>
      </w:r>
    </w:p>
    <w:p w14:paraId="055BE020" w14:textId="77777777" w:rsidR="00130CA4" w:rsidRDefault="00130CA4" w:rsidP="00130CA4">
      <w:pPr>
        <w:pStyle w:val="aff3"/>
        <w:ind w:firstLineChars="0" w:firstLine="0"/>
        <w:jc w:val="left"/>
      </w:pPr>
      <w:r>
        <w:t xml:space="preserve">    message EponPmOltTraffic {</w:t>
      </w:r>
    </w:p>
    <w:p w14:paraId="30B1CBEC" w14:textId="77777777" w:rsidR="00130CA4" w:rsidRDefault="00130CA4" w:rsidP="00130CA4">
      <w:pPr>
        <w:pStyle w:val="aff3"/>
        <w:ind w:firstLineChars="0" w:firstLine="0"/>
        <w:jc w:val="left"/>
      </w:pPr>
      <w:r>
        <w:rPr>
          <w:rFonts w:hint="eastAsia"/>
        </w:rPr>
        <w:t xml:space="preserve">        //端口ID名称，格式：epon.f.s.p</w:t>
      </w:r>
    </w:p>
    <w:p w14:paraId="2FE8DB3A" w14:textId="77777777" w:rsidR="00130CA4" w:rsidRDefault="00130CA4" w:rsidP="00130CA4">
      <w:pPr>
        <w:pStyle w:val="aff3"/>
        <w:ind w:firstLineChars="0" w:firstLine="0"/>
        <w:jc w:val="left"/>
      </w:pPr>
      <w:r>
        <w:t xml:space="preserve">        string name = 1 [json_name = "name"];</w:t>
      </w:r>
    </w:p>
    <w:p w14:paraId="132F0648" w14:textId="77777777" w:rsidR="00130CA4" w:rsidRDefault="00130CA4" w:rsidP="00130CA4">
      <w:pPr>
        <w:pStyle w:val="aff3"/>
        <w:ind w:firstLineChars="0" w:firstLine="0"/>
        <w:jc w:val="left"/>
      </w:pPr>
    </w:p>
    <w:p w14:paraId="0E10B334" w14:textId="77777777" w:rsidR="00130CA4" w:rsidRDefault="00130CA4" w:rsidP="00130CA4">
      <w:pPr>
        <w:pStyle w:val="aff3"/>
        <w:ind w:firstLineChars="0" w:firstLine="0"/>
        <w:jc w:val="left"/>
      </w:pPr>
      <w:r>
        <w:rPr>
          <w:rFonts w:hint="eastAsia"/>
        </w:rPr>
        <w:t xml:space="preserve">        //EPON端口发送的以太帧字节数</w:t>
      </w:r>
    </w:p>
    <w:p w14:paraId="31B78A76" w14:textId="77777777" w:rsidR="00130CA4" w:rsidRDefault="00130CA4" w:rsidP="00130CA4">
      <w:pPr>
        <w:pStyle w:val="aff3"/>
        <w:ind w:firstLineChars="0" w:firstLine="0"/>
        <w:jc w:val="left"/>
      </w:pPr>
      <w:r>
        <w:t xml:space="preserve">        uint64 port_tx_bytes = 2 [json_name = "port-tx-bytes"];</w:t>
      </w:r>
    </w:p>
    <w:p w14:paraId="6947B006" w14:textId="77777777" w:rsidR="00130CA4" w:rsidRDefault="00130CA4" w:rsidP="00130CA4">
      <w:pPr>
        <w:pStyle w:val="aff3"/>
        <w:ind w:firstLineChars="0" w:firstLine="0"/>
        <w:jc w:val="left"/>
      </w:pPr>
    </w:p>
    <w:p w14:paraId="7E38CA3D" w14:textId="77777777" w:rsidR="00130CA4" w:rsidRDefault="00130CA4" w:rsidP="00130CA4">
      <w:pPr>
        <w:pStyle w:val="aff3"/>
        <w:ind w:firstLineChars="0" w:firstLine="0"/>
        <w:jc w:val="left"/>
      </w:pPr>
      <w:r>
        <w:rPr>
          <w:rFonts w:hint="eastAsia"/>
        </w:rPr>
        <w:t xml:space="preserve">        //EPON端口接收的以太帧字节数</w:t>
      </w:r>
    </w:p>
    <w:p w14:paraId="63B39439" w14:textId="77777777" w:rsidR="00130CA4" w:rsidRDefault="00130CA4" w:rsidP="00130CA4">
      <w:pPr>
        <w:pStyle w:val="aff3"/>
        <w:ind w:firstLineChars="0" w:firstLine="0"/>
        <w:jc w:val="left"/>
      </w:pPr>
      <w:r>
        <w:t xml:space="preserve">        uint64 port_rx_bytes = 3 [json_name = "port-rx-bytes"];</w:t>
      </w:r>
    </w:p>
    <w:p w14:paraId="7B4A3787" w14:textId="77777777" w:rsidR="00130CA4" w:rsidRDefault="00130CA4" w:rsidP="00130CA4">
      <w:pPr>
        <w:pStyle w:val="aff3"/>
        <w:ind w:firstLineChars="0" w:firstLine="0"/>
        <w:jc w:val="left"/>
      </w:pPr>
    </w:p>
    <w:p w14:paraId="69413AAA" w14:textId="77777777" w:rsidR="00130CA4" w:rsidRDefault="00130CA4" w:rsidP="00130CA4">
      <w:pPr>
        <w:pStyle w:val="aff3"/>
        <w:ind w:firstLineChars="0" w:firstLine="0"/>
        <w:jc w:val="left"/>
      </w:pPr>
      <w:r>
        <w:rPr>
          <w:rFonts w:hint="eastAsia"/>
        </w:rPr>
        <w:t xml:space="preserve">        //EPON端口发送的以太帧数</w:t>
      </w:r>
    </w:p>
    <w:p w14:paraId="06747915" w14:textId="77777777" w:rsidR="00130CA4" w:rsidRDefault="00130CA4" w:rsidP="00130CA4">
      <w:pPr>
        <w:pStyle w:val="aff3"/>
        <w:ind w:firstLineChars="0" w:firstLine="0"/>
        <w:jc w:val="left"/>
      </w:pPr>
      <w:r>
        <w:t xml:space="preserve">        uint64 port_tx_pkt = 4 [json_name = "port-tx-pkt"];</w:t>
      </w:r>
    </w:p>
    <w:p w14:paraId="3D55CEA1" w14:textId="77777777" w:rsidR="00130CA4" w:rsidRDefault="00130CA4" w:rsidP="00130CA4">
      <w:pPr>
        <w:pStyle w:val="aff3"/>
        <w:ind w:firstLineChars="0" w:firstLine="0"/>
        <w:jc w:val="left"/>
      </w:pPr>
    </w:p>
    <w:p w14:paraId="1FE4D294" w14:textId="77777777" w:rsidR="00130CA4" w:rsidRDefault="00130CA4" w:rsidP="00130CA4">
      <w:pPr>
        <w:pStyle w:val="aff3"/>
        <w:ind w:firstLineChars="0" w:firstLine="0"/>
        <w:jc w:val="left"/>
      </w:pPr>
      <w:r>
        <w:rPr>
          <w:rFonts w:hint="eastAsia"/>
        </w:rPr>
        <w:t xml:space="preserve">        //EPON端口接收的以太帧数</w:t>
      </w:r>
    </w:p>
    <w:p w14:paraId="286F344F" w14:textId="77777777" w:rsidR="00130CA4" w:rsidRDefault="00130CA4" w:rsidP="00130CA4">
      <w:pPr>
        <w:pStyle w:val="aff3"/>
        <w:ind w:firstLineChars="0" w:firstLine="0"/>
        <w:jc w:val="left"/>
      </w:pPr>
      <w:r>
        <w:t xml:space="preserve">        uint64 port_rx_pkt = 5 [json_name = "port-rx-pkt"];</w:t>
      </w:r>
    </w:p>
    <w:p w14:paraId="4D368B8C" w14:textId="77777777" w:rsidR="00130CA4" w:rsidRDefault="00130CA4" w:rsidP="00130CA4">
      <w:pPr>
        <w:pStyle w:val="aff3"/>
        <w:ind w:firstLineChars="0" w:firstLine="0"/>
        <w:jc w:val="left"/>
      </w:pPr>
    </w:p>
    <w:p w14:paraId="40945353" w14:textId="77777777" w:rsidR="00130CA4" w:rsidRDefault="00130CA4" w:rsidP="00130CA4">
      <w:pPr>
        <w:pStyle w:val="aff3"/>
        <w:ind w:firstLineChars="0" w:firstLine="0"/>
        <w:jc w:val="left"/>
      </w:pPr>
      <w:r>
        <w:rPr>
          <w:rFonts w:hint="eastAsia"/>
        </w:rPr>
        <w:t xml:space="preserve">        //EPON端口下行队列丢包统计</w:t>
      </w:r>
    </w:p>
    <w:p w14:paraId="154D6C59" w14:textId="77777777" w:rsidR="00130CA4" w:rsidRDefault="00130CA4" w:rsidP="00130CA4">
      <w:pPr>
        <w:pStyle w:val="aff3"/>
        <w:ind w:firstLineChars="0" w:firstLine="0"/>
        <w:jc w:val="left"/>
      </w:pPr>
      <w:r>
        <w:t xml:space="preserve">        uint64 port_tx_discard_pkt = 6 [json_name = "port-tx-discard-pkt"];</w:t>
      </w:r>
    </w:p>
    <w:p w14:paraId="564259F6" w14:textId="77777777" w:rsidR="00130CA4" w:rsidRDefault="00130CA4" w:rsidP="00130CA4">
      <w:pPr>
        <w:pStyle w:val="aff3"/>
        <w:ind w:firstLineChars="0" w:firstLine="0"/>
        <w:jc w:val="left"/>
      </w:pPr>
    </w:p>
    <w:p w14:paraId="4A822515" w14:textId="77777777" w:rsidR="00130CA4" w:rsidRDefault="00130CA4" w:rsidP="00130CA4">
      <w:pPr>
        <w:pStyle w:val="aff3"/>
        <w:ind w:firstLineChars="0" w:firstLine="0"/>
        <w:jc w:val="left"/>
      </w:pPr>
      <w:r>
        <w:rPr>
          <w:rFonts w:hint="eastAsia"/>
        </w:rPr>
        <w:t xml:space="preserve">        //EPON端口口接收方向丢弃的以太帧数，一般是MAC层校验错误的帧数</w:t>
      </w:r>
    </w:p>
    <w:p w14:paraId="7DD573FC" w14:textId="77777777" w:rsidR="00130CA4" w:rsidRDefault="00130CA4" w:rsidP="00130CA4">
      <w:pPr>
        <w:pStyle w:val="aff3"/>
        <w:ind w:firstLineChars="0" w:firstLine="0"/>
        <w:jc w:val="left"/>
      </w:pPr>
      <w:r>
        <w:t xml:space="preserve">        uint64 port_rx_discard_pkt = 7 [json_name = "port-rx-discard-pkt"];</w:t>
      </w:r>
    </w:p>
    <w:p w14:paraId="00CF9731" w14:textId="77777777" w:rsidR="00130CA4" w:rsidRDefault="00130CA4" w:rsidP="00130CA4">
      <w:pPr>
        <w:pStyle w:val="aff3"/>
        <w:ind w:firstLineChars="0" w:firstLine="0"/>
        <w:jc w:val="left"/>
      </w:pPr>
    </w:p>
    <w:p w14:paraId="36E7E408" w14:textId="77777777" w:rsidR="00130CA4" w:rsidRDefault="00130CA4" w:rsidP="00130CA4">
      <w:pPr>
        <w:pStyle w:val="aff3"/>
        <w:ind w:firstLineChars="0" w:firstLine="0"/>
        <w:jc w:val="left"/>
      </w:pPr>
      <w:r>
        <w:rPr>
          <w:rFonts w:hint="eastAsia"/>
        </w:rPr>
        <w:t xml:space="preserve">        //EPON端口接收方向的以太帧CRC错误帧数</w:t>
      </w:r>
    </w:p>
    <w:p w14:paraId="7923C758" w14:textId="77777777" w:rsidR="00130CA4" w:rsidRDefault="00130CA4" w:rsidP="00130CA4">
      <w:pPr>
        <w:pStyle w:val="aff3"/>
        <w:ind w:firstLineChars="0" w:firstLine="0"/>
        <w:jc w:val="left"/>
      </w:pPr>
      <w:r>
        <w:t xml:space="preserve">        uint64 port_rx_crc_error_pkt = 8 [json_name = "port-rx-crc-error-pkt"];</w:t>
      </w:r>
    </w:p>
    <w:p w14:paraId="6CA3685D" w14:textId="77777777" w:rsidR="00130CA4" w:rsidRDefault="00130CA4" w:rsidP="00130CA4">
      <w:pPr>
        <w:pStyle w:val="aff3"/>
        <w:ind w:firstLineChars="0" w:firstLine="0"/>
        <w:jc w:val="left"/>
      </w:pPr>
    </w:p>
    <w:p w14:paraId="53E7991E" w14:textId="77777777" w:rsidR="00130CA4" w:rsidRDefault="00130CA4" w:rsidP="00130CA4">
      <w:pPr>
        <w:pStyle w:val="aff3"/>
        <w:ind w:firstLineChars="0" w:firstLine="0"/>
        <w:jc w:val="left"/>
      </w:pPr>
      <w:r>
        <w:rPr>
          <w:rFonts w:hint="eastAsia"/>
        </w:rPr>
        <w:t xml:space="preserve">        //EPON端口接收方向丢弃的以太帧超长帧数</w:t>
      </w:r>
    </w:p>
    <w:p w14:paraId="76E9EBF0" w14:textId="77777777" w:rsidR="00130CA4" w:rsidRDefault="00130CA4" w:rsidP="00130CA4">
      <w:pPr>
        <w:pStyle w:val="aff3"/>
        <w:ind w:firstLineChars="0" w:firstLine="0"/>
        <w:jc w:val="left"/>
      </w:pPr>
      <w:r>
        <w:t xml:space="preserve">        uint64 port_rx_oversized_discard_pkt = 9 [json_name = "port-rx-oversized-discard-pkt"];</w:t>
      </w:r>
    </w:p>
    <w:p w14:paraId="070D4071" w14:textId="77777777" w:rsidR="00130CA4" w:rsidRDefault="00130CA4" w:rsidP="00130CA4">
      <w:pPr>
        <w:pStyle w:val="aff3"/>
        <w:ind w:firstLineChars="0" w:firstLine="0"/>
        <w:jc w:val="left"/>
      </w:pPr>
    </w:p>
    <w:p w14:paraId="226DD20B" w14:textId="77777777" w:rsidR="00130CA4" w:rsidRDefault="00130CA4" w:rsidP="00130CA4">
      <w:pPr>
        <w:pStyle w:val="aff3"/>
        <w:ind w:firstLineChars="0" w:firstLine="0"/>
        <w:jc w:val="left"/>
      </w:pPr>
      <w:r>
        <w:rPr>
          <w:rFonts w:hint="eastAsia"/>
        </w:rPr>
        <w:t xml:space="preserve">        //EPON端口接收方向丢弃的以太帧超短帧数</w:t>
      </w:r>
    </w:p>
    <w:p w14:paraId="6A1FC32A" w14:textId="77777777" w:rsidR="00130CA4" w:rsidRDefault="00130CA4" w:rsidP="00130CA4">
      <w:pPr>
        <w:pStyle w:val="aff3"/>
        <w:ind w:firstLineChars="0" w:firstLine="0"/>
        <w:jc w:val="left"/>
      </w:pPr>
      <w:r>
        <w:t xml:space="preserve">        uint64 port_rx_undersized_discard_pkt = 10 [json_name = "port-rx-undersized-discard-pkt"];</w:t>
      </w:r>
    </w:p>
    <w:p w14:paraId="5F8F13EC" w14:textId="77777777" w:rsidR="00130CA4" w:rsidRDefault="00130CA4" w:rsidP="00130CA4">
      <w:pPr>
        <w:pStyle w:val="aff3"/>
        <w:ind w:firstLineChars="0" w:firstLine="0"/>
        <w:jc w:val="left"/>
      </w:pPr>
    </w:p>
    <w:p w14:paraId="0EFC33A2" w14:textId="77777777" w:rsidR="00130CA4" w:rsidRDefault="00130CA4" w:rsidP="00130CA4">
      <w:pPr>
        <w:pStyle w:val="aff3"/>
        <w:ind w:firstLineChars="0" w:firstLine="0"/>
        <w:jc w:val="left"/>
      </w:pPr>
      <w:r>
        <w:rPr>
          <w:rFonts w:hint="eastAsia"/>
        </w:rPr>
        <w:t xml:space="preserve">        //EPON端口接收的以太帧错误帧数</w:t>
      </w:r>
    </w:p>
    <w:p w14:paraId="7C557ABB" w14:textId="77777777" w:rsidR="00130CA4" w:rsidRDefault="00130CA4" w:rsidP="00130CA4">
      <w:pPr>
        <w:pStyle w:val="aff3"/>
        <w:ind w:firstLineChars="0" w:firstLine="0"/>
        <w:jc w:val="left"/>
      </w:pPr>
      <w:r>
        <w:t xml:space="preserve">        uint64 port_rx_error_pkt = 11 [json_name = "port-rx-error-pkt"];</w:t>
      </w:r>
    </w:p>
    <w:p w14:paraId="76525091" w14:textId="77777777" w:rsidR="00130CA4" w:rsidRDefault="00130CA4" w:rsidP="00130CA4">
      <w:pPr>
        <w:pStyle w:val="aff3"/>
        <w:ind w:firstLineChars="0" w:firstLine="0"/>
        <w:jc w:val="left"/>
      </w:pPr>
    </w:p>
    <w:p w14:paraId="4EE9B599" w14:textId="77777777" w:rsidR="00130CA4" w:rsidRDefault="00130CA4" w:rsidP="00130CA4">
      <w:pPr>
        <w:pStyle w:val="aff3"/>
        <w:ind w:firstLineChars="0" w:firstLine="0"/>
        <w:jc w:val="left"/>
      </w:pPr>
      <w:r>
        <w:rPr>
          <w:rFonts w:hint="eastAsia"/>
        </w:rPr>
        <w:t xml:space="preserve">        //EPON端口下行平均速率，单位kbps</w:t>
      </w:r>
    </w:p>
    <w:p w14:paraId="76E89036" w14:textId="77777777" w:rsidR="00130CA4" w:rsidRDefault="00130CA4" w:rsidP="00130CA4">
      <w:pPr>
        <w:pStyle w:val="aff3"/>
        <w:ind w:firstLineChars="0" w:firstLine="0"/>
        <w:jc w:val="left"/>
      </w:pPr>
      <w:r>
        <w:t xml:space="preserve">        uint32 port_tx_rate = 12 [json_name = "port-tx-rate"];</w:t>
      </w:r>
    </w:p>
    <w:p w14:paraId="52F15B75" w14:textId="77777777" w:rsidR="00130CA4" w:rsidRDefault="00130CA4" w:rsidP="00130CA4">
      <w:pPr>
        <w:pStyle w:val="aff3"/>
        <w:ind w:firstLineChars="0" w:firstLine="0"/>
        <w:jc w:val="left"/>
      </w:pPr>
    </w:p>
    <w:p w14:paraId="104E6A74" w14:textId="77777777" w:rsidR="00130CA4" w:rsidRDefault="00130CA4" w:rsidP="00130CA4">
      <w:pPr>
        <w:pStyle w:val="aff3"/>
        <w:ind w:firstLineChars="0" w:firstLine="0"/>
        <w:jc w:val="left"/>
      </w:pPr>
      <w:r>
        <w:rPr>
          <w:rFonts w:hint="eastAsia"/>
        </w:rPr>
        <w:t xml:space="preserve">        //EPON端口上行平均速率，单位kbps</w:t>
      </w:r>
    </w:p>
    <w:p w14:paraId="2B569A8A" w14:textId="77777777" w:rsidR="00130CA4" w:rsidRDefault="00130CA4" w:rsidP="00130CA4">
      <w:pPr>
        <w:pStyle w:val="aff3"/>
        <w:ind w:firstLineChars="0" w:firstLine="0"/>
        <w:jc w:val="left"/>
      </w:pPr>
      <w:r>
        <w:t xml:space="preserve">        uint32 port_rx_rate = 13 [json_name = "port-rx-rate"];</w:t>
      </w:r>
    </w:p>
    <w:p w14:paraId="34737507" w14:textId="77777777" w:rsidR="00130CA4" w:rsidRDefault="00130CA4" w:rsidP="00130CA4">
      <w:pPr>
        <w:pStyle w:val="aff3"/>
        <w:ind w:firstLineChars="0" w:firstLine="0"/>
        <w:jc w:val="left"/>
      </w:pPr>
    </w:p>
    <w:p w14:paraId="4C5D5FAA" w14:textId="77777777" w:rsidR="00130CA4" w:rsidRDefault="00130CA4" w:rsidP="00130CA4">
      <w:pPr>
        <w:pStyle w:val="aff3"/>
        <w:ind w:firstLineChars="0" w:firstLine="0"/>
        <w:jc w:val="left"/>
      </w:pPr>
      <w:r>
        <w:rPr>
          <w:rFonts w:hint="eastAsia"/>
        </w:rPr>
        <w:t xml:space="preserve">        //EPON端口下行秒级峰值速率，单位kbps</w:t>
      </w:r>
    </w:p>
    <w:p w14:paraId="352BD998" w14:textId="77777777" w:rsidR="00130CA4" w:rsidRDefault="00130CA4" w:rsidP="00130CA4">
      <w:pPr>
        <w:pStyle w:val="aff3"/>
        <w:ind w:firstLineChars="0" w:firstLine="0"/>
        <w:jc w:val="left"/>
      </w:pPr>
      <w:r>
        <w:t xml:space="preserve">        uint32 port_tx_peak_rate = 14 [json_name = "port-tx-peak-rate"];</w:t>
      </w:r>
    </w:p>
    <w:p w14:paraId="6E477814" w14:textId="77777777" w:rsidR="00130CA4" w:rsidRDefault="00130CA4" w:rsidP="00130CA4">
      <w:pPr>
        <w:pStyle w:val="aff3"/>
        <w:ind w:firstLineChars="0" w:firstLine="0"/>
        <w:jc w:val="left"/>
      </w:pPr>
    </w:p>
    <w:p w14:paraId="46D68BA1" w14:textId="77777777" w:rsidR="00130CA4" w:rsidRDefault="00130CA4" w:rsidP="00130CA4">
      <w:pPr>
        <w:pStyle w:val="aff3"/>
        <w:ind w:firstLineChars="0" w:firstLine="0"/>
        <w:jc w:val="left"/>
      </w:pPr>
      <w:r>
        <w:rPr>
          <w:rFonts w:hint="eastAsia"/>
        </w:rPr>
        <w:t xml:space="preserve">        //EPON端口上行秒级峰值速率，单位kbps</w:t>
      </w:r>
    </w:p>
    <w:p w14:paraId="2FB77CC6" w14:textId="77777777" w:rsidR="00130CA4" w:rsidRDefault="00130CA4" w:rsidP="00130CA4">
      <w:pPr>
        <w:pStyle w:val="aff3"/>
        <w:ind w:firstLineChars="0" w:firstLine="0"/>
        <w:jc w:val="left"/>
      </w:pPr>
      <w:r>
        <w:t xml:space="preserve">        uint32 port_rx_peak_rate = 15 [json_name = "port-rx-peak-rate"];</w:t>
      </w:r>
    </w:p>
    <w:p w14:paraId="2D3A973D" w14:textId="77777777" w:rsidR="00130CA4" w:rsidRDefault="00130CA4" w:rsidP="00130CA4">
      <w:pPr>
        <w:pStyle w:val="aff3"/>
        <w:ind w:firstLineChars="0" w:firstLine="0"/>
        <w:jc w:val="left"/>
      </w:pPr>
      <w:r>
        <w:t xml:space="preserve">    }</w:t>
      </w:r>
    </w:p>
    <w:p w14:paraId="3BC8DACC" w14:textId="77777777" w:rsidR="00130CA4" w:rsidRDefault="00130CA4" w:rsidP="00130CA4">
      <w:pPr>
        <w:pStyle w:val="aff3"/>
        <w:ind w:firstLineChars="0" w:firstLine="0"/>
        <w:jc w:val="left"/>
      </w:pPr>
      <w:r>
        <w:t xml:space="preserve">    repeated EponPmOltTraffic pm_olt_traffic = 1 [json_name = "epon-pm-olt-traffic"];</w:t>
      </w:r>
    </w:p>
    <w:p w14:paraId="237EA392" w14:textId="77777777" w:rsidR="00130CA4" w:rsidRDefault="00130CA4" w:rsidP="00130CA4">
      <w:pPr>
        <w:pStyle w:val="aff3"/>
        <w:ind w:firstLineChars="0" w:firstLine="0"/>
        <w:jc w:val="left"/>
      </w:pPr>
      <w:r>
        <w:t>}</w:t>
      </w:r>
    </w:p>
    <w:p w14:paraId="4C55DB40" w14:textId="77777777" w:rsidR="00130CA4" w:rsidRDefault="00130CA4" w:rsidP="00130CA4">
      <w:pPr>
        <w:pStyle w:val="aff3"/>
        <w:ind w:firstLineChars="0" w:firstLine="0"/>
        <w:jc w:val="left"/>
      </w:pPr>
      <w:r>
        <w:t>message EponPmOltChannelTraffics {</w:t>
      </w:r>
    </w:p>
    <w:p w14:paraId="14C8FD78" w14:textId="77777777" w:rsidR="00130CA4" w:rsidRDefault="00130CA4" w:rsidP="00130CA4">
      <w:pPr>
        <w:pStyle w:val="aff3"/>
        <w:ind w:firstLineChars="0" w:firstLine="0"/>
        <w:jc w:val="left"/>
      </w:pPr>
      <w:r>
        <w:t xml:space="preserve">    message EponPmOltChannelTraffic {</w:t>
      </w:r>
    </w:p>
    <w:p w14:paraId="7DB0A88D" w14:textId="77777777" w:rsidR="00130CA4" w:rsidRDefault="00130CA4" w:rsidP="00130CA4">
      <w:pPr>
        <w:pStyle w:val="aff3"/>
        <w:ind w:firstLineChars="0" w:firstLine="0"/>
        <w:jc w:val="left"/>
      </w:pPr>
      <w:r>
        <w:rPr>
          <w:rFonts w:hint="eastAsia"/>
        </w:rPr>
        <w:t xml:space="preserve">        //端口ID名称，格式：epon.f.s.p</w:t>
      </w:r>
    </w:p>
    <w:p w14:paraId="7D3F1FC1" w14:textId="77777777" w:rsidR="00130CA4" w:rsidRDefault="00130CA4" w:rsidP="00130CA4">
      <w:pPr>
        <w:pStyle w:val="aff3"/>
        <w:ind w:firstLineChars="0" w:firstLine="0"/>
        <w:jc w:val="left"/>
      </w:pPr>
      <w:r>
        <w:t xml:space="preserve">        string name = 1 [json_name = "name"];</w:t>
      </w:r>
    </w:p>
    <w:p w14:paraId="79B23D19" w14:textId="77777777" w:rsidR="00130CA4" w:rsidRDefault="00130CA4" w:rsidP="00130CA4">
      <w:pPr>
        <w:pStyle w:val="aff3"/>
        <w:ind w:firstLineChars="0" w:firstLine="0"/>
        <w:jc w:val="left"/>
      </w:pPr>
    </w:p>
    <w:p w14:paraId="45DEF060" w14:textId="77777777" w:rsidR="00130CA4" w:rsidRDefault="00130CA4" w:rsidP="00130CA4">
      <w:pPr>
        <w:pStyle w:val="aff3"/>
        <w:ind w:firstLineChars="0" w:firstLine="0"/>
        <w:jc w:val="left"/>
      </w:pPr>
      <w:r>
        <w:rPr>
          <w:rFonts w:hint="eastAsia"/>
        </w:rPr>
        <w:lastRenderedPageBreak/>
        <w:t xml:space="preserve">        //通道号</w:t>
      </w:r>
    </w:p>
    <w:p w14:paraId="14B87C4D" w14:textId="77777777" w:rsidR="00130CA4" w:rsidRDefault="00130CA4" w:rsidP="00130CA4">
      <w:pPr>
        <w:pStyle w:val="aff3"/>
        <w:ind w:firstLineChars="0" w:firstLine="0"/>
        <w:jc w:val="left"/>
      </w:pPr>
      <w:r>
        <w:t xml:space="preserve">        uint32 channel = 2 [json_name = "channel"];</w:t>
      </w:r>
    </w:p>
    <w:p w14:paraId="04855F42" w14:textId="77777777" w:rsidR="00130CA4" w:rsidRDefault="00130CA4" w:rsidP="00130CA4">
      <w:pPr>
        <w:pStyle w:val="aff3"/>
        <w:ind w:firstLineChars="0" w:firstLine="0"/>
        <w:jc w:val="left"/>
      </w:pPr>
      <w:r>
        <w:rPr>
          <w:rFonts w:hint="eastAsia"/>
        </w:rPr>
        <w:t xml:space="preserve">        //EPON端口发送的以太帧字节数</w:t>
      </w:r>
    </w:p>
    <w:p w14:paraId="0BA40CD2" w14:textId="77777777" w:rsidR="00130CA4" w:rsidRDefault="00130CA4" w:rsidP="00130CA4">
      <w:pPr>
        <w:pStyle w:val="aff3"/>
        <w:ind w:firstLineChars="0" w:firstLine="0"/>
        <w:jc w:val="left"/>
      </w:pPr>
      <w:r>
        <w:t xml:space="preserve">        uint64 port_tx_bytes = 3 [json_name = "port-tx-bytes"];</w:t>
      </w:r>
    </w:p>
    <w:p w14:paraId="2F8C7D5A" w14:textId="77777777" w:rsidR="00130CA4" w:rsidRDefault="00130CA4" w:rsidP="00130CA4">
      <w:pPr>
        <w:pStyle w:val="aff3"/>
        <w:ind w:firstLineChars="0" w:firstLine="0"/>
        <w:jc w:val="left"/>
      </w:pPr>
    </w:p>
    <w:p w14:paraId="3BB1ADDA" w14:textId="77777777" w:rsidR="00130CA4" w:rsidRDefault="00130CA4" w:rsidP="00130CA4">
      <w:pPr>
        <w:pStyle w:val="aff3"/>
        <w:ind w:firstLineChars="0" w:firstLine="0"/>
        <w:jc w:val="left"/>
      </w:pPr>
      <w:r>
        <w:rPr>
          <w:rFonts w:hint="eastAsia"/>
        </w:rPr>
        <w:t xml:space="preserve">        //EPON端口接收的以太帧字节数</w:t>
      </w:r>
    </w:p>
    <w:p w14:paraId="2A675AF7" w14:textId="77777777" w:rsidR="00130CA4" w:rsidRDefault="00130CA4" w:rsidP="00130CA4">
      <w:pPr>
        <w:pStyle w:val="aff3"/>
        <w:ind w:firstLineChars="0" w:firstLine="0"/>
        <w:jc w:val="left"/>
      </w:pPr>
      <w:r>
        <w:t xml:space="preserve">        uint64 port_rx_bytes = 4 [json_name = "port-rx-bytes"];</w:t>
      </w:r>
    </w:p>
    <w:p w14:paraId="5A19763E" w14:textId="77777777" w:rsidR="00130CA4" w:rsidRDefault="00130CA4" w:rsidP="00130CA4">
      <w:pPr>
        <w:pStyle w:val="aff3"/>
        <w:ind w:firstLineChars="0" w:firstLine="0"/>
        <w:jc w:val="left"/>
      </w:pPr>
    </w:p>
    <w:p w14:paraId="1DDA116D" w14:textId="77777777" w:rsidR="00130CA4" w:rsidRDefault="00130CA4" w:rsidP="00130CA4">
      <w:pPr>
        <w:pStyle w:val="aff3"/>
        <w:ind w:firstLineChars="0" w:firstLine="0"/>
        <w:jc w:val="left"/>
      </w:pPr>
      <w:r>
        <w:rPr>
          <w:rFonts w:hint="eastAsia"/>
        </w:rPr>
        <w:t xml:space="preserve">        //EPON端口发送的以太帧数</w:t>
      </w:r>
    </w:p>
    <w:p w14:paraId="51DB4176" w14:textId="77777777" w:rsidR="00130CA4" w:rsidRDefault="00130CA4" w:rsidP="00130CA4">
      <w:pPr>
        <w:pStyle w:val="aff3"/>
        <w:ind w:firstLineChars="0" w:firstLine="0"/>
        <w:jc w:val="left"/>
      </w:pPr>
      <w:r>
        <w:t xml:space="preserve">        uint64 port_tx_pkt = 5 [json_name = "port-tx-pkt"];</w:t>
      </w:r>
    </w:p>
    <w:p w14:paraId="636B34EA" w14:textId="77777777" w:rsidR="00130CA4" w:rsidRDefault="00130CA4" w:rsidP="00130CA4">
      <w:pPr>
        <w:pStyle w:val="aff3"/>
        <w:ind w:firstLineChars="0" w:firstLine="0"/>
        <w:jc w:val="left"/>
      </w:pPr>
    </w:p>
    <w:p w14:paraId="22D9E82D" w14:textId="77777777" w:rsidR="00130CA4" w:rsidRDefault="00130CA4" w:rsidP="00130CA4">
      <w:pPr>
        <w:pStyle w:val="aff3"/>
        <w:ind w:firstLineChars="0" w:firstLine="0"/>
        <w:jc w:val="left"/>
      </w:pPr>
      <w:r>
        <w:rPr>
          <w:rFonts w:hint="eastAsia"/>
        </w:rPr>
        <w:t xml:space="preserve">        //EPON端口接收的以太帧数</w:t>
      </w:r>
    </w:p>
    <w:p w14:paraId="1CACC0CB" w14:textId="77777777" w:rsidR="00130CA4" w:rsidRDefault="00130CA4" w:rsidP="00130CA4">
      <w:pPr>
        <w:pStyle w:val="aff3"/>
        <w:ind w:firstLineChars="0" w:firstLine="0"/>
        <w:jc w:val="left"/>
      </w:pPr>
      <w:r>
        <w:t xml:space="preserve">        uint64 port_rx_pkt = 6 [json_name = "port-rx-pkt"];</w:t>
      </w:r>
    </w:p>
    <w:p w14:paraId="2A6CF94C" w14:textId="77777777" w:rsidR="00130CA4" w:rsidRDefault="00130CA4" w:rsidP="00130CA4">
      <w:pPr>
        <w:pStyle w:val="aff3"/>
        <w:ind w:firstLineChars="0" w:firstLine="0"/>
        <w:jc w:val="left"/>
      </w:pPr>
    </w:p>
    <w:p w14:paraId="31A4B260" w14:textId="77777777" w:rsidR="00130CA4" w:rsidRDefault="00130CA4" w:rsidP="00130CA4">
      <w:pPr>
        <w:pStyle w:val="aff3"/>
        <w:ind w:firstLineChars="0" w:firstLine="0"/>
        <w:jc w:val="left"/>
      </w:pPr>
      <w:r>
        <w:rPr>
          <w:rFonts w:hint="eastAsia"/>
        </w:rPr>
        <w:t xml:space="preserve">        //EPON端口下行队列丢包统计</w:t>
      </w:r>
    </w:p>
    <w:p w14:paraId="165BD795" w14:textId="77777777" w:rsidR="00130CA4" w:rsidRDefault="00130CA4" w:rsidP="00130CA4">
      <w:pPr>
        <w:pStyle w:val="aff3"/>
        <w:ind w:firstLineChars="0" w:firstLine="0"/>
        <w:jc w:val="left"/>
      </w:pPr>
      <w:r>
        <w:t xml:space="preserve">        uint64 port_tx_discard_pkt = 7 [json_name = "port-tx-discard-pkt"];</w:t>
      </w:r>
    </w:p>
    <w:p w14:paraId="5C6A2646" w14:textId="77777777" w:rsidR="00130CA4" w:rsidRDefault="00130CA4" w:rsidP="00130CA4">
      <w:pPr>
        <w:pStyle w:val="aff3"/>
        <w:ind w:firstLineChars="0" w:firstLine="0"/>
        <w:jc w:val="left"/>
      </w:pPr>
    </w:p>
    <w:p w14:paraId="6F4B3FA4" w14:textId="77777777" w:rsidR="00130CA4" w:rsidRDefault="00130CA4" w:rsidP="00130CA4">
      <w:pPr>
        <w:pStyle w:val="aff3"/>
        <w:ind w:firstLineChars="0" w:firstLine="0"/>
        <w:jc w:val="left"/>
      </w:pPr>
      <w:r>
        <w:rPr>
          <w:rFonts w:hint="eastAsia"/>
        </w:rPr>
        <w:t xml:space="preserve">        //EPON端口口接收方向丢弃的以太帧数，一般是MAC层校验错误的帧数</w:t>
      </w:r>
    </w:p>
    <w:p w14:paraId="34D56C37" w14:textId="77777777" w:rsidR="00130CA4" w:rsidRDefault="00130CA4" w:rsidP="00130CA4">
      <w:pPr>
        <w:pStyle w:val="aff3"/>
        <w:ind w:firstLineChars="0" w:firstLine="0"/>
        <w:jc w:val="left"/>
      </w:pPr>
      <w:r>
        <w:t xml:space="preserve">        uint64 port_rx_discard_pkt = 8 [json_name = "port-rx-discard-pkt"];</w:t>
      </w:r>
    </w:p>
    <w:p w14:paraId="7AA55AB6" w14:textId="77777777" w:rsidR="00130CA4" w:rsidRDefault="00130CA4" w:rsidP="00130CA4">
      <w:pPr>
        <w:pStyle w:val="aff3"/>
        <w:ind w:firstLineChars="0" w:firstLine="0"/>
        <w:jc w:val="left"/>
      </w:pPr>
    </w:p>
    <w:p w14:paraId="3495E510" w14:textId="77777777" w:rsidR="00130CA4" w:rsidRDefault="00130CA4" w:rsidP="00130CA4">
      <w:pPr>
        <w:pStyle w:val="aff3"/>
        <w:ind w:firstLineChars="0" w:firstLine="0"/>
        <w:jc w:val="left"/>
      </w:pPr>
      <w:r>
        <w:rPr>
          <w:rFonts w:hint="eastAsia"/>
        </w:rPr>
        <w:t xml:space="preserve">        //EPON端口接收方向的以太帧CRC错误帧数</w:t>
      </w:r>
    </w:p>
    <w:p w14:paraId="758174D8" w14:textId="77777777" w:rsidR="00130CA4" w:rsidRDefault="00130CA4" w:rsidP="00130CA4">
      <w:pPr>
        <w:pStyle w:val="aff3"/>
        <w:ind w:firstLineChars="0" w:firstLine="0"/>
        <w:jc w:val="left"/>
      </w:pPr>
      <w:r>
        <w:t xml:space="preserve">        uint64 port_rx_crc_error_pkt = 9 [json_name = "port-rx-crc-error-pkt"];</w:t>
      </w:r>
    </w:p>
    <w:p w14:paraId="026C811A" w14:textId="77777777" w:rsidR="00130CA4" w:rsidRDefault="00130CA4" w:rsidP="00130CA4">
      <w:pPr>
        <w:pStyle w:val="aff3"/>
        <w:ind w:firstLineChars="0" w:firstLine="0"/>
        <w:jc w:val="left"/>
      </w:pPr>
    </w:p>
    <w:p w14:paraId="17A17506" w14:textId="77777777" w:rsidR="00130CA4" w:rsidRDefault="00130CA4" w:rsidP="00130CA4">
      <w:pPr>
        <w:pStyle w:val="aff3"/>
        <w:ind w:firstLineChars="0" w:firstLine="0"/>
        <w:jc w:val="left"/>
      </w:pPr>
      <w:r>
        <w:rPr>
          <w:rFonts w:hint="eastAsia"/>
        </w:rPr>
        <w:t xml:space="preserve">        //EPON端口接收方向丢弃的以太帧超长帧数</w:t>
      </w:r>
    </w:p>
    <w:p w14:paraId="281331F6" w14:textId="77777777" w:rsidR="00130CA4" w:rsidRDefault="00130CA4" w:rsidP="00130CA4">
      <w:pPr>
        <w:pStyle w:val="aff3"/>
        <w:ind w:firstLineChars="0" w:firstLine="0"/>
        <w:jc w:val="left"/>
      </w:pPr>
      <w:r>
        <w:t xml:space="preserve">        uint64 port_rx_oversized_discard_pkt = 10 [json_name = "port-rx-oversized-discard-pkt"];</w:t>
      </w:r>
    </w:p>
    <w:p w14:paraId="03707F7D" w14:textId="77777777" w:rsidR="00130CA4" w:rsidRDefault="00130CA4" w:rsidP="00130CA4">
      <w:pPr>
        <w:pStyle w:val="aff3"/>
        <w:ind w:firstLineChars="0" w:firstLine="0"/>
        <w:jc w:val="left"/>
      </w:pPr>
    </w:p>
    <w:p w14:paraId="0DD79F14" w14:textId="77777777" w:rsidR="00130CA4" w:rsidRDefault="00130CA4" w:rsidP="00130CA4">
      <w:pPr>
        <w:pStyle w:val="aff3"/>
        <w:ind w:firstLineChars="0" w:firstLine="0"/>
        <w:jc w:val="left"/>
      </w:pPr>
      <w:r>
        <w:rPr>
          <w:rFonts w:hint="eastAsia"/>
        </w:rPr>
        <w:t xml:space="preserve">        //EPON端口接收方向丢弃的以太帧超短帧数</w:t>
      </w:r>
    </w:p>
    <w:p w14:paraId="23FE6C61" w14:textId="77777777" w:rsidR="00130CA4" w:rsidRDefault="00130CA4" w:rsidP="00130CA4">
      <w:pPr>
        <w:pStyle w:val="aff3"/>
        <w:ind w:firstLineChars="0" w:firstLine="0"/>
        <w:jc w:val="left"/>
      </w:pPr>
      <w:r>
        <w:t xml:space="preserve">        uint64 port_rx_undersized_discard_pkt = 11 [json_name = "port-rx-undersized-discard-pkt"];</w:t>
      </w:r>
    </w:p>
    <w:p w14:paraId="72907BDC" w14:textId="77777777" w:rsidR="00130CA4" w:rsidRDefault="00130CA4" w:rsidP="00130CA4">
      <w:pPr>
        <w:pStyle w:val="aff3"/>
        <w:ind w:firstLineChars="0" w:firstLine="0"/>
        <w:jc w:val="left"/>
      </w:pPr>
    </w:p>
    <w:p w14:paraId="2BEC90B9" w14:textId="77777777" w:rsidR="00130CA4" w:rsidRDefault="00130CA4" w:rsidP="00130CA4">
      <w:pPr>
        <w:pStyle w:val="aff3"/>
        <w:ind w:firstLineChars="0" w:firstLine="0"/>
        <w:jc w:val="left"/>
      </w:pPr>
      <w:r>
        <w:rPr>
          <w:rFonts w:hint="eastAsia"/>
        </w:rPr>
        <w:t xml:space="preserve">        //EPON端口接收的以太帧错误帧数</w:t>
      </w:r>
    </w:p>
    <w:p w14:paraId="2D78CEF7" w14:textId="77777777" w:rsidR="00130CA4" w:rsidRDefault="00130CA4" w:rsidP="00130CA4">
      <w:pPr>
        <w:pStyle w:val="aff3"/>
        <w:ind w:firstLineChars="0" w:firstLine="0"/>
        <w:jc w:val="left"/>
      </w:pPr>
      <w:r>
        <w:t xml:space="preserve">        uint64 port_rx_error_pkt = 12 [json_name = "port-rx-error-pkt"];</w:t>
      </w:r>
    </w:p>
    <w:p w14:paraId="0EA8B7B2" w14:textId="77777777" w:rsidR="00130CA4" w:rsidRDefault="00130CA4" w:rsidP="00130CA4">
      <w:pPr>
        <w:pStyle w:val="aff3"/>
        <w:ind w:firstLineChars="0" w:firstLine="0"/>
        <w:jc w:val="left"/>
      </w:pPr>
    </w:p>
    <w:p w14:paraId="799BD298" w14:textId="77777777" w:rsidR="00130CA4" w:rsidRDefault="00130CA4" w:rsidP="00130CA4">
      <w:pPr>
        <w:pStyle w:val="aff3"/>
        <w:ind w:firstLineChars="0" w:firstLine="0"/>
        <w:jc w:val="left"/>
      </w:pPr>
      <w:r>
        <w:rPr>
          <w:rFonts w:hint="eastAsia"/>
        </w:rPr>
        <w:t xml:space="preserve">        //EPON端口下行平均速率，单位kbps</w:t>
      </w:r>
    </w:p>
    <w:p w14:paraId="69EB147E" w14:textId="77777777" w:rsidR="00130CA4" w:rsidRDefault="00130CA4" w:rsidP="00130CA4">
      <w:pPr>
        <w:pStyle w:val="aff3"/>
        <w:ind w:firstLineChars="0" w:firstLine="0"/>
        <w:jc w:val="left"/>
      </w:pPr>
      <w:r>
        <w:t xml:space="preserve">        uint32 port_tx_rate = 13 [json_name = "port-tx-rate"];</w:t>
      </w:r>
    </w:p>
    <w:p w14:paraId="7A7E089A" w14:textId="77777777" w:rsidR="00130CA4" w:rsidRDefault="00130CA4" w:rsidP="00130CA4">
      <w:pPr>
        <w:pStyle w:val="aff3"/>
        <w:ind w:firstLineChars="0" w:firstLine="0"/>
        <w:jc w:val="left"/>
      </w:pPr>
    </w:p>
    <w:p w14:paraId="501CEC30" w14:textId="77777777" w:rsidR="00130CA4" w:rsidRDefault="00130CA4" w:rsidP="00130CA4">
      <w:pPr>
        <w:pStyle w:val="aff3"/>
        <w:ind w:firstLineChars="0" w:firstLine="0"/>
        <w:jc w:val="left"/>
      </w:pPr>
      <w:r>
        <w:rPr>
          <w:rFonts w:hint="eastAsia"/>
        </w:rPr>
        <w:t xml:space="preserve">        //EPON端口上行平均速率，单位kbps</w:t>
      </w:r>
    </w:p>
    <w:p w14:paraId="009DCB2D" w14:textId="77777777" w:rsidR="00130CA4" w:rsidRDefault="00130CA4" w:rsidP="00130CA4">
      <w:pPr>
        <w:pStyle w:val="aff3"/>
        <w:ind w:firstLineChars="0" w:firstLine="0"/>
        <w:jc w:val="left"/>
      </w:pPr>
      <w:r>
        <w:t xml:space="preserve">        uint32 port_rx_rate = 14 [json_name = "port-rx-rate"];</w:t>
      </w:r>
    </w:p>
    <w:p w14:paraId="408839BD" w14:textId="77777777" w:rsidR="00130CA4" w:rsidRDefault="00130CA4" w:rsidP="00130CA4">
      <w:pPr>
        <w:pStyle w:val="aff3"/>
        <w:ind w:firstLineChars="0" w:firstLine="0"/>
        <w:jc w:val="left"/>
      </w:pPr>
    </w:p>
    <w:p w14:paraId="451BF0F0" w14:textId="77777777" w:rsidR="00130CA4" w:rsidRDefault="00130CA4" w:rsidP="00130CA4">
      <w:pPr>
        <w:pStyle w:val="aff3"/>
        <w:ind w:firstLineChars="0" w:firstLine="0"/>
        <w:jc w:val="left"/>
      </w:pPr>
      <w:r>
        <w:rPr>
          <w:rFonts w:hint="eastAsia"/>
        </w:rPr>
        <w:t xml:space="preserve">        //EPON端口下行秒级峰值速率，单位kbps</w:t>
      </w:r>
    </w:p>
    <w:p w14:paraId="5BF6EDFE" w14:textId="77777777" w:rsidR="00130CA4" w:rsidRDefault="00130CA4" w:rsidP="00130CA4">
      <w:pPr>
        <w:pStyle w:val="aff3"/>
        <w:ind w:firstLineChars="0" w:firstLine="0"/>
        <w:jc w:val="left"/>
      </w:pPr>
      <w:r>
        <w:t xml:space="preserve">        uint32 port_tx_peak_rate = 15 [json_name = "port-tx-peak-rate"];</w:t>
      </w:r>
    </w:p>
    <w:p w14:paraId="2B151C11" w14:textId="77777777" w:rsidR="00130CA4" w:rsidRDefault="00130CA4" w:rsidP="00130CA4">
      <w:pPr>
        <w:pStyle w:val="aff3"/>
        <w:ind w:firstLineChars="0" w:firstLine="0"/>
        <w:jc w:val="left"/>
      </w:pPr>
    </w:p>
    <w:p w14:paraId="63E27624" w14:textId="77777777" w:rsidR="00130CA4" w:rsidRDefault="00130CA4" w:rsidP="00130CA4">
      <w:pPr>
        <w:pStyle w:val="aff3"/>
        <w:ind w:firstLineChars="0" w:firstLine="0"/>
        <w:jc w:val="left"/>
      </w:pPr>
      <w:r>
        <w:rPr>
          <w:rFonts w:hint="eastAsia"/>
        </w:rPr>
        <w:lastRenderedPageBreak/>
        <w:t xml:space="preserve">        //EPON端口上行秒级峰值速率，单位kbps</w:t>
      </w:r>
    </w:p>
    <w:p w14:paraId="01DB253D" w14:textId="77777777" w:rsidR="00130CA4" w:rsidRDefault="00130CA4" w:rsidP="00130CA4">
      <w:pPr>
        <w:pStyle w:val="aff3"/>
        <w:ind w:firstLineChars="0" w:firstLine="0"/>
        <w:jc w:val="left"/>
      </w:pPr>
      <w:r>
        <w:t xml:space="preserve">        uint32 port_rx_peak_rate = 16 [json_name = "port-rx-peak-rate"];</w:t>
      </w:r>
    </w:p>
    <w:p w14:paraId="4F3046B0" w14:textId="77777777" w:rsidR="00130CA4" w:rsidRDefault="00130CA4" w:rsidP="00130CA4">
      <w:pPr>
        <w:pStyle w:val="aff3"/>
        <w:ind w:firstLineChars="0" w:firstLine="0"/>
        <w:jc w:val="left"/>
      </w:pPr>
      <w:r>
        <w:t xml:space="preserve">    }</w:t>
      </w:r>
    </w:p>
    <w:p w14:paraId="0A14AA41" w14:textId="77777777" w:rsidR="00130CA4" w:rsidRDefault="00130CA4" w:rsidP="00130CA4">
      <w:pPr>
        <w:pStyle w:val="aff3"/>
        <w:ind w:firstLineChars="0" w:firstLine="0"/>
        <w:jc w:val="left"/>
      </w:pPr>
      <w:r>
        <w:t xml:space="preserve">    repeated EponPmOltChannelTraffic pm_olt_channel_traffic =1 [json_name = "epon-pm-olt-channel-traffic"];</w:t>
      </w:r>
    </w:p>
    <w:p w14:paraId="61BE0E30" w14:textId="55D441B3" w:rsidR="00130CA4" w:rsidRDefault="00130CA4" w:rsidP="00130CA4">
      <w:pPr>
        <w:pStyle w:val="aff3"/>
        <w:ind w:firstLineChars="0" w:firstLine="0"/>
        <w:jc w:val="left"/>
      </w:pPr>
      <w:r>
        <w:t>}</w:t>
      </w:r>
    </w:p>
    <w:p w14:paraId="33F76D25" w14:textId="188654D1" w:rsidR="004A31BD" w:rsidRPr="00E00AE8" w:rsidRDefault="004A31BD" w:rsidP="00CD234B">
      <w:pPr>
        <w:pStyle w:val="afffff4"/>
        <w:numPr>
          <w:ilvl w:val="0"/>
          <w:numId w:val="20"/>
        </w:numPr>
        <w:tabs>
          <w:tab w:val="clear" w:pos="360"/>
        </w:tabs>
        <w:spacing w:beforeLines="50" w:before="156" w:afterLines="50" w:after="156"/>
        <w:outlineLvl w:val="2"/>
        <w:rPr>
          <w:rFonts w:hAnsi="宋体"/>
        </w:rPr>
      </w:pPr>
      <w:bookmarkStart w:id="570" w:name="_Toc66886095"/>
      <w:r w:rsidRPr="00E00AE8">
        <w:rPr>
          <w:rFonts w:hAnsi="宋体"/>
        </w:rPr>
        <w:t>an-epon-pm-olt-transceivers.proto</w:t>
      </w:r>
      <w:bookmarkEnd w:id="570"/>
    </w:p>
    <w:p w14:paraId="2803BB25" w14:textId="77777777" w:rsidR="00130CA4" w:rsidRDefault="00130CA4" w:rsidP="00130CA4">
      <w:pPr>
        <w:pStyle w:val="aff3"/>
        <w:ind w:firstLineChars="0" w:firstLine="0"/>
        <w:jc w:val="left"/>
      </w:pPr>
      <w:r>
        <w:t>syntax = "proto3";</w:t>
      </w:r>
    </w:p>
    <w:p w14:paraId="322F53FB" w14:textId="77777777" w:rsidR="00130CA4" w:rsidRDefault="00130CA4" w:rsidP="00130CA4">
      <w:pPr>
        <w:pStyle w:val="aff3"/>
        <w:ind w:firstLineChars="0" w:firstLine="0"/>
        <w:jc w:val="left"/>
      </w:pPr>
      <w:r>
        <w:t>package an_epon_pm_olt_transceivers;</w:t>
      </w:r>
    </w:p>
    <w:p w14:paraId="5CB5A058" w14:textId="77777777" w:rsidR="00130CA4" w:rsidRDefault="00130CA4" w:rsidP="00130CA4">
      <w:pPr>
        <w:pStyle w:val="aff3"/>
        <w:ind w:firstLineChars="0" w:firstLine="0"/>
        <w:jc w:val="left"/>
      </w:pPr>
    </w:p>
    <w:p w14:paraId="3ED539D8" w14:textId="77777777" w:rsidR="00130CA4" w:rsidRDefault="00130CA4" w:rsidP="00130CA4">
      <w:pPr>
        <w:pStyle w:val="aff3"/>
        <w:ind w:firstLineChars="0" w:firstLine="0"/>
        <w:jc w:val="left"/>
      </w:pPr>
      <w:r>
        <w:t>message EponPmOltTransceivers {</w:t>
      </w:r>
    </w:p>
    <w:p w14:paraId="1518E033" w14:textId="77777777" w:rsidR="00130CA4" w:rsidRDefault="00130CA4" w:rsidP="00130CA4">
      <w:pPr>
        <w:pStyle w:val="aff3"/>
        <w:ind w:firstLineChars="0" w:firstLine="0"/>
        <w:jc w:val="left"/>
      </w:pPr>
      <w:r>
        <w:t xml:space="preserve">    message EponPmOltTransceiver {</w:t>
      </w:r>
    </w:p>
    <w:p w14:paraId="765DB800" w14:textId="77777777" w:rsidR="00130CA4" w:rsidRDefault="00130CA4" w:rsidP="00130CA4">
      <w:pPr>
        <w:pStyle w:val="aff3"/>
        <w:ind w:firstLineChars="0" w:firstLine="0"/>
        <w:jc w:val="left"/>
      </w:pPr>
      <w:r>
        <w:rPr>
          <w:rFonts w:hint="eastAsia"/>
        </w:rPr>
        <w:t xml:space="preserve">        //端口ID名称，格式：epon.f.s.p</w:t>
      </w:r>
    </w:p>
    <w:p w14:paraId="0468D00A" w14:textId="77777777" w:rsidR="00130CA4" w:rsidRDefault="00130CA4" w:rsidP="00130CA4">
      <w:pPr>
        <w:pStyle w:val="aff3"/>
        <w:ind w:firstLineChars="0" w:firstLine="0"/>
        <w:jc w:val="left"/>
      </w:pPr>
      <w:r>
        <w:t xml:space="preserve">        string name = 1 [json_name = "name"];</w:t>
      </w:r>
    </w:p>
    <w:p w14:paraId="4401C2CF" w14:textId="77777777" w:rsidR="00130CA4" w:rsidRDefault="00130CA4" w:rsidP="00130CA4">
      <w:pPr>
        <w:pStyle w:val="aff3"/>
        <w:ind w:firstLineChars="0" w:firstLine="0"/>
        <w:jc w:val="left"/>
      </w:pPr>
    </w:p>
    <w:p w14:paraId="129B5B5D" w14:textId="61F0E035" w:rsidR="00130CA4" w:rsidRDefault="00130CA4" w:rsidP="00130CA4">
      <w:pPr>
        <w:pStyle w:val="aff3"/>
        <w:ind w:firstLineChars="0" w:firstLine="0"/>
        <w:jc w:val="left"/>
      </w:pPr>
      <w:r>
        <w:rPr>
          <w:rFonts w:hint="eastAsia"/>
        </w:rPr>
        <w:t xml:space="preserve">        //光模块温度，单位0.01</w:t>
      </w:r>
      <w:r w:rsidR="00331F0C">
        <w:rPr>
          <w:rFonts w:hint="eastAsia"/>
        </w:rPr>
        <w:t>℃</w:t>
      </w:r>
    </w:p>
    <w:p w14:paraId="6D0CC24B" w14:textId="77777777" w:rsidR="00130CA4" w:rsidRDefault="00130CA4" w:rsidP="00130CA4">
      <w:pPr>
        <w:pStyle w:val="aff3"/>
        <w:ind w:firstLineChars="0" w:firstLine="0"/>
        <w:jc w:val="left"/>
      </w:pPr>
      <w:r>
        <w:t xml:space="preserve">        int32 temperature = 2 [json_name = "temperature"];</w:t>
      </w:r>
    </w:p>
    <w:p w14:paraId="1D86AA57" w14:textId="77777777" w:rsidR="00130CA4" w:rsidRDefault="00130CA4" w:rsidP="00130CA4">
      <w:pPr>
        <w:pStyle w:val="aff3"/>
        <w:ind w:firstLineChars="0" w:firstLine="0"/>
        <w:jc w:val="left"/>
      </w:pPr>
    </w:p>
    <w:p w14:paraId="52417F15" w14:textId="77777777" w:rsidR="00130CA4" w:rsidRDefault="00130CA4" w:rsidP="00130CA4">
      <w:pPr>
        <w:pStyle w:val="aff3"/>
        <w:ind w:firstLineChars="0" w:firstLine="0"/>
        <w:jc w:val="left"/>
      </w:pPr>
      <w:r>
        <w:rPr>
          <w:rFonts w:hint="eastAsia"/>
        </w:rPr>
        <w:t xml:space="preserve">        //光模块供电电压， 单位0.01V</w:t>
      </w:r>
    </w:p>
    <w:p w14:paraId="35B51A4D" w14:textId="77777777" w:rsidR="00130CA4" w:rsidRDefault="00130CA4" w:rsidP="00130CA4">
      <w:pPr>
        <w:pStyle w:val="aff3"/>
        <w:ind w:firstLineChars="0" w:firstLine="0"/>
        <w:jc w:val="left"/>
      </w:pPr>
      <w:r>
        <w:t xml:space="preserve">        int32 supply_voltage = 3 [json_name = "supply-voltage"];</w:t>
      </w:r>
    </w:p>
    <w:p w14:paraId="7FBED55C" w14:textId="77777777" w:rsidR="00130CA4" w:rsidRDefault="00130CA4" w:rsidP="00130CA4">
      <w:pPr>
        <w:pStyle w:val="aff3"/>
        <w:ind w:firstLineChars="0" w:firstLine="0"/>
        <w:jc w:val="left"/>
      </w:pPr>
    </w:p>
    <w:p w14:paraId="570C1F02" w14:textId="77777777" w:rsidR="00130CA4" w:rsidRDefault="00130CA4" w:rsidP="00130CA4">
      <w:pPr>
        <w:pStyle w:val="aff3"/>
        <w:ind w:firstLineChars="0" w:firstLine="0"/>
        <w:jc w:val="left"/>
      </w:pPr>
      <w:r>
        <w:rPr>
          <w:rFonts w:hint="eastAsia"/>
        </w:rPr>
        <w:t xml:space="preserve">        //通道1类型</w:t>
      </w:r>
    </w:p>
    <w:p w14:paraId="070E81D9" w14:textId="77777777" w:rsidR="00130CA4" w:rsidRDefault="00130CA4" w:rsidP="00130CA4">
      <w:pPr>
        <w:pStyle w:val="aff3"/>
        <w:ind w:firstLineChars="0" w:firstLine="0"/>
        <w:jc w:val="left"/>
      </w:pPr>
      <w:r>
        <w:t xml:space="preserve">        int32 channel_1_type = 4 [json_name = "channel-0-type"];</w:t>
      </w:r>
    </w:p>
    <w:p w14:paraId="52980772" w14:textId="77777777" w:rsidR="00130CA4" w:rsidRDefault="00130CA4" w:rsidP="00130CA4">
      <w:pPr>
        <w:pStyle w:val="aff3"/>
        <w:ind w:firstLineChars="0" w:firstLine="0"/>
        <w:jc w:val="left"/>
      </w:pPr>
    </w:p>
    <w:p w14:paraId="2D62814C" w14:textId="77777777" w:rsidR="00130CA4" w:rsidRDefault="00130CA4" w:rsidP="00130CA4">
      <w:pPr>
        <w:pStyle w:val="aff3"/>
        <w:ind w:firstLineChars="0" w:firstLine="0"/>
        <w:jc w:val="left"/>
      </w:pPr>
      <w:r>
        <w:rPr>
          <w:rFonts w:hint="eastAsia"/>
        </w:rPr>
        <w:t xml:space="preserve">        //通道1发送偏置电流，单位0.01mA</w:t>
      </w:r>
    </w:p>
    <w:p w14:paraId="37071521" w14:textId="77777777" w:rsidR="00130CA4" w:rsidRDefault="00130CA4" w:rsidP="00130CA4">
      <w:pPr>
        <w:pStyle w:val="aff3"/>
        <w:ind w:firstLineChars="0" w:firstLine="0"/>
        <w:jc w:val="left"/>
      </w:pPr>
      <w:r>
        <w:t xml:space="preserve">        int32 channel_1_tx_bias = 5 [json_name = "channel-0-tx-bias"];</w:t>
      </w:r>
    </w:p>
    <w:p w14:paraId="25C268A2" w14:textId="77777777" w:rsidR="00130CA4" w:rsidRDefault="00130CA4" w:rsidP="00130CA4">
      <w:pPr>
        <w:pStyle w:val="aff3"/>
        <w:ind w:firstLineChars="0" w:firstLine="0"/>
        <w:jc w:val="left"/>
      </w:pPr>
    </w:p>
    <w:p w14:paraId="2E34D9EE" w14:textId="77777777" w:rsidR="00130CA4" w:rsidRDefault="00130CA4" w:rsidP="00130CA4">
      <w:pPr>
        <w:pStyle w:val="aff3"/>
        <w:ind w:firstLineChars="0" w:firstLine="0"/>
        <w:jc w:val="left"/>
      </w:pPr>
      <w:r>
        <w:rPr>
          <w:rFonts w:hint="eastAsia"/>
        </w:rPr>
        <w:t xml:space="preserve">        //通道1发送功率，单位0.01dBm，</w:t>
      </w:r>
    </w:p>
    <w:p w14:paraId="3C995973" w14:textId="77777777" w:rsidR="00130CA4" w:rsidRDefault="00130CA4" w:rsidP="00130CA4">
      <w:pPr>
        <w:pStyle w:val="aff3"/>
        <w:ind w:firstLineChars="0" w:firstLine="0"/>
        <w:jc w:val="left"/>
      </w:pPr>
      <w:r>
        <w:t xml:space="preserve">        int32 channel_1_tx_power = 6 [json_name = "channel-0-tx-power"];</w:t>
      </w:r>
    </w:p>
    <w:p w14:paraId="62097062" w14:textId="77777777" w:rsidR="00130CA4" w:rsidRDefault="00130CA4" w:rsidP="00130CA4">
      <w:pPr>
        <w:pStyle w:val="aff3"/>
        <w:ind w:firstLineChars="0" w:firstLine="0"/>
        <w:jc w:val="left"/>
      </w:pPr>
    </w:p>
    <w:p w14:paraId="1F29571D" w14:textId="77777777" w:rsidR="00130CA4" w:rsidRDefault="00130CA4" w:rsidP="00130CA4">
      <w:pPr>
        <w:pStyle w:val="aff3"/>
        <w:ind w:firstLineChars="0" w:firstLine="0"/>
        <w:jc w:val="left"/>
      </w:pPr>
      <w:r>
        <w:rPr>
          <w:rFonts w:hint="eastAsia"/>
        </w:rPr>
        <w:t xml:space="preserve">        //通道1空闲时刻的光功率，单位0.01dBm</w:t>
      </w:r>
    </w:p>
    <w:p w14:paraId="0FFFC283" w14:textId="77777777" w:rsidR="00130CA4" w:rsidRDefault="00130CA4" w:rsidP="00130CA4">
      <w:pPr>
        <w:pStyle w:val="aff3"/>
        <w:ind w:firstLineChars="0" w:firstLine="0"/>
        <w:jc w:val="left"/>
      </w:pPr>
      <w:r>
        <w:t xml:space="preserve">        int32 channel_1_idle_rssi = 7 [json_name = "channel-0-idle-rssi"];</w:t>
      </w:r>
    </w:p>
    <w:p w14:paraId="61D5E04C" w14:textId="77777777" w:rsidR="00130CA4" w:rsidRDefault="00130CA4" w:rsidP="00130CA4">
      <w:pPr>
        <w:pStyle w:val="aff3"/>
        <w:ind w:firstLineChars="0" w:firstLine="0"/>
        <w:jc w:val="left"/>
      </w:pPr>
    </w:p>
    <w:p w14:paraId="650AB31A" w14:textId="77777777" w:rsidR="00130CA4" w:rsidRDefault="00130CA4" w:rsidP="00130CA4">
      <w:pPr>
        <w:pStyle w:val="aff3"/>
        <w:ind w:firstLineChars="0" w:firstLine="0"/>
        <w:jc w:val="left"/>
      </w:pPr>
      <w:r>
        <w:rPr>
          <w:rFonts w:hint="eastAsia"/>
        </w:rPr>
        <w:t xml:space="preserve">        //通道2类型</w:t>
      </w:r>
    </w:p>
    <w:p w14:paraId="6685D112" w14:textId="77777777" w:rsidR="00130CA4" w:rsidRDefault="00130CA4" w:rsidP="00130CA4">
      <w:pPr>
        <w:pStyle w:val="aff3"/>
        <w:ind w:firstLineChars="0" w:firstLine="0"/>
        <w:jc w:val="left"/>
      </w:pPr>
      <w:r>
        <w:t xml:space="preserve">        int32 channel_2_type = 8 [json_name = "channel-1-type"];</w:t>
      </w:r>
    </w:p>
    <w:p w14:paraId="36B29D92" w14:textId="77777777" w:rsidR="00130CA4" w:rsidRDefault="00130CA4" w:rsidP="00130CA4">
      <w:pPr>
        <w:pStyle w:val="aff3"/>
        <w:ind w:firstLineChars="0" w:firstLine="0"/>
        <w:jc w:val="left"/>
      </w:pPr>
    </w:p>
    <w:p w14:paraId="7D53B171" w14:textId="77777777" w:rsidR="00130CA4" w:rsidRDefault="00130CA4" w:rsidP="00130CA4">
      <w:pPr>
        <w:pStyle w:val="aff3"/>
        <w:ind w:firstLineChars="0" w:firstLine="0"/>
        <w:jc w:val="left"/>
      </w:pPr>
      <w:r>
        <w:rPr>
          <w:rFonts w:hint="eastAsia"/>
        </w:rPr>
        <w:t xml:space="preserve">        //通道2发送偏置电流，单位0.01mA</w:t>
      </w:r>
    </w:p>
    <w:p w14:paraId="0ECB403A" w14:textId="77777777" w:rsidR="00130CA4" w:rsidRDefault="00130CA4" w:rsidP="00130CA4">
      <w:pPr>
        <w:pStyle w:val="aff3"/>
        <w:ind w:firstLineChars="0" w:firstLine="0"/>
        <w:jc w:val="left"/>
      </w:pPr>
      <w:r>
        <w:t xml:space="preserve">        int32 channel_2_tx_bias = 9 [json_name = "channel-1-tx-bias"];</w:t>
      </w:r>
    </w:p>
    <w:p w14:paraId="266BB46F" w14:textId="77777777" w:rsidR="00130CA4" w:rsidRDefault="00130CA4" w:rsidP="00130CA4">
      <w:pPr>
        <w:pStyle w:val="aff3"/>
        <w:ind w:firstLineChars="0" w:firstLine="0"/>
        <w:jc w:val="left"/>
      </w:pPr>
    </w:p>
    <w:p w14:paraId="0CF5C51E" w14:textId="77777777" w:rsidR="00130CA4" w:rsidRDefault="00130CA4" w:rsidP="00130CA4">
      <w:pPr>
        <w:pStyle w:val="aff3"/>
        <w:ind w:firstLineChars="0" w:firstLine="0"/>
        <w:jc w:val="left"/>
      </w:pPr>
      <w:r>
        <w:rPr>
          <w:rFonts w:hint="eastAsia"/>
        </w:rPr>
        <w:t xml:space="preserve">        //通道2发送功率，单位0.01dBm</w:t>
      </w:r>
    </w:p>
    <w:p w14:paraId="4B97CB9E" w14:textId="77777777" w:rsidR="00130CA4" w:rsidRDefault="00130CA4" w:rsidP="00130CA4">
      <w:pPr>
        <w:pStyle w:val="aff3"/>
        <w:ind w:firstLineChars="0" w:firstLine="0"/>
        <w:jc w:val="left"/>
      </w:pPr>
      <w:r>
        <w:t xml:space="preserve">        int32 channel_2_tx_power = 10 [json_name = "channel-1-tx-power"];</w:t>
      </w:r>
    </w:p>
    <w:p w14:paraId="196B3D53" w14:textId="77777777" w:rsidR="00130CA4" w:rsidRDefault="00130CA4" w:rsidP="00130CA4">
      <w:pPr>
        <w:pStyle w:val="aff3"/>
        <w:ind w:firstLineChars="0" w:firstLine="0"/>
        <w:jc w:val="left"/>
      </w:pPr>
    </w:p>
    <w:p w14:paraId="421C5339" w14:textId="77777777" w:rsidR="00130CA4" w:rsidRDefault="00130CA4" w:rsidP="00130CA4">
      <w:pPr>
        <w:pStyle w:val="aff3"/>
        <w:ind w:firstLineChars="0" w:firstLine="0"/>
        <w:jc w:val="left"/>
      </w:pPr>
      <w:r>
        <w:rPr>
          <w:rFonts w:hint="eastAsia"/>
        </w:rPr>
        <w:lastRenderedPageBreak/>
        <w:t xml:space="preserve">        //通道2空闲时刻的光功率，单位0.01dBm</w:t>
      </w:r>
    </w:p>
    <w:p w14:paraId="53B182C7" w14:textId="77777777" w:rsidR="00130CA4" w:rsidRDefault="00130CA4" w:rsidP="00130CA4">
      <w:pPr>
        <w:pStyle w:val="aff3"/>
        <w:ind w:firstLineChars="0" w:firstLine="0"/>
        <w:jc w:val="left"/>
      </w:pPr>
      <w:r>
        <w:t xml:space="preserve">        int32 channel_2_idle_rssi = 11 [json_name = "channel-1-idle-rssi"];</w:t>
      </w:r>
    </w:p>
    <w:p w14:paraId="5BF2FAA9" w14:textId="77777777" w:rsidR="00130CA4" w:rsidRDefault="00130CA4" w:rsidP="00130CA4">
      <w:pPr>
        <w:pStyle w:val="aff3"/>
        <w:ind w:firstLineChars="0" w:firstLine="0"/>
        <w:jc w:val="left"/>
      </w:pPr>
    </w:p>
    <w:p w14:paraId="13871497" w14:textId="3060A4A7" w:rsidR="00130CA4" w:rsidRDefault="00130CA4" w:rsidP="00130CA4">
      <w:pPr>
        <w:pStyle w:val="aff3"/>
        <w:ind w:firstLineChars="0" w:firstLine="0"/>
        <w:jc w:val="left"/>
      </w:pPr>
      <w:r>
        <w:rPr>
          <w:rFonts w:hint="eastAsia"/>
        </w:rPr>
        <w:t xml:space="preserve">        //光模块类型</w:t>
      </w:r>
      <w:r w:rsidR="00086567">
        <w:rPr>
          <w:rFonts w:hint="eastAsia"/>
        </w:rPr>
        <w:t>,</w:t>
      </w:r>
      <w:r w:rsidR="00086567">
        <w:t>0:unknown,1:epon,2:10g-epon-s,3:10g-epon-a,-1:invalid</w:t>
      </w:r>
    </w:p>
    <w:p w14:paraId="402DAD9C" w14:textId="7FADCBB9" w:rsidR="00130CA4" w:rsidRDefault="00130CA4" w:rsidP="00130CA4">
      <w:pPr>
        <w:pStyle w:val="aff3"/>
        <w:ind w:firstLineChars="0" w:firstLine="0"/>
        <w:jc w:val="left"/>
      </w:pPr>
      <w:r>
        <w:t xml:space="preserve">        </w:t>
      </w:r>
      <w:r w:rsidR="00086567">
        <w:t xml:space="preserve">int32 </w:t>
      </w:r>
      <w:r>
        <w:t>module_type = 12 [json_name = "module-type"];</w:t>
      </w:r>
    </w:p>
    <w:p w14:paraId="336A21D3" w14:textId="77777777" w:rsidR="00130CA4" w:rsidRDefault="00130CA4" w:rsidP="00130CA4">
      <w:pPr>
        <w:pStyle w:val="aff3"/>
        <w:ind w:firstLineChars="0" w:firstLine="0"/>
        <w:jc w:val="left"/>
      </w:pPr>
      <w:r>
        <w:t xml:space="preserve">        string module_sub_type = 13 [json_name = "module-sub-type"];</w:t>
      </w:r>
    </w:p>
    <w:p w14:paraId="09A06190" w14:textId="77777777" w:rsidR="00130CA4" w:rsidRDefault="00130CA4" w:rsidP="00130CA4">
      <w:pPr>
        <w:pStyle w:val="aff3"/>
        <w:ind w:firstLineChars="0" w:firstLine="0"/>
        <w:jc w:val="left"/>
      </w:pPr>
      <w:r>
        <w:t xml:space="preserve">    }</w:t>
      </w:r>
    </w:p>
    <w:p w14:paraId="68CB96D8" w14:textId="77777777" w:rsidR="00130CA4" w:rsidRDefault="00130CA4" w:rsidP="00130CA4">
      <w:pPr>
        <w:pStyle w:val="aff3"/>
        <w:ind w:firstLineChars="0" w:firstLine="0"/>
        <w:jc w:val="left"/>
      </w:pPr>
      <w:r>
        <w:t xml:space="preserve">    repeated EponPmOltTransceiver epon_pm_olt_transceiver = 1 [json_name = "epon-pm-olt-transceiver"];</w:t>
      </w:r>
    </w:p>
    <w:p w14:paraId="769A43DB" w14:textId="1DC20CBE" w:rsidR="00130CA4" w:rsidRDefault="00130CA4" w:rsidP="00130CA4">
      <w:pPr>
        <w:pStyle w:val="aff3"/>
        <w:ind w:firstLineChars="0" w:firstLine="0"/>
        <w:jc w:val="left"/>
      </w:pPr>
      <w:r>
        <w:t>}</w:t>
      </w:r>
    </w:p>
    <w:p w14:paraId="5001107E" w14:textId="43A44288" w:rsidR="004A31BD" w:rsidRPr="00E00AE8" w:rsidRDefault="004A31BD" w:rsidP="00CD234B">
      <w:pPr>
        <w:pStyle w:val="afffff4"/>
        <w:numPr>
          <w:ilvl w:val="0"/>
          <w:numId w:val="20"/>
        </w:numPr>
        <w:tabs>
          <w:tab w:val="clear" w:pos="360"/>
        </w:tabs>
        <w:spacing w:beforeLines="50" w:before="156" w:afterLines="50" w:after="156"/>
        <w:outlineLvl w:val="2"/>
        <w:rPr>
          <w:rFonts w:hAnsi="宋体"/>
        </w:rPr>
      </w:pPr>
      <w:bookmarkStart w:id="571" w:name="_Toc66886096"/>
      <w:r w:rsidRPr="00E00AE8">
        <w:rPr>
          <w:rFonts w:hAnsi="宋体" w:hint="eastAsia"/>
        </w:rPr>
        <w:t>a</w:t>
      </w:r>
      <w:r w:rsidRPr="00E00AE8">
        <w:rPr>
          <w:rFonts w:hAnsi="宋体"/>
        </w:rPr>
        <w:t>n-epon-pm-onu-local-info.proto</w:t>
      </w:r>
      <w:bookmarkEnd w:id="571"/>
    </w:p>
    <w:p w14:paraId="3A03EF5F" w14:textId="77777777" w:rsidR="006C4AC2" w:rsidRDefault="006C4AC2" w:rsidP="006C4AC2">
      <w:pPr>
        <w:pStyle w:val="aff3"/>
        <w:ind w:firstLineChars="0" w:firstLine="0"/>
        <w:jc w:val="left"/>
      </w:pPr>
      <w:r>
        <w:t>syntax = "proto3";</w:t>
      </w:r>
    </w:p>
    <w:p w14:paraId="4402F20B" w14:textId="77777777" w:rsidR="006C4AC2" w:rsidRDefault="006C4AC2" w:rsidP="006C4AC2">
      <w:pPr>
        <w:pStyle w:val="aff3"/>
        <w:ind w:firstLineChars="0" w:firstLine="0"/>
        <w:jc w:val="left"/>
      </w:pPr>
      <w:r>
        <w:t>package an_epon_pm_onu_local_info;</w:t>
      </w:r>
    </w:p>
    <w:p w14:paraId="400C645E" w14:textId="77777777" w:rsidR="006C4AC2" w:rsidRDefault="006C4AC2" w:rsidP="006C4AC2">
      <w:pPr>
        <w:pStyle w:val="aff3"/>
        <w:ind w:firstLineChars="0" w:firstLine="0"/>
        <w:jc w:val="left"/>
      </w:pPr>
    </w:p>
    <w:p w14:paraId="367331DB" w14:textId="77777777" w:rsidR="006C4AC2" w:rsidRDefault="006C4AC2" w:rsidP="006C4AC2">
      <w:pPr>
        <w:pStyle w:val="aff3"/>
        <w:ind w:firstLineChars="0" w:firstLine="0"/>
        <w:jc w:val="left"/>
      </w:pPr>
      <w:r>
        <w:t>message EponPmOnuLocalInfos {</w:t>
      </w:r>
    </w:p>
    <w:p w14:paraId="7C4C71E0" w14:textId="77777777" w:rsidR="006C4AC2" w:rsidRDefault="006C4AC2" w:rsidP="006C4AC2">
      <w:pPr>
        <w:pStyle w:val="aff3"/>
        <w:ind w:firstLineChars="0" w:firstLine="0"/>
        <w:jc w:val="left"/>
      </w:pPr>
      <w:r>
        <w:t xml:space="preserve">    message EponPmOnuLocalInfo {</w:t>
      </w:r>
    </w:p>
    <w:p w14:paraId="1BB99DFB" w14:textId="77777777" w:rsidR="006C4AC2" w:rsidRDefault="006C4AC2" w:rsidP="006C4AC2">
      <w:pPr>
        <w:pStyle w:val="aff3"/>
        <w:ind w:firstLineChars="0" w:firstLine="0"/>
        <w:jc w:val="left"/>
      </w:pPr>
      <w:r>
        <w:rPr>
          <w:rFonts w:hint="eastAsia"/>
        </w:rPr>
        <w:t xml:space="preserve">        //ONU名称，格式：v-ani.f.s.p.onuid</w:t>
      </w:r>
    </w:p>
    <w:p w14:paraId="3AEE668C" w14:textId="77777777" w:rsidR="006C4AC2" w:rsidRDefault="006C4AC2" w:rsidP="006C4AC2">
      <w:pPr>
        <w:pStyle w:val="aff3"/>
        <w:ind w:firstLineChars="0" w:firstLine="0"/>
        <w:jc w:val="left"/>
      </w:pPr>
      <w:r>
        <w:t xml:space="preserve">        string name = 1 [json_name = "name"];</w:t>
      </w:r>
    </w:p>
    <w:p w14:paraId="66E0E3D2" w14:textId="77777777" w:rsidR="006C4AC2" w:rsidRDefault="006C4AC2" w:rsidP="006C4AC2">
      <w:pPr>
        <w:pStyle w:val="aff3"/>
        <w:ind w:firstLineChars="0" w:firstLine="0"/>
        <w:jc w:val="left"/>
      </w:pPr>
    </w:p>
    <w:p w14:paraId="5C90DCC2" w14:textId="77777777" w:rsidR="006C4AC2" w:rsidRDefault="006C4AC2" w:rsidP="006C4AC2">
      <w:pPr>
        <w:pStyle w:val="aff3"/>
        <w:ind w:firstLineChars="0" w:firstLine="0"/>
        <w:jc w:val="left"/>
      </w:pPr>
      <w:r>
        <w:rPr>
          <w:rFonts w:hint="eastAsia"/>
        </w:rPr>
        <w:t xml:space="preserve">        //OLT光模块接收到ONU的光功率，单位：0.01dBm</w:t>
      </w:r>
    </w:p>
    <w:p w14:paraId="3C71E6C7" w14:textId="77777777" w:rsidR="006C4AC2" w:rsidRDefault="006C4AC2" w:rsidP="006C4AC2">
      <w:pPr>
        <w:pStyle w:val="aff3"/>
        <w:ind w:firstLineChars="0" w:firstLine="0"/>
        <w:jc w:val="left"/>
      </w:pPr>
      <w:r>
        <w:t xml:space="preserve">        int32 olt_rx_power = 2 [json_name = "olt-rx-power"];</w:t>
      </w:r>
    </w:p>
    <w:p w14:paraId="78AF3422" w14:textId="77777777" w:rsidR="006C4AC2" w:rsidRDefault="006C4AC2" w:rsidP="006C4AC2">
      <w:pPr>
        <w:pStyle w:val="aff3"/>
        <w:ind w:firstLineChars="0" w:firstLine="0"/>
        <w:jc w:val="left"/>
      </w:pPr>
    </w:p>
    <w:p w14:paraId="7470065E" w14:textId="77777777" w:rsidR="006C4AC2" w:rsidRDefault="006C4AC2" w:rsidP="006C4AC2">
      <w:pPr>
        <w:pStyle w:val="aff3"/>
        <w:ind w:firstLineChars="0" w:firstLine="0"/>
        <w:jc w:val="left"/>
      </w:pPr>
      <w:r>
        <w:rPr>
          <w:rFonts w:hint="eastAsia"/>
        </w:rPr>
        <w:t xml:space="preserve">        //在线时长，单位秒</w:t>
      </w:r>
    </w:p>
    <w:p w14:paraId="08B13478" w14:textId="77777777" w:rsidR="006C4AC2" w:rsidRDefault="006C4AC2" w:rsidP="006C4AC2">
      <w:pPr>
        <w:pStyle w:val="aff3"/>
        <w:ind w:firstLineChars="0" w:firstLine="0"/>
        <w:jc w:val="left"/>
      </w:pPr>
      <w:r>
        <w:t xml:space="preserve">        uint32 online_duration = 3 [json_name = "online-duration"];</w:t>
      </w:r>
    </w:p>
    <w:p w14:paraId="11369DDD" w14:textId="77777777" w:rsidR="006C4AC2" w:rsidRDefault="006C4AC2" w:rsidP="006C4AC2">
      <w:pPr>
        <w:pStyle w:val="aff3"/>
        <w:ind w:firstLineChars="0" w:firstLine="0"/>
        <w:jc w:val="left"/>
      </w:pPr>
    </w:p>
    <w:p w14:paraId="7752D896" w14:textId="77777777" w:rsidR="006C4AC2" w:rsidRDefault="006C4AC2" w:rsidP="006C4AC2">
      <w:pPr>
        <w:pStyle w:val="aff3"/>
        <w:ind w:firstLineChars="0" w:firstLine="0"/>
        <w:jc w:val="left"/>
      </w:pPr>
      <w:r>
        <w:rPr>
          <w:rFonts w:hint="eastAsia"/>
        </w:rPr>
        <w:t xml:space="preserve">        //最后一次下线时间，从1970年开始的秒数</w:t>
      </w:r>
    </w:p>
    <w:p w14:paraId="404BE043" w14:textId="77777777" w:rsidR="006C4AC2" w:rsidRDefault="006C4AC2" w:rsidP="006C4AC2">
      <w:pPr>
        <w:pStyle w:val="aff3"/>
        <w:ind w:firstLineChars="0" w:firstLine="0"/>
        <w:jc w:val="left"/>
      </w:pPr>
      <w:r>
        <w:t xml:space="preserve">        uint32 last_down_time = 4 [json_name = "last-down-time"];</w:t>
      </w:r>
    </w:p>
    <w:p w14:paraId="39E7483A" w14:textId="77777777" w:rsidR="006C4AC2" w:rsidRDefault="006C4AC2" w:rsidP="006C4AC2">
      <w:pPr>
        <w:pStyle w:val="aff3"/>
        <w:ind w:firstLineChars="0" w:firstLine="0"/>
        <w:jc w:val="left"/>
      </w:pPr>
    </w:p>
    <w:p w14:paraId="78CAA365" w14:textId="77777777" w:rsidR="006C4AC2" w:rsidRDefault="006C4AC2" w:rsidP="006C4AC2">
      <w:pPr>
        <w:pStyle w:val="aff3"/>
        <w:ind w:firstLineChars="0" w:firstLine="0"/>
        <w:jc w:val="left"/>
      </w:pPr>
      <w:r>
        <w:rPr>
          <w:rFonts w:hint="eastAsia"/>
        </w:rPr>
        <w:t xml:space="preserve">        //最后一次下线原因</w:t>
      </w:r>
    </w:p>
    <w:p w14:paraId="10EB6117" w14:textId="77777777" w:rsidR="006C4AC2" w:rsidRDefault="006C4AC2" w:rsidP="006C4AC2">
      <w:pPr>
        <w:pStyle w:val="aff3"/>
        <w:ind w:firstLineChars="0" w:firstLine="0"/>
        <w:jc w:val="left"/>
      </w:pPr>
      <w:r>
        <w:rPr>
          <w:rFonts w:hint="eastAsia"/>
        </w:rPr>
        <w:t xml:space="preserve">        //The value (0) indicates that the reason is unknown，</w:t>
      </w:r>
    </w:p>
    <w:p w14:paraId="30F86B86" w14:textId="77777777" w:rsidR="006C4AC2" w:rsidRDefault="006C4AC2" w:rsidP="006C4AC2">
      <w:pPr>
        <w:pStyle w:val="aff3"/>
        <w:ind w:firstLineChars="0" w:firstLine="0"/>
        <w:jc w:val="left"/>
      </w:pPr>
      <w:r>
        <w:rPr>
          <w:rFonts w:hint="eastAsia"/>
        </w:rPr>
        <w:t xml:space="preserve">        //The value (1) indicates that the reason is LOS(Loss of signal)，</w:t>
      </w:r>
    </w:p>
    <w:p w14:paraId="4541C80D" w14:textId="77777777" w:rsidR="006C4AC2" w:rsidRDefault="006C4AC2" w:rsidP="006C4AC2">
      <w:pPr>
        <w:pStyle w:val="aff3"/>
        <w:ind w:firstLineChars="0" w:firstLine="0"/>
        <w:jc w:val="left"/>
      </w:pPr>
      <w:r>
        <w:rPr>
          <w:rFonts w:hint="eastAsia"/>
        </w:rPr>
        <w:t xml:space="preserve">        //The value (2) indicates that the reason is LOSi(Loss of signal for ONUi) or LOBi (Loss of burst for ONUi)，</w:t>
      </w:r>
    </w:p>
    <w:p w14:paraId="07A4626F" w14:textId="77777777" w:rsidR="006C4AC2" w:rsidRDefault="006C4AC2" w:rsidP="006C4AC2">
      <w:pPr>
        <w:pStyle w:val="aff3"/>
        <w:ind w:firstLineChars="0" w:firstLine="0"/>
        <w:jc w:val="left"/>
      </w:pPr>
      <w:r>
        <w:rPr>
          <w:rFonts w:hint="eastAsia"/>
        </w:rPr>
        <w:t xml:space="preserve">        //The value (3) indicates that the reason is LOFI(Loss of frame of ONUi)，</w:t>
      </w:r>
    </w:p>
    <w:p w14:paraId="4860E948" w14:textId="77777777" w:rsidR="006C4AC2" w:rsidRDefault="006C4AC2" w:rsidP="006C4AC2">
      <w:pPr>
        <w:pStyle w:val="aff3"/>
        <w:ind w:firstLineChars="0" w:firstLine="0"/>
        <w:jc w:val="left"/>
      </w:pPr>
      <w:r>
        <w:rPr>
          <w:rFonts w:hint="eastAsia"/>
        </w:rPr>
        <w:t xml:space="preserve">        //The value (4) indicates that the reason is SFI(Signal fail of ONUi)，</w:t>
      </w:r>
    </w:p>
    <w:p w14:paraId="48E24865" w14:textId="77777777" w:rsidR="006C4AC2" w:rsidRDefault="006C4AC2" w:rsidP="006C4AC2">
      <w:pPr>
        <w:pStyle w:val="aff3"/>
        <w:ind w:firstLineChars="0" w:firstLine="0"/>
        <w:jc w:val="left"/>
      </w:pPr>
      <w:r>
        <w:rPr>
          <w:rFonts w:hint="eastAsia"/>
        </w:rPr>
        <w:t xml:space="preserve">        //The value (5) indicates that the reason is LOAI(Loss of acknowledge with ONUi)，</w:t>
      </w:r>
    </w:p>
    <w:p w14:paraId="2C003158" w14:textId="77777777" w:rsidR="006C4AC2" w:rsidRDefault="006C4AC2" w:rsidP="006C4AC2">
      <w:pPr>
        <w:pStyle w:val="aff3"/>
        <w:ind w:firstLineChars="0" w:firstLine="0"/>
        <w:jc w:val="left"/>
      </w:pPr>
      <w:r>
        <w:rPr>
          <w:rFonts w:hint="eastAsia"/>
        </w:rPr>
        <w:t xml:space="preserve">        //The value (6) indicates that the reason is LOAMI(Loss of PLOAM for ONUi)，</w:t>
      </w:r>
    </w:p>
    <w:p w14:paraId="1E71D0F7" w14:textId="77777777" w:rsidR="006C4AC2" w:rsidRDefault="006C4AC2" w:rsidP="006C4AC2">
      <w:pPr>
        <w:pStyle w:val="aff3"/>
        <w:ind w:firstLineChars="0" w:firstLine="0"/>
        <w:jc w:val="left"/>
      </w:pPr>
      <w:r>
        <w:rPr>
          <w:rFonts w:hint="eastAsia"/>
        </w:rPr>
        <w:t xml:space="preserve">        //The value (7) indicates that the reason is deactive ONT fails，</w:t>
      </w:r>
    </w:p>
    <w:p w14:paraId="0F6A5EF6" w14:textId="77777777" w:rsidR="006C4AC2" w:rsidRDefault="006C4AC2" w:rsidP="006C4AC2">
      <w:pPr>
        <w:pStyle w:val="aff3"/>
        <w:ind w:firstLineChars="0" w:firstLine="0"/>
        <w:jc w:val="left"/>
      </w:pPr>
      <w:r>
        <w:rPr>
          <w:rFonts w:hint="eastAsia"/>
        </w:rPr>
        <w:t xml:space="preserve">        //The value (8) indicates that the reason is deactive ONT success，</w:t>
      </w:r>
    </w:p>
    <w:p w14:paraId="7EC9C4ED" w14:textId="77777777" w:rsidR="006C4AC2" w:rsidRDefault="006C4AC2" w:rsidP="006C4AC2">
      <w:pPr>
        <w:pStyle w:val="aff3"/>
        <w:ind w:firstLineChars="0" w:firstLine="0"/>
        <w:jc w:val="left"/>
      </w:pPr>
      <w:r>
        <w:rPr>
          <w:rFonts w:hint="eastAsia"/>
        </w:rPr>
        <w:t xml:space="preserve">        //The value (9) indicates that the reason is reset ONT，</w:t>
      </w:r>
    </w:p>
    <w:p w14:paraId="1D94B5D4" w14:textId="77777777" w:rsidR="006C4AC2" w:rsidRDefault="006C4AC2" w:rsidP="006C4AC2">
      <w:pPr>
        <w:pStyle w:val="aff3"/>
        <w:ind w:firstLineChars="0" w:firstLine="0"/>
        <w:jc w:val="left"/>
      </w:pPr>
      <w:r>
        <w:rPr>
          <w:rFonts w:hint="eastAsia"/>
        </w:rPr>
        <w:t xml:space="preserve">        //The value (10) indicates that the reason is re-register ONT，</w:t>
      </w:r>
    </w:p>
    <w:p w14:paraId="6D10580F" w14:textId="77777777" w:rsidR="006C4AC2" w:rsidRDefault="006C4AC2" w:rsidP="006C4AC2">
      <w:pPr>
        <w:pStyle w:val="aff3"/>
        <w:ind w:firstLineChars="0" w:firstLine="0"/>
        <w:jc w:val="left"/>
      </w:pPr>
      <w:r>
        <w:rPr>
          <w:rFonts w:hint="eastAsia"/>
        </w:rPr>
        <w:lastRenderedPageBreak/>
        <w:t xml:space="preserve">        //The value (11) indicates that the reason is pop up fail，</w:t>
      </w:r>
    </w:p>
    <w:p w14:paraId="270F33AF" w14:textId="77777777" w:rsidR="006C4AC2" w:rsidRDefault="006C4AC2" w:rsidP="006C4AC2">
      <w:pPr>
        <w:pStyle w:val="aff3"/>
        <w:ind w:firstLineChars="0" w:firstLine="0"/>
        <w:jc w:val="left"/>
      </w:pPr>
      <w:r>
        <w:rPr>
          <w:rFonts w:hint="eastAsia"/>
        </w:rPr>
        <w:t xml:space="preserve">        //The value (13) indicates that the reason is dying-gasp，</w:t>
      </w:r>
    </w:p>
    <w:p w14:paraId="0D3E7A59" w14:textId="77777777" w:rsidR="006C4AC2" w:rsidRDefault="006C4AC2" w:rsidP="006C4AC2">
      <w:pPr>
        <w:pStyle w:val="aff3"/>
        <w:ind w:firstLineChars="0" w:firstLine="0"/>
        <w:jc w:val="left"/>
      </w:pPr>
      <w:r>
        <w:rPr>
          <w:rFonts w:hint="eastAsia"/>
        </w:rPr>
        <w:t xml:space="preserve">        //The value (15) indicates that the reason is LOKI(Loss of key synch with ONUi)，</w:t>
      </w:r>
    </w:p>
    <w:p w14:paraId="30E85D88" w14:textId="77777777" w:rsidR="006C4AC2" w:rsidRDefault="006C4AC2" w:rsidP="006C4AC2">
      <w:pPr>
        <w:pStyle w:val="aff3"/>
        <w:ind w:firstLineChars="0" w:firstLine="0"/>
        <w:jc w:val="left"/>
      </w:pPr>
      <w:r>
        <w:rPr>
          <w:rFonts w:hint="eastAsia"/>
        </w:rPr>
        <w:t xml:space="preserve">        //The value (18) indicates that the reason is deactived ONT due to the ring，</w:t>
      </w:r>
    </w:p>
    <w:p w14:paraId="5D5902E5" w14:textId="77777777" w:rsidR="006C4AC2" w:rsidRDefault="006C4AC2" w:rsidP="006C4AC2">
      <w:pPr>
        <w:pStyle w:val="aff3"/>
        <w:ind w:firstLineChars="0" w:firstLine="0"/>
        <w:jc w:val="left"/>
      </w:pPr>
      <w:r>
        <w:rPr>
          <w:rFonts w:hint="eastAsia"/>
        </w:rPr>
        <w:t xml:space="preserve">        //The value (30) indicates that the reason is shut down ONT optical module，</w:t>
      </w:r>
    </w:p>
    <w:p w14:paraId="3AD0F8E3" w14:textId="77777777" w:rsidR="006C4AC2" w:rsidRDefault="006C4AC2" w:rsidP="006C4AC2">
      <w:pPr>
        <w:pStyle w:val="aff3"/>
        <w:ind w:firstLineChars="0" w:firstLine="0"/>
        <w:jc w:val="left"/>
      </w:pPr>
      <w:r>
        <w:t xml:space="preserve">        //The value (255) indicates that the query fails.</w:t>
      </w:r>
    </w:p>
    <w:p w14:paraId="7DE8F34E" w14:textId="77777777" w:rsidR="006C4AC2" w:rsidRDefault="006C4AC2" w:rsidP="006C4AC2">
      <w:pPr>
        <w:pStyle w:val="aff3"/>
        <w:ind w:firstLineChars="0" w:firstLine="0"/>
        <w:jc w:val="left"/>
      </w:pPr>
      <w:r>
        <w:t xml:space="preserve">        uint32  last_down_cause = 5 [json_name = "last-down-cause"];</w:t>
      </w:r>
    </w:p>
    <w:p w14:paraId="6CCAE52E" w14:textId="77777777" w:rsidR="006C4AC2" w:rsidRDefault="006C4AC2" w:rsidP="006C4AC2">
      <w:pPr>
        <w:pStyle w:val="aff3"/>
        <w:ind w:firstLineChars="0" w:firstLine="0"/>
        <w:jc w:val="left"/>
      </w:pPr>
    </w:p>
    <w:p w14:paraId="3EC6FAA4" w14:textId="77777777" w:rsidR="006C4AC2" w:rsidRDefault="006C4AC2" w:rsidP="006C4AC2">
      <w:pPr>
        <w:pStyle w:val="aff3"/>
        <w:ind w:firstLineChars="0" w:firstLine="0"/>
        <w:jc w:val="left"/>
      </w:pPr>
      <w:r>
        <w:rPr>
          <w:rFonts w:hint="eastAsia"/>
        </w:rPr>
        <w:t xml:space="preserve">        //ONU状态，1-online，2-offline，255-invalid</w:t>
      </w:r>
    </w:p>
    <w:p w14:paraId="728A32D4" w14:textId="77777777" w:rsidR="006C4AC2" w:rsidRDefault="006C4AC2" w:rsidP="006C4AC2">
      <w:pPr>
        <w:pStyle w:val="aff3"/>
        <w:ind w:firstLineChars="0" w:firstLine="0"/>
        <w:jc w:val="left"/>
      </w:pPr>
      <w:r>
        <w:t xml:space="preserve">        uint32 onu_status = 6 [json_name = "onu-status"];</w:t>
      </w:r>
    </w:p>
    <w:p w14:paraId="3ACCD345" w14:textId="77777777" w:rsidR="006C4AC2" w:rsidRDefault="006C4AC2" w:rsidP="006C4AC2">
      <w:pPr>
        <w:pStyle w:val="aff3"/>
        <w:ind w:firstLineChars="0" w:firstLine="0"/>
        <w:jc w:val="left"/>
      </w:pPr>
      <w:r>
        <w:t xml:space="preserve">    }</w:t>
      </w:r>
    </w:p>
    <w:p w14:paraId="5ED1D967" w14:textId="77777777" w:rsidR="006C4AC2" w:rsidRDefault="006C4AC2" w:rsidP="006C4AC2">
      <w:pPr>
        <w:pStyle w:val="aff3"/>
        <w:ind w:firstLineChars="0" w:firstLine="0"/>
        <w:jc w:val="left"/>
      </w:pPr>
      <w:r>
        <w:t xml:space="preserve">    repeated EponPmOnuLocalInfo epon_pm_onu_local_info = 1 [json_name = "epon-pm-onu-local-info"];</w:t>
      </w:r>
    </w:p>
    <w:p w14:paraId="1713E1F4" w14:textId="338E2E5E" w:rsidR="006C4AC2" w:rsidRDefault="006C4AC2" w:rsidP="006C4AC2">
      <w:pPr>
        <w:pStyle w:val="aff3"/>
        <w:ind w:firstLineChars="0" w:firstLine="0"/>
        <w:jc w:val="left"/>
      </w:pPr>
      <w:r>
        <w:t>}</w:t>
      </w:r>
    </w:p>
    <w:p w14:paraId="4619F357" w14:textId="00FDAC81" w:rsidR="004A31BD" w:rsidRPr="00E00AE8" w:rsidRDefault="004A31BD" w:rsidP="00CD234B">
      <w:pPr>
        <w:pStyle w:val="afffff4"/>
        <w:numPr>
          <w:ilvl w:val="0"/>
          <w:numId w:val="20"/>
        </w:numPr>
        <w:tabs>
          <w:tab w:val="clear" w:pos="360"/>
        </w:tabs>
        <w:spacing w:beforeLines="50" w:before="156" w:afterLines="50" w:after="156"/>
        <w:outlineLvl w:val="2"/>
        <w:rPr>
          <w:rFonts w:hAnsi="宋体"/>
        </w:rPr>
      </w:pPr>
      <w:bookmarkStart w:id="572" w:name="_Toc66886097"/>
      <w:r w:rsidRPr="00E00AE8">
        <w:rPr>
          <w:rFonts w:hAnsi="宋体" w:hint="eastAsia"/>
        </w:rPr>
        <w:t>a</w:t>
      </w:r>
      <w:r w:rsidRPr="00E00AE8">
        <w:rPr>
          <w:rFonts w:hAnsi="宋体"/>
        </w:rPr>
        <w:t>n-epon-pm-onu-remote-info.proto</w:t>
      </w:r>
      <w:bookmarkEnd w:id="572"/>
    </w:p>
    <w:p w14:paraId="5B32A3DC" w14:textId="77777777" w:rsidR="00331F0C" w:rsidRDefault="00331F0C" w:rsidP="00331F0C">
      <w:pPr>
        <w:pStyle w:val="aff3"/>
        <w:ind w:firstLineChars="0" w:firstLine="0"/>
        <w:jc w:val="left"/>
      </w:pPr>
      <w:r>
        <w:t>syntax = "proto3";</w:t>
      </w:r>
    </w:p>
    <w:p w14:paraId="40C50610" w14:textId="77777777" w:rsidR="00331F0C" w:rsidRDefault="00331F0C" w:rsidP="00331F0C">
      <w:pPr>
        <w:pStyle w:val="aff3"/>
        <w:ind w:firstLineChars="0" w:firstLine="0"/>
        <w:jc w:val="left"/>
      </w:pPr>
      <w:r>
        <w:t>package an_epon_pm_onu_remote_info;</w:t>
      </w:r>
    </w:p>
    <w:p w14:paraId="6186772A" w14:textId="77777777" w:rsidR="00331F0C" w:rsidRDefault="00331F0C" w:rsidP="00331F0C">
      <w:pPr>
        <w:pStyle w:val="aff3"/>
        <w:ind w:firstLineChars="0" w:firstLine="0"/>
        <w:jc w:val="left"/>
      </w:pPr>
    </w:p>
    <w:p w14:paraId="7E9680E9" w14:textId="77777777" w:rsidR="00331F0C" w:rsidRDefault="00331F0C" w:rsidP="00331F0C">
      <w:pPr>
        <w:pStyle w:val="aff3"/>
        <w:ind w:firstLineChars="0" w:firstLine="0"/>
        <w:jc w:val="left"/>
      </w:pPr>
      <w:r>
        <w:t>message EponPmOnuRemoteInfos {</w:t>
      </w:r>
    </w:p>
    <w:p w14:paraId="6EDC781B" w14:textId="77777777" w:rsidR="00331F0C" w:rsidRDefault="00331F0C" w:rsidP="00331F0C">
      <w:pPr>
        <w:pStyle w:val="aff3"/>
        <w:ind w:firstLineChars="0" w:firstLine="0"/>
        <w:jc w:val="left"/>
      </w:pPr>
      <w:r>
        <w:t xml:space="preserve">    message EponPmOnuRemoteInfo {</w:t>
      </w:r>
    </w:p>
    <w:p w14:paraId="1AF8A19E" w14:textId="77777777" w:rsidR="00331F0C" w:rsidRDefault="00331F0C" w:rsidP="00331F0C">
      <w:pPr>
        <w:pStyle w:val="aff3"/>
        <w:ind w:firstLineChars="0" w:firstLine="0"/>
        <w:jc w:val="left"/>
      </w:pPr>
      <w:r>
        <w:rPr>
          <w:rFonts w:hint="eastAsia"/>
        </w:rPr>
        <w:t xml:space="preserve">        //ONU名称，格式：v-ani.f.s.p.onuid</w:t>
      </w:r>
    </w:p>
    <w:p w14:paraId="4F5CDCF9" w14:textId="77777777" w:rsidR="00331F0C" w:rsidRDefault="00331F0C" w:rsidP="00331F0C">
      <w:pPr>
        <w:pStyle w:val="aff3"/>
        <w:ind w:firstLineChars="0" w:firstLine="0"/>
        <w:jc w:val="left"/>
      </w:pPr>
      <w:r>
        <w:t xml:space="preserve">        string name = 1 [json_name = "name"];</w:t>
      </w:r>
    </w:p>
    <w:p w14:paraId="38962D99" w14:textId="77777777" w:rsidR="00331F0C" w:rsidRDefault="00331F0C" w:rsidP="00331F0C">
      <w:pPr>
        <w:pStyle w:val="aff3"/>
        <w:ind w:firstLineChars="0" w:firstLine="0"/>
        <w:jc w:val="left"/>
      </w:pPr>
    </w:p>
    <w:p w14:paraId="74602B0F" w14:textId="77777777" w:rsidR="00331F0C" w:rsidRDefault="00331F0C" w:rsidP="00331F0C">
      <w:pPr>
        <w:pStyle w:val="aff3"/>
        <w:ind w:firstLineChars="0" w:firstLine="0"/>
        <w:jc w:val="left"/>
      </w:pPr>
      <w:r>
        <w:rPr>
          <w:rFonts w:hint="eastAsia"/>
        </w:rPr>
        <w:t xml:space="preserve">        //内存利用率，单位%</w:t>
      </w:r>
    </w:p>
    <w:p w14:paraId="2860CE8B" w14:textId="77777777" w:rsidR="00331F0C" w:rsidRDefault="00331F0C" w:rsidP="00331F0C">
      <w:pPr>
        <w:pStyle w:val="aff3"/>
        <w:ind w:firstLineChars="0" w:firstLine="0"/>
        <w:jc w:val="left"/>
      </w:pPr>
      <w:r>
        <w:t xml:space="preserve">        uint32 mem_occup = 2 [json_name = "mem-occup"];</w:t>
      </w:r>
    </w:p>
    <w:p w14:paraId="24E07A26" w14:textId="77777777" w:rsidR="00331F0C" w:rsidRDefault="00331F0C" w:rsidP="00331F0C">
      <w:pPr>
        <w:pStyle w:val="aff3"/>
        <w:ind w:firstLineChars="0" w:firstLine="0"/>
        <w:jc w:val="left"/>
      </w:pPr>
    </w:p>
    <w:p w14:paraId="52BABA80" w14:textId="77777777" w:rsidR="00331F0C" w:rsidRDefault="00331F0C" w:rsidP="00331F0C">
      <w:pPr>
        <w:pStyle w:val="aff3"/>
        <w:ind w:firstLineChars="0" w:firstLine="0"/>
        <w:jc w:val="left"/>
      </w:pPr>
      <w:r>
        <w:rPr>
          <w:rFonts w:hint="eastAsia"/>
        </w:rPr>
        <w:t xml:space="preserve">        //CPU利用率，单位%</w:t>
      </w:r>
    </w:p>
    <w:p w14:paraId="6091B144" w14:textId="77777777" w:rsidR="00331F0C" w:rsidRDefault="00331F0C" w:rsidP="00331F0C">
      <w:pPr>
        <w:pStyle w:val="aff3"/>
        <w:ind w:firstLineChars="0" w:firstLine="0"/>
        <w:jc w:val="left"/>
      </w:pPr>
      <w:r>
        <w:t xml:space="preserve">        uint32 cpu_occup = 3 [json_name = "cpu-occup"];</w:t>
      </w:r>
    </w:p>
    <w:p w14:paraId="504A65B4" w14:textId="77777777" w:rsidR="00331F0C" w:rsidRDefault="00331F0C" w:rsidP="00331F0C">
      <w:pPr>
        <w:pStyle w:val="aff3"/>
        <w:ind w:firstLineChars="0" w:firstLine="0"/>
        <w:jc w:val="left"/>
      </w:pPr>
    </w:p>
    <w:p w14:paraId="512C88BA" w14:textId="77777777" w:rsidR="00331F0C" w:rsidRDefault="00331F0C" w:rsidP="00331F0C">
      <w:pPr>
        <w:pStyle w:val="aff3"/>
        <w:ind w:firstLineChars="0" w:firstLine="0"/>
        <w:jc w:val="left"/>
      </w:pPr>
      <w:r>
        <w:rPr>
          <w:rFonts w:hint="eastAsia"/>
        </w:rPr>
        <w:t xml:space="preserve">        //CPU的温度，单位℃</w:t>
      </w:r>
    </w:p>
    <w:p w14:paraId="34861559" w14:textId="77777777" w:rsidR="00331F0C" w:rsidRDefault="00331F0C" w:rsidP="00331F0C">
      <w:pPr>
        <w:pStyle w:val="aff3"/>
        <w:ind w:firstLineChars="0" w:firstLine="0"/>
        <w:jc w:val="left"/>
      </w:pPr>
      <w:r>
        <w:t xml:space="preserve">        int32 cpu_temp = 4 [json_name = "cpu-temp"];</w:t>
      </w:r>
    </w:p>
    <w:p w14:paraId="16EDBFA4" w14:textId="77777777" w:rsidR="00331F0C" w:rsidRDefault="00331F0C" w:rsidP="00331F0C">
      <w:pPr>
        <w:pStyle w:val="aff3"/>
        <w:ind w:firstLineChars="0" w:firstLine="0"/>
        <w:jc w:val="left"/>
      </w:pPr>
    </w:p>
    <w:p w14:paraId="39DDB4EB" w14:textId="77777777" w:rsidR="00331F0C" w:rsidRDefault="00331F0C" w:rsidP="00331F0C">
      <w:pPr>
        <w:pStyle w:val="aff3"/>
        <w:ind w:firstLineChars="0" w:firstLine="0"/>
        <w:jc w:val="left"/>
      </w:pPr>
      <w:r>
        <w:rPr>
          <w:rFonts w:hint="eastAsia"/>
        </w:rPr>
        <w:t xml:space="preserve">        //ONU PON口发送报文个数</w:t>
      </w:r>
    </w:p>
    <w:p w14:paraId="09727A02" w14:textId="77777777" w:rsidR="00331F0C" w:rsidRDefault="00331F0C" w:rsidP="00331F0C">
      <w:pPr>
        <w:pStyle w:val="aff3"/>
        <w:ind w:firstLineChars="0" w:firstLine="0"/>
        <w:jc w:val="left"/>
      </w:pPr>
      <w:r>
        <w:t xml:space="preserve">        uint64 onu_pon_send_packets = 5 [json_name = "onu-pon-send-packets"];</w:t>
      </w:r>
    </w:p>
    <w:p w14:paraId="07BF6204" w14:textId="77777777" w:rsidR="00331F0C" w:rsidRDefault="00331F0C" w:rsidP="00331F0C">
      <w:pPr>
        <w:pStyle w:val="aff3"/>
        <w:ind w:firstLineChars="0" w:firstLine="0"/>
        <w:jc w:val="left"/>
      </w:pPr>
    </w:p>
    <w:p w14:paraId="541FEB46" w14:textId="77777777" w:rsidR="00331F0C" w:rsidRDefault="00331F0C" w:rsidP="00331F0C">
      <w:pPr>
        <w:pStyle w:val="aff3"/>
        <w:ind w:firstLineChars="0" w:firstLine="0"/>
        <w:jc w:val="left"/>
      </w:pPr>
      <w:r>
        <w:rPr>
          <w:rFonts w:hint="eastAsia"/>
        </w:rPr>
        <w:t xml:space="preserve">        //ONU PON口接收报文个数</w:t>
      </w:r>
    </w:p>
    <w:p w14:paraId="6791C2A1" w14:textId="77777777" w:rsidR="00331F0C" w:rsidRDefault="00331F0C" w:rsidP="00331F0C">
      <w:pPr>
        <w:pStyle w:val="aff3"/>
        <w:ind w:firstLineChars="0" w:firstLine="0"/>
        <w:jc w:val="left"/>
      </w:pPr>
      <w:r>
        <w:t xml:space="preserve">        uint64 onu_pon_recv_packets = 6 [json_name = "onu-pon-recv-packets"];</w:t>
      </w:r>
    </w:p>
    <w:p w14:paraId="5DE49166" w14:textId="77777777" w:rsidR="00331F0C" w:rsidRDefault="00331F0C" w:rsidP="00331F0C">
      <w:pPr>
        <w:pStyle w:val="aff3"/>
        <w:ind w:firstLineChars="0" w:firstLine="0"/>
        <w:jc w:val="left"/>
      </w:pPr>
    </w:p>
    <w:p w14:paraId="24AADA03" w14:textId="77777777" w:rsidR="00331F0C" w:rsidRDefault="00331F0C" w:rsidP="00331F0C">
      <w:pPr>
        <w:pStyle w:val="aff3"/>
        <w:ind w:firstLineChars="0" w:firstLine="0"/>
        <w:jc w:val="left"/>
      </w:pPr>
      <w:r>
        <w:rPr>
          <w:rFonts w:hint="eastAsia"/>
        </w:rPr>
        <w:t xml:space="preserve">        //ONU PON口接收报文错误个数</w:t>
      </w:r>
    </w:p>
    <w:p w14:paraId="497A6467" w14:textId="77777777" w:rsidR="00331F0C" w:rsidRDefault="00331F0C" w:rsidP="00331F0C">
      <w:pPr>
        <w:pStyle w:val="aff3"/>
        <w:ind w:firstLineChars="0" w:firstLine="0"/>
        <w:jc w:val="left"/>
      </w:pPr>
      <w:r>
        <w:t xml:space="preserve">        uint64 onu_pon_recv_errors_packets = 7 [json_name = "onu-pon-recv-errors-packets"];</w:t>
      </w:r>
    </w:p>
    <w:p w14:paraId="776AAFE9" w14:textId="77777777" w:rsidR="00331F0C" w:rsidRDefault="00331F0C" w:rsidP="00331F0C">
      <w:pPr>
        <w:pStyle w:val="aff3"/>
        <w:ind w:firstLineChars="0" w:firstLine="0"/>
        <w:jc w:val="left"/>
      </w:pPr>
      <w:r>
        <w:t xml:space="preserve">    }</w:t>
      </w:r>
    </w:p>
    <w:p w14:paraId="52EB7E72" w14:textId="77777777" w:rsidR="00331F0C" w:rsidRDefault="00331F0C" w:rsidP="00331F0C">
      <w:pPr>
        <w:pStyle w:val="aff3"/>
        <w:ind w:firstLineChars="0" w:firstLine="0"/>
        <w:jc w:val="left"/>
      </w:pPr>
      <w:r>
        <w:lastRenderedPageBreak/>
        <w:t xml:space="preserve">    repeated EponPmOnuRemoteInfo epon_pm_onu_remote_info = 1 [json_name = "epon-pm-onu-remote-info"];</w:t>
      </w:r>
    </w:p>
    <w:p w14:paraId="5A9E6556" w14:textId="2F5EBE8C" w:rsidR="00331F0C" w:rsidRDefault="00331F0C" w:rsidP="00331F0C">
      <w:pPr>
        <w:pStyle w:val="aff3"/>
        <w:ind w:firstLineChars="0" w:firstLine="0"/>
        <w:jc w:val="left"/>
      </w:pPr>
      <w:r>
        <w:t>}</w:t>
      </w:r>
    </w:p>
    <w:p w14:paraId="55693B84" w14:textId="0F085EB0" w:rsidR="004A31BD" w:rsidRPr="00E00AE8" w:rsidRDefault="004A31BD" w:rsidP="00CD234B">
      <w:pPr>
        <w:pStyle w:val="afffff4"/>
        <w:numPr>
          <w:ilvl w:val="0"/>
          <w:numId w:val="20"/>
        </w:numPr>
        <w:tabs>
          <w:tab w:val="clear" w:pos="360"/>
        </w:tabs>
        <w:spacing w:beforeLines="50" w:before="156" w:afterLines="50" w:after="156"/>
        <w:outlineLvl w:val="2"/>
        <w:rPr>
          <w:rFonts w:hAnsi="宋体"/>
        </w:rPr>
      </w:pPr>
      <w:bookmarkStart w:id="573" w:name="_Toc66886098"/>
      <w:r w:rsidRPr="00E00AE8">
        <w:rPr>
          <w:rFonts w:hAnsi="宋体" w:hint="eastAsia"/>
        </w:rPr>
        <w:t>a</w:t>
      </w:r>
      <w:r w:rsidRPr="00E00AE8">
        <w:rPr>
          <w:rFonts w:hAnsi="宋体"/>
        </w:rPr>
        <w:t>n-epon-pm-onu-traffic.proto</w:t>
      </w:r>
      <w:bookmarkEnd w:id="573"/>
    </w:p>
    <w:p w14:paraId="19196100" w14:textId="77777777" w:rsidR="00331F0C" w:rsidRDefault="00331F0C" w:rsidP="00331F0C">
      <w:pPr>
        <w:pStyle w:val="aff3"/>
        <w:ind w:firstLineChars="0" w:firstLine="0"/>
        <w:jc w:val="left"/>
      </w:pPr>
      <w:r>
        <w:t>syntax = "proto3";</w:t>
      </w:r>
    </w:p>
    <w:p w14:paraId="7DAB0D9F" w14:textId="77777777" w:rsidR="00331F0C" w:rsidRDefault="00331F0C" w:rsidP="00331F0C">
      <w:pPr>
        <w:pStyle w:val="aff3"/>
        <w:ind w:firstLineChars="0" w:firstLine="0"/>
        <w:jc w:val="left"/>
      </w:pPr>
      <w:r>
        <w:t>package an_epon_pm_onu_traffic;</w:t>
      </w:r>
    </w:p>
    <w:p w14:paraId="263677B0" w14:textId="77777777" w:rsidR="00331F0C" w:rsidRDefault="00331F0C" w:rsidP="00331F0C">
      <w:pPr>
        <w:pStyle w:val="aff3"/>
        <w:ind w:firstLineChars="0" w:firstLine="0"/>
        <w:jc w:val="left"/>
      </w:pPr>
    </w:p>
    <w:p w14:paraId="129A5635" w14:textId="77777777" w:rsidR="00331F0C" w:rsidRDefault="00331F0C" w:rsidP="00331F0C">
      <w:pPr>
        <w:pStyle w:val="aff3"/>
        <w:ind w:firstLineChars="0" w:firstLine="0"/>
        <w:jc w:val="left"/>
      </w:pPr>
      <w:r>
        <w:t>message EponPmOnuTraffics {</w:t>
      </w:r>
    </w:p>
    <w:p w14:paraId="45E9FCBB" w14:textId="77777777" w:rsidR="00331F0C" w:rsidRDefault="00331F0C" w:rsidP="00331F0C">
      <w:pPr>
        <w:pStyle w:val="aff3"/>
        <w:ind w:firstLineChars="0" w:firstLine="0"/>
        <w:jc w:val="left"/>
      </w:pPr>
      <w:r>
        <w:t xml:space="preserve">    message EponPmOnuTraffic {</w:t>
      </w:r>
    </w:p>
    <w:p w14:paraId="3C9164BB" w14:textId="77777777" w:rsidR="00331F0C" w:rsidRDefault="00331F0C" w:rsidP="00331F0C">
      <w:pPr>
        <w:pStyle w:val="aff3"/>
        <w:ind w:firstLineChars="0" w:firstLine="0"/>
        <w:jc w:val="left"/>
      </w:pPr>
      <w:r>
        <w:rPr>
          <w:rFonts w:hint="eastAsia"/>
        </w:rPr>
        <w:t xml:space="preserve">        //ONU名称，格式：v-ani.f.s.p.onuid</w:t>
      </w:r>
    </w:p>
    <w:p w14:paraId="30D228C2" w14:textId="77777777" w:rsidR="00331F0C" w:rsidRDefault="00331F0C" w:rsidP="00331F0C">
      <w:pPr>
        <w:pStyle w:val="aff3"/>
        <w:ind w:firstLineChars="0" w:firstLine="0"/>
        <w:jc w:val="left"/>
      </w:pPr>
      <w:r>
        <w:t xml:space="preserve">        string name = 1 [json_name = "name"];</w:t>
      </w:r>
    </w:p>
    <w:p w14:paraId="0972779E" w14:textId="77777777" w:rsidR="00331F0C" w:rsidRDefault="00331F0C" w:rsidP="00331F0C">
      <w:pPr>
        <w:pStyle w:val="aff3"/>
        <w:ind w:firstLineChars="0" w:firstLine="0"/>
        <w:jc w:val="left"/>
      </w:pPr>
    </w:p>
    <w:p w14:paraId="07639369" w14:textId="77777777" w:rsidR="00331F0C" w:rsidRDefault="00331F0C" w:rsidP="00331F0C">
      <w:pPr>
        <w:pStyle w:val="aff3"/>
        <w:ind w:firstLineChars="0" w:firstLine="0"/>
        <w:jc w:val="left"/>
      </w:pPr>
      <w:r>
        <w:rPr>
          <w:rFonts w:hint="eastAsia"/>
        </w:rPr>
        <w:t xml:space="preserve">        //ONU下行平均速率，单位kbps</w:t>
      </w:r>
    </w:p>
    <w:p w14:paraId="121AE0AA" w14:textId="77777777" w:rsidR="00331F0C" w:rsidRDefault="00331F0C" w:rsidP="00331F0C">
      <w:pPr>
        <w:pStyle w:val="aff3"/>
        <w:ind w:firstLineChars="0" w:firstLine="0"/>
        <w:jc w:val="left"/>
      </w:pPr>
      <w:r>
        <w:t xml:space="preserve">        uint32 tx_rate = 2 [json_name = "tx-rate"];</w:t>
      </w:r>
    </w:p>
    <w:p w14:paraId="2C29921B" w14:textId="77777777" w:rsidR="00331F0C" w:rsidRDefault="00331F0C" w:rsidP="00331F0C">
      <w:pPr>
        <w:pStyle w:val="aff3"/>
        <w:ind w:firstLineChars="0" w:firstLine="0"/>
        <w:jc w:val="left"/>
      </w:pPr>
    </w:p>
    <w:p w14:paraId="51D6E010" w14:textId="77777777" w:rsidR="00331F0C" w:rsidRDefault="00331F0C" w:rsidP="00331F0C">
      <w:pPr>
        <w:pStyle w:val="aff3"/>
        <w:ind w:firstLineChars="0" w:firstLine="0"/>
        <w:jc w:val="left"/>
      </w:pPr>
      <w:r>
        <w:rPr>
          <w:rFonts w:hint="eastAsia"/>
        </w:rPr>
        <w:t xml:space="preserve">        //ONU上行平均速率，单位kbps</w:t>
      </w:r>
    </w:p>
    <w:p w14:paraId="3B5E9FE0" w14:textId="77777777" w:rsidR="00331F0C" w:rsidRDefault="00331F0C" w:rsidP="00331F0C">
      <w:pPr>
        <w:pStyle w:val="aff3"/>
        <w:ind w:firstLineChars="0" w:firstLine="0"/>
        <w:jc w:val="left"/>
      </w:pPr>
      <w:r>
        <w:t xml:space="preserve">        uint32 rx_rate = 3 [json_name = "rx-rate"];</w:t>
      </w:r>
    </w:p>
    <w:p w14:paraId="38283AF4" w14:textId="77777777" w:rsidR="00331F0C" w:rsidRDefault="00331F0C" w:rsidP="00331F0C">
      <w:pPr>
        <w:pStyle w:val="aff3"/>
        <w:ind w:firstLineChars="0" w:firstLine="0"/>
        <w:jc w:val="left"/>
      </w:pPr>
    </w:p>
    <w:p w14:paraId="7A6A6FAA" w14:textId="77777777" w:rsidR="00331F0C" w:rsidRDefault="00331F0C" w:rsidP="00331F0C">
      <w:pPr>
        <w:pStyle w:val="aff3"/>
        <w:ind w:firstLineChars="0" w:firstLine="0"/>
        <w:jc w:val="left"/>
      </w:pPr>
      <w:r>
        <w:rPr>
          <w:rFonts w:hint="eastAsia"/>
        </w:rPr>
        <w:t xml:space="preserve">        //ONU下行秒级峰值速率，单位kbps</w:t>
      </w:r>
    </w:p>
    <w:p w14:paraId="604AC278" w14:textId="77777777" w:rsidR="00331F0C" w:rsidRDefault="00331F0C" w:rsidP="00331F0C">
      <w:pPr>
        <w:pStyle w:val="aff3"/>
        <w:ind w:firstLineChars="0" w:firstLine="0"/>
        <w:jc w:val="left"/>
      </w:pPr>
      <w:r>
        <w:t xml:space="preserve">        uint32 tx_peak_rate = 4 [json_name = "tx-peak-rate"];</w:t>
      </w:r>
    </w:p>
    <w:p w14:paraId="2F135D39" w14:textId="77777777" w:rsidR="00331F0C" w:rsidRDefault="00331F0C" w:rsidP="00331F0C">
      <w:pPr>
        <w:pStyle w:val="aff3"/>
        <w:ind w:firstLineChars="0" w:firstLine="0"/>
        <w:jc w:val="left"/>
      </w:pPr>
    </w:p>
    <w:p w14:paraId="14EC0F34" w14:textId="77777777" w:rsidR="00331F0C" w:rsidRDefault="00331F0C" w:rsidP="00331F0C">
      <w:pPr>
        <w:pStyle w:val="aff3"/>
        <w:ind w:firstLineChars="0" w:firstLine="0"/>
        <w:jc w:val="left"/>
      </w:pPr>
      <w:r>
        <w:rPr>
          <w:rFonts w:hint="eastAsia"/>
        </w:rPr>
        <w:t xml:space="preserve">        //ONU上行秒级峰值速率，单位kbps</w:t>
      </w:r>
    </w:p>
    <w:p w14:paraId="3F0FF9E9" w14:textId="77777777" w:rsidR="00331F0C" w:rsidRDefault="00331F0C" w:rsidP="00331F0C">
      <w:pPr>
        <w:pStyle w:val="aff3"/>
        <w:ind w:firstLineChars="0" w:firstLine="0"/>
        <w:jc w:val="left"/>
      </w:pPr>
      <w:r>
        <w:t xml:space="preserve">        uint32 rx_peak_rate = 5 [json_name = "rx-peak-rate"];</w:t>
      </w:r>
    </w:p>
    <w:p w14:paraId="62F32613" w14:textId="77777777" w:rsidR="00331F0C" w:rsidRDefault="00331F0C" w:rsidP="00331F0C">
      <w:pPr>
        <w:pStyle w:val="aff3"/>
        <w:ind w:firstLineChars="0" w:firstLine="0"/>
        <w:jc w:val="left"/>
      </w:pPr>
      <w:r>
        <w:t xml:space="preserve">    }</w:t>
      </w:r>
    </w:p>
    <w:p w14:paraId="25089D37" w14:textId="77777777" w:rsidR="00331F0C" w:rsidRDefault="00331F0C" w:rsidP="00331F0C">
      <w:pPr>
        <w:pStyle w:val="aff3"/>
        <w:ind w:firstLineChars="0" w:firstLine="0"/>
        <w:jc w:val="left"/>
      </w:pPr>
      <w:r>
        <w:t xml:space="preserve">    repeated EponPmOnuTraffic epon_pm_onu_traffic = 1 [json_name = "epon-pm-onu-traffic"];</w:t>
      </w:r>
    </w:p>
    <w:p w14:paraId="5D097209" w14:textId="5684198D" w:rsidR="00331F0C" w:rsidRPr="00C9609A" w:rsidRDefault="00331F0C" w:rsidP="00331F0C">
      <w:pPr>
        <w:pStyle w:val="aff3"/>
        <w:ind w:firstLineChars="0" w:firstLine="0"/>
        <w:jc w:val="left"/>
      </w:pPr>
      <w:r>
        <w:t>}</w:t>
      </w:r>
    </w:p>
    <w:p w14:paraId="1D440962" w14:textId="489F7C95" w:rsidR="004A31BD" w:rsidRPr="00E00AE8" w:rsidRDefault="004A31BD" w:rsidP="00CD234B">
      <w:pPr>
        <w:pStyle w:val="afffff4"/>
        <w:numPr>
          <w:ilvl w:val="0"/>
          <w:numId w:val="20"/>
        </w:numPr>
        <w:tabs>
          <w:tab w:val="clear" w:pos="360"/>
        </w:tabs>
        <w:spacing w:beforeLines="50" w:before="156" w:afterLines="50" w:after="156"/>
        <w:outlineLvl w:val="2"/>
        <w:rPr>
          <w:rFonts w:hAnsi="宋体"/>
        </w:rPr>
      </w:pPr>
      <w:bookmarkStart w:id="574" w:name="_Toc66886099"/>
      <w:r w:rsidRPr="00E00AE8">
        <w:rPr>
          <w:rFonts w:hAnsi="宋体"/>
        </w:rPr>
        <w:t>an-gpon-onu-transceivers.proto</w:t>
      </w:r>
      <w:bookmarkEnd w:id="574"/>
    </w:p>
    <w:p w14:paraId="59DBB796" w14:textId="77777777" w:rsidR="00331F0C" w:rsidRDefault="00331F0C" w:rsidP="00331F0C">
      <w:pPr>
        <w:pStyle w:val="aff3"/>
        <w:ind w:firstLineChars="0" w:firstLine="0"/>
        <w:jc w:val="left"/>
      </w:pPr>
      <w:r>
        <w:t>syntax = "proto3";</w:t>
      </w:r>
    </w:p>
    <w:p w14:paraId="5D1EE61C" w14:textId="77777777" w:rsidR="00331F0C" w:rsidRDefault="00331F0C" w:rsidP="00331F0C">
      <w:pPr>
        <w:pStyle w:val="aff3"/>
        <w:ind w:firstLineChars="0" w:firstLine="0"/>
        <w:jc w:val="left"/>
      </w:pPr>
      <w:r>
        <w:t>package an_gpon_onu_transceivers;</w:t>
      </w:r>
    </w:p>
    <w:p w14:paraId="056E9A3D" w14:textId="77777777" w:rsidR="00331F0C" w:rsidRDefault="00331F0C" w:rsidP="00331F0C">
      <w:pPr>
        <w:pStyle w:val="aff3"/>
        <w:ind w:firstLineChars="0" w:firstLine="0"/>
        <w:jc w:val="left"/>
      </w:pPr>
    </w:p>
    <w:p w14:paraId="7F1FD65F" w14:textId="77777777" w:rsidR="00331F0C" w:rsidRDefault="00331F0C" w:rsidP="00331F0C">
      <w:pPr>
        <w:pStyle w:val="aff3"/>
        <w:ind w:firstLineChars="0" w:firstLine="0"/>
        <w:jc w:val="left"/>
      </w:pPr>
      <w:r>
        <w:t>message GponOnuTransceivers {</w:t>
      </w:r>
    </w:p>
    <w:p w14:paraId="036FEDE8" w14:textId="77777777" w:rsidR="00331F0C" w:rsidRDefault="00331F0C" w:rsidP="00331F0C">
      <w:pPr>
        <w:pStyle w:val="aff3"/>
        <w:ind w:firstLineChars="0" w:firstLine="0"/>
        <w:jc w:val="left"/>
      </w:pPr>
      <w:r>
        <w:t xml:space="preserve">    message GponOnuTransceiver {</w:t>
      </w:r>
    </w:p>
    <w:p w14:paraId="78068644" w14:textId="77777777" w:rsidR="00331F0C" w:rsidRDefault="00331F0C" w:rsidP="00331F0C">
      <w:pPr>
        <w:pStyle w:val="aff3"/>
        <w:ind w:firstLineChars="0" w:firstLine="0"/>
        <w:jc w:val="left"/>
      </w:pPr>
      <w:r>
        <w:rPr>
          <w:rFonts w:hint="eastAsia"/>
        </w:rPr>
        <w:t xml:space="preserve">        //ONU名称，格式：v-ani.f.s.p.onuid</w:t>
      </w:r>
    </w:p>
    <w:p w14:paraId="2D59C641" w14:textId="77777777" w:rsidR="00331F0C" w:rsidRDefault="00331F0C" w:rsidP="00331F0C">
      <w:pPr>
        <w:pStyle w:val="aff3"/>
        <w:ind w:firstLineChars="0" w:firstLine="0"/>
        <w:jc w:val="left"/>
      </w:pPr>
      <w:r>
        <w:t xml:space="preserve">        string name = 1 [json_name = "name"];</w:t>
      </w:r>
    </w:p>
    <w:p w14:paraId="681786A6" w14:textId="77777777" w:rsidR="00331F0C" w:rsidRDefault="00331F0C" w:rsidP="00331F0C">
      <w:pPr>
        <w:pStyle w:val="aff3"/>
        <w:ind w:firstLineChars="0" w:firstLine="0"/>
        <w:jc w:val="left"/>
      </w:pPr>
    </w:p>
    <w:p w14:paraId="699582BE" w14:textId="77777777" w:rsidR="00331F0C" w:rsidRDefault="00331F0C" w:rsidP="00331F0C">
      <w:pPr>
        <w:pStyle w:val="aff3"/>
        <w:ind w:firstLineChars="0" w:firstLine="0"/>
        <w:jc w:val="left"/>
      </w:pPr>
      <w:r>
        <w:rPr>
          <w:rFonts w:hint="eastAsia"/>
        </w:rPr>
        <w:t xml:space="preserve">        //接收光功率，单位0.01dBm</w:t>
      </w:r>
    </w:p>
    <w:p w14:paraId="27C59734" w14:textId="77777777" w:rsidR="00331F0C" w:rsidRDefault="00331F0C" w:rsidP="00331F0C">
      <w:pPr>
        <w:pStyle w:val="aff3"/>
        <w:ind w:firstLineChars="0" w:firstLine="0"/>
        <w:jc w:val="left"/>
      </w:pPr>
      <w:r>
        <w:t xml:space="preserve">        int32 optical_unit_rx_power = 2 [json_name = "optical-unit-rx-power"];</w:t>
      </w:r>
    </w:p>
    <w:p w14:paraId="62467A1C" w14:textId="77777777" w:rsidR="00331F0C" w:rsidRDefault="00331F0C" w:rsidP="00331F0C">
      <w:pPr>
        <w:pStyle w:val="aff3"/>
        <w:ind w:firstLineChars="0" w:firstLine="0"/>
        <w:jc w:val="left"/>
      </w:pPr>
    </w:p>
    <w:p w14:paraId="44C7644E" w14:textId="77777777" w:rsidR="00331F0C" w:rsidRDefault="00331F0C" w:rsidP="00331F0C">
      <w:pPr>
        <w:pStyle w:val="aff3"/>
        <w:ind w:firstLineChars="0" w:firstLine="0"/>
        <w:jc w:val="left"/>
      </w:pPr>
      <w:r>
        <w:rPr>
          <w:rFonts w:hint="eastAsia"/>
        </w:rPr>
        <w:t xml:space="preserve">        //发送光功率，单位0.01dBm</w:t>
      </w:r>
    </w:p>
    <w:p w14:paraId="305FDFE6" w14:textId="77777777" w:rsidR="00331F0C" w:rsidRDefault="00331F0C" w:rsidP="00331F0C">
      <w:pPr>
        <w:pStyle w:val="aff3"/>
        <w:ind w:firstLineChars="0" w:firstLine="0"/>
        <w:jc w:val="left"/>
      </w:pPr>
      <w:r>
        <w:t xml:space="preserve">        int32 optical_unit_tx_power = 3 [json_name = "optical-unit-tx-power"];</w:t>
      </w:r>
    </w:p>
    <w:p w14:paraId="691D530B" w14:textId="77777777" w:rsidR="00331F0C" w:rsidRDefault="00331F0C" w:rsidP="00331F0C">
      <w:pPr>
        <w:pStyle w:val="aff3"/>
        <w:ind w:firstLineChars="0" w:firstLine="0"/>
        <w:jc w:val="left"/>
      </w:pPr>
    </w:p>
    <w:p w14:paraId="2507BAB1" w14:textId="77777777" w:rsidR="00331F0C" w:rsidRDefault="00331F0C" w:rsidP="00331F0C">
      <w:pPr>
        <w:pStyle w:val="aff3"/>
        <w:ind w:firstLineChars="0" w:firstLine="0"/>
        <w:jc w:val="left"/>
      </w:pPr>
      <w:r>
        <w:rPr>
          <w:rFonts w:hint="eastAsia"/>
        </w:rPr>
        <w:t xml:space="preserve">        //端口的偏置电流， 单位：0.01mA。</w:t>
      </w:r>
    </w:p>
    <w:p w14:paraId="3491EF25" w14:textId="77777777" w:rsidR="00331F0C" w:rsidRDefault="00331F0C" w:rsidP="00331F0C">
      <w:pPr>
        <w:pStyle w:val="aff3"/>
        <w:ind w:firstLineChars="0" w:firstLine="0"/>
        <w:jc w:val="left"/>
      </w:pPr>
      <w:r>
        <w:t xml:space="preserve">        int32 optical_unit_laser_bias_current = 4 [json_name = "optical-unit-laser-bias-current"];</w:t>
      </w:r>
    </w:p>
    <w:p w14:paraId="5D9025EC" w14:textId="77777777" w:rsidR="00331F0C" w:rsidRDefault="00331F0C" w:rsidP="00331F0C">
      <w:pPr>
        <w:pStyle w:val="aff3"/>
        <w:ind w:firstLineChars="0" w:firstLine="0"/>
        <w:jc w:val="left"/>
      </w:pPr>
    </w:p>
    <w:p w14:paraId="7E0BB382" w14:textId="5CCF5FEC" w:rsidR="00331F0C" w:rsidRDefault="00331F0C" w:rsidP="00331F0C">
      <w:pPr>
        <w:pStyle w:val="aff3"/>
        <w:ind w:firstLineChars="0" w:firstLine="0"/>
        <w:jc w:val="left"/>
      </w:pPr>
      <w:r>
        <w:rPr>
          <w:rFonts w:hint="eastAsia"/>
        </w:rPr>
        <w:t xml:space="preserve">        //光模块当前的温度，单位：0.01℃。</w:t>
      </w:r>
    </w:p>
    <w:p w14:paraId="21F28E32" w14:textId="77777777" w:rsidR="00331F0C" w:rsidRDefault="00331F0C" w:rsidP="00331F0C">
      <w:pPr>
        <w:pStyle w:val="aff3"/>
        <w:ind w:firstLineChars="0" w:firstLine="0"/>
        <w:jc w:val="left"/>
      </w:pPr>
      <w:r>
        <w:t xml:space="preserve">        int32 optical_unit_temperature = 5 [json_name = "optical-unit-temperature"];</w:t>
      </w:r>
    </w:p>
    <w:p w14:paraId="7145D353" w14:textId="77777777" w:rsidR="00331F0C" w:rsidRDefault="00331F0C" w:rsidP="00331F0C">
      <w:pPr>
        <w:pStyle w:val="aff3"/>
        <w:ind w:firstLineChars="0" w:firstLine="0"/>
        <w:jc w:val="left"/>
      </w:pPr>
    </w:p>
    <w:p w14:paraId="1EC91C14" w14:textId="77777777" w:rsidR="00331F0C" w:rsidRDefault="00331F0C" w:rsidP="00331F0C">
      <w:pPr>
        <w:pStyle w:val="aff3"/>
        <w:ind w:firstLineChars="0" w:firstLine="0"/>
        <w:jc w:val="left"/>
      </w:pPr>
      <w:r>
        <w:rPr>
          <w:rFonts w:hint="eastAsia"/>
        </w:rPr>
        <w:t xml:space="preserve">        //光模块当前的电压，单位是：0.01V。</w:t>
      </w:r>
    </w:p>
    <w:p w14:paraId="2446E7BC" w14:textId="77777777" w:rsidR="00331F0C" w:rsidRDefault="00331F0C" w:rsidP="00331F0C">
      <w:pPr>
        <w:pStyle w:val="aff3"/>
        <w:ind w:firstLineChars="0" w:firstLine="0"/>
        <w:jc w:val="left"/>
      </w:pPr>
      <w:r>
        <w:t xml:space="preserve">        int32 optical_unit_voltage = 6 [json_name = "optical-unit-voltage"];</w:t>
      </w:r>
    </w:p>
    <w:p w14:paraId="4F34E12D" w14:textId="77777777" w:rsidR="00331F0C" w:rsidRDefault="00331F0C" w:rsidP="00331F0C">
      <w:pPr>
        <w:pStyle w:val="aff3"/>
        <w:ind w:firstLineChars="0" w:firstLine="0"/>
        <w:jc w:val="left"/>
      </w:pPr>
    </w:p>
    <w:p w14:paraId="3AAF58EF" w14:textId="09E7E212" w:rsidR="00331F0C" w:rsidRDefault="00331F0C" w:rsidP="00331F0C">
      <w:pPr>
        <w:pStyle w:val="aff3"/>
        <w:ind w:firstLineChars="0" w:firstLine="0"/>
        <w:jc w:val="left"/>
      </w:pPr>
      <w:r>
        <w:rPr>
          <w:rFonts w:hint="eastAsia"/>
        </w:rPr>
        <w:t xml:space="preserve">        //光模块类型</w:t>
      </w:r>
      <w:r w:rsidR="007341C4">
        <w:rPr>
          <w:rFonts w:hint="eastAsia"/>
        </w:rPr>
        <w:t>,</w:t>
      </w:r>
      <w:r w:rsidR="007341C4">
        <w:t>0:unknown,1:gpon,2:xg-pon,3:xgs-pon,4:gpon</w:t>
      </w:r>
      <w:r w:rsidR="00086567">
        <w:t>-and-xgpon,5:gpon-and-xgspon,-1:invalid</w:t>
      </w:r>
    </w:p>
    <w:p w14:paraId="73F39DA4" w14:textId="5021B4AA" w:rsidR="00331F0C" w:rsidRDefault="00331F0C" w:rsidP="00331F0C">
      <w:pPr>
        <w:pStyle w:val="aff3"/>
        <w:ind w:firstLineChars="0" w:firstLine="0"/>
        <w:jc w:val="left"/>
      </w:pPr>
      <w:r>
        <w:t xml:space="preserve">        </w:t>
      </w:r>
      <w:r w:rsidR="007341C4">
        <w:t xml:space="preserve">int32 </w:t>
      </w:r>
      <w:r>
        <w:t>module_type = 7 [json_name = "module-type"];</w:t>
      </w:r>
    </w:p>
    <w:p w14:paraId="63F38E18" w14:textId="77777777" w:rsidR="00331F0C" w:rsidRDefault="00331F0C" w:rsidP="00331F0C">
      <w:pPr>
        <w:pStyle w:val="aff3"/>
        <w:ind w:firstLineChars="0" w:firstLine="0"/>
        <w:jc w:val="left"/>
      </w:pPr>
    </w:p>
    <w:p w14:paraId="119F0FC1" w14:textId="77777777" w:rsidR="00331F0C" w:rsidRDefault="00331F0C" w:rsidP="00331F0C">
      <w:pPr>
        <w:pStyle w:val="aff3"/>
        <w:ind w:firstLineChars="0" w:firstLine="0"/>
        <w:jc w:val="left"/>
      </w:pPr>
      <w:r>
        <w:rPr>
          <w:rFonts w:hint="eastAsia"/>
        </w:rPr>
        <w:t xml:space="preserve">        //光模块子类型</w:t>
      </w:r>
    </w:p>
    <w:p w14:paraId="1E2C1B35" w14:textId="77777777" w:rsidR="00331F0C" w:rsidRDefault="00331F0C" w:rsidP="00331F0C">
      <w:pPr>
        <w:pStyle w:val="aff3"/>
        <w:ind w:firstLineChars="0" w:firstLine="0"/>
        <w:jc w:val="left"/>
      </w:pPr>
      <w:r>
        <w:t xml:space="preserve">        string module_sub_type = 8 [json_name = "module-sub-type"];</w:t>
      </w:r>
    </w:p>
    <w:p w14:paraId="1D1C8DA8" w14:textId="77777777" w:rsidR="00331F0C" w:rsidRDefault="00331F0C" w:rsidP="00331F0C">
      <w:pPr>
        <w:pStyle w:val="aff3"/>
        <w:ind w:firstLineChars="0" w:firstLine="0"/>
        <w:jc w:val="left"/>
      </w:pPr>
      <w:r>
        <w:t xml:space="preserve">    }</w:t>
      </w:r>
    </w:p>
    <w:p w14:paraId="6B7331DB" w14:textId="77777777" w:rsidR="00331F0C" w:rsidRDefault="00331F0C" w:rsidP="00331F0C">
      <w:pPr>
        <w:pStyle w:val="aff3"/>
        <w:ind w:firstLineChars="0" w:firstLine="0"/>
        <w:jc w:val="left"/>
      </w:pPr>
      <w:r>
        <w:t xml:space="preserve">    repeated GponOnuTransceiver gpon_onu_transceiver = 1 [json_name = "gpon-onu-transceiver"];</w:t>
      </w:r>
    </w:p>
    <w:p w14:paraId="37005483" w14:textId="1FCC0BF4" w:rsidR="00331F0C" w:rsidRDefault="00331F0C" w:rsidP="00331F0C">
      <w:pPr>
        <w:pStyle w:val="aff3"/>
        <w:ind w:firstLineChars="0" w:firstLine="0"/>
        <w:jc w:val="left"/>
      </w:pPr>
      <w:r>
        <w:t>}</w:t>
      </w:r>
    </w:p>
    <w:p w14:paraId="3A18707B" w14:textId="010E84A7" w:rsidR="00997F89" w:rsidRPr="00997F89" w:rsidRDefault="00997F89" w:rsidP="00CD234B">
      <w:pPr>
        <w:pStyle w:val="afffff4"/>
        <w:numPr>
          <w:ilvl w:val="0"/>
          <w:numId w:val="20"/>
        </w:numPr>
        <w:tabs>
          <w:tab w:val="clear" w:pos="360"/>
        </w:tabs>
        <w:spacing w:beforeLines="50" w:before="156" w:afterLines="50" w:after="156"/>
        <w:outlineLvl w:val="2"/>
        <w:rPr>
          <w:rFonts w:hAnsi="宋体"/>
        </w:rPr>
      </w:pPr>
      <w:bookmarkStart w:id="575" w:name="_Toc66886100"/>
      <w:r w:rsidRPr="00997F89">
        <w:rPr>
          <w:rFonts w:hAnsi="宋体" w:hint="eastAsia"/>
        </w:rPr>
        <w:t>a</w:t>
      </w:r>
      <w:r w:rsidRPr="00997F89">
        <w:rPr>
          <w:rFonts w:hAnsi="宋体"/>
        </w:rPr>
        <w:t>n-gpon-pm-olt-traffic.proto</w:t>
      </w:r>
      <w:bookmarkEnd w:id="575"/>
    </w:p>
    <w:p w14:paraId="74858D54" w14:textId="77777777" w:rsidR="00331F0C" w:rsidRDefault="00331F0C" w:rsidP="00331F0C">
      <w:pPr>
        <w:pStyle w:val="aff3"/>
        <w:ind w:firstLineChars="0" w:firstLine="0"/>
        <w:jc w:val="left"/>
      </w:pPr>
      <w:r>
        <w:t>syntax = "proto3";</w:t>
      </w:r>
    </w:p>
    <w:p w14:paraId="428BC7B3" w14:textId="77777777" w:rsidR="00331F0C" w:rsidRDefault="00331F0C" w:rsidP="00331F0C">
      <w:pPr>
        <w:pStyle w:val="aff3"/>
        <w:ind w:firstLineChars="0" w:firstLine="0"/>
        <w:jc w:val="left"/>
      </w:pPr>
      <w:r>
        <w:t>package an_gpon_pm_olt_traffic;</w:t>
      </w:r>
    </w:p>
    <w:p w14:paraId="0779055B" w14:textId="77777777" w:rsidR="00331F0C" w:rsidRDefault="00331F0C" w:rsidP="00331F0C">
      <w:pPr>
        <w:pStyle w:val="aff3"/>
        <w:ind w:firstLineChars="0" w:firstLine="0"/>
        <w:jc w:val="left"/>
      </w:pPr>
    </w:p>
    <w:p w14:paraId="48CF3A0B" w14:textId="77777777" w:rsidR="00331F0C" w:rsidRDefault="00331F0C" w:rsidP="00331F0C">
      <w:pPr>
        <w:pStyle w:val="aff3"/>
        <w:ind w:firstLineChars="0" w:firstLine="0"/>
        <w:jc w:val="left"/>
      </w:pPr>
      <w:r>
        <w:t>message GponPmOltTraffics {</w:t>
      </w:r>
    </w:p>
    <w:p w14:paraId="50F2847F" w14:textId="77777777" w:rsidR="00331F0C" w:rsidRDefault="00331F0C" w:rsidP="00331F0C">
      <w:pPr>
        <w:pStyle w:val="aff3"/>
        <w:ind w:firstLineChars="0" w:firstLine="0"/>
        <w:jc w:val="left"/>
      </w:pPr>
      <w:r>
        <w:t xml:space="preserve">    message GponPmOltTraffic {</w:t>
      </w:r>
    </w:p>
    <w:p w14:paraId="02D1E770" w14:textId="77777777" w:rsidR="00331F0C" w:rsidRDefault="00331F0C" w:rsidP="00331F0C">
      <w:pPr>
        <w:pStyle w:val="aff3"/>
        <w:ind w:firstLineChars="0" w:firstLine="0"/>
        <w:jc w:val="left"/>
      </w:pPr>
      <w:r>
        <w:rPr>
          <w:rFonts w:hint="eastAsia"/>
        </w:rPr>
        <w:t xml:space="preserve">        //端口ID名称，格式：gpon.f.s.p</w:t>
      </w:r>
    </w:p>
    <w:p w14:paraId="49A86B5C" w14:textId="77777777" w:rsidR="00331F0C" w:rsidRDefault="00331F0C" w:rsidP="00331F0C">
      <w:pPr>
        <w:pStyle w:val="aff3"/>
        <w:ind w:firstLineChars="0" w:firstLine="0"/>
        <w:jc w:val="left"/>
      </w:pPr>
      <w:r>
        <w:t xml:space="preserve">        string name = 1 [json_name = "name"];</w:t>
      </w:r>
    </w:p>
    <w:p w14:paraId="5D2B80B0" w14:textId="77777777" w:rsidR="00331F0C" w:rsidRDefault="00331F0C" w:rsidP="00331F0C">
      <w:pPr>
        <w:pStyle w:val="aff3"/>
        <w:ind w:firstLineChars="0" w:firstLine="0"/>
        <w:jc w:val="left"/>
      </w:pPr>
    </w:p>
    <w:p w14:paraId="68F4CFBA" w14:textId="77777777" w:rsidR="00331F0C" w:rsidRDefault="00331F0C" w:rsidP="00331F0C">
      <w:pPr>
        <w:pStyle w:val="aff3"/>
        <w:ind w:firstLineChars="0" w:firstLine="0"/>
        <w:jc w:val="left"/>
      </w:pPr>
      <w:r>
        <w:rPr>
          <w:rFonts w:hint="eastAsia"/>
        </w:rPr>
        <w:t xml:space="preserve">        //GPON端口发送的以太帧字节数</w:t>
      </w:r>
    </w:p>
    <w:p w14:paraId="12D21313" w14:textId="77777777" w:rsidR="00331F0C" w:rsidRDefault="00331F0C" w:rsidP="00331F0C">
      <w:pPr>
        <w:pStyle w:val="aff3"/>
        <w:ind w:firstLineChars="0" w:firstLine="0"/>
        <w:jc w:val="left"/>
      </w:pPr>
      <w:r>
        <w:t xml:space="preserve">        uint64 port_tx_bytes = 2 [json_name = "port-tx-bytes"];</w:t>
      </w:r>
    </w:p>
    <w:p w14:paraId="20328716" w14:textId="77777777" w:rsidR="00331F0C" w:rsidRDefault="00331F0C" w:rsidP="00331F0C">
      <w:pPr>
        <w:pStyle w:val="aff3"/>
        <w:ind w:firstLineChars="0" w:firstLine="0"/>
        <w:jc w:val="left"/>
      </w:pPr>
    </w:p>
    <w:p w14:paraId="4D751FE6" w14:textId="77777777" w:rsidR="00331F0C" w:rsidRDefault="00331F0C" w:rsidP="00331F0C">
      <w:pPr>
        <w:pStyle w:val="aff3"/>
        <w:ind w:firstLineChars="0" w:firstLine="0"/>
        <w:jc w:val="left"/>
      </w:pPr>
      <w:r>
        <w:rPr>
          <w:rFonts w:hint="eastAsia"/>
        </w:rPr>
        <w:t xml:space="preserve">        //GPON端口接收的以太帧字节数</w:t>
      </w:r>
    </w:p>
    <w:p w14:paraId="21558A48" w14:textId="77777777" w:rsidR="00331F0C" w:rsidRDefault="00331F0C" w:rsidP="00331F0C">
      <w:pPr>
        <w:pStyle w:val="aff3"/>
        <w:ind w:firstLineChars="0" w:firstLine="0"/>
        <w:jc w:val="left"/>
      </w:pPr>
      <w:r>
        <w:t xml:space="preserve">        uint64 port_rx_bytes = 3 [json_name = "port-rx-bytes"];</w:t>
      </w:r>
    </w:p>
    <w:p w14:paraId="69A6A9D2" w14:textId="77777777" w:rsidR="00331F0C" w:rsidRDefault="00331F0C" w:rsidP="00331F0C">
      <w:pPr>
        <w:pStyle w:val="aff3"/>
        <w:ind w:firstLineChars="0" w:firstLine="0"/>
        <w:jc w:val="left"/>
      </w:pPr>
    </w:p>
    <w:p w14:paraId="39CDC9F0" w14:textId="77777777" w:rsidR="00331F0C" w:rsidRDefault="00331F0C" w:rsidP="00331F0C">
      <w:pPr>
        <w:pStyle w:val="aff3"/>
        <w:ind w:firstLineChars="0" w:firstLine="0"/>
        <w:jc w:val="left"/>
      </w:pPr>
      <w:r>
        <w:rPr>
          <w:rFonts w:hint="eastAsia"/>
        </w:rPr>
        <w:t xml:space="preserve">        //GPON端口发送的以太帧数</w:t>
      </w:r>
    </w:p>
    <w:p w14:paraId="26C8BE34" w14:textId="77777777" w:rsidR="00331F0C" w:rsidRDefault="00331F0C" w:rsidP="00331F0C">
      <w:pPr>
        <w:pStyle w:val="aff3"/>
        <w:ind w:firstLineChars="0" w:firstLine="0"/>
        <w:jc w:val="left"/>
      </w:pPr>
      <w:r>
        <w:t xml:space="preserve">        uint64 port_tx_pkt = 4 [json_name = "port-tx-pkt"];</w:t>
      </w:r>
    </w:p>
    <w:p w14:paraId="7E358556" w14:textId="77777777" w:rsidR="00331F0C" w:rsidRDefault="00331F0C" w:rsidP="00331F0C">
      <w:pPr>
        <w:pStyle w:val="aff3"/>
        <w:ind w:firstLineChars="0" w:firstLine="0"/>
        <w:jc w:val="left"/>
      </w:pPr>
    </w:p>
    <w:p w14:paraId="66493A23" w14:textId="77777777" w:rsidR="00331F0C" w:rsidRDefault="00331F0C" w:rsidP="00331F0C">
      <w:pPr>
        <w:pStyle w:val="aff3"/>
        <w:ind w:firstLineChars="0" w:firstLine="0"/>
        <w:jc w:val="left"/>
      </w:pPr>
      <w:r>
        <w:rPr>
          <w:rFonts w:hint="eastAsia"/>
        </w:rPr>
        <w:t xml:space="preserve">        //GPON端口接收的以太帧数</w:t>
      </w:r>
    </w:p>
    <w:p w14:paraId="22484156" w14:textId="77777777" w:rsidR="00331F0C" w:rsidRDefault="00331F0C" w:rsidP="00331F0C">
      <w:pPr>
        <w:pStyle w:val="aff3"/>
        <w:ind w:firstLineChars="0" w:firstLine="0"/>
        <w:jc w:val="left"/>
      </w:pPr>
      <w:r>
        <w:t xml:space="preserve">        uint64 port_rx_pkt = 5 [json_name = "port-rx-pkt"];</w:t>
      </w:r>
    </w:p>
    <w:p w14:paraId="48FF33F1" w14:textId="77777777" w:rsidR="00331F0C" w:rsidRDefault="00331F0C" w:rsidP="00331F0C">
      <w:pPr>
        <w:pStyle w:val="aff3"/>
        <w:ind w:firstLineChars="0" w:firstLine="0"/>
        <w:jc w:val="left"/>
      </w:pPr>
    </w:p>
    <w:p w14:paraId="01788B22" w14:textId="77777777" w:rsidR="00331F0C" w:rsidRDefault="00331F0C" w:rsidP="00331F0C">
      <w:pPr>
        <w:pStyle w:val="aff3"/>
        <w:ind w:firstLineChars="0" w:firstLine="0"/>
        <w:jc w:val="left"/>
      </w:pPr>
      <w:r>
        <w:rPr>
          <w:rFonts w:hint="eastAsia"/>
        </w:rPr>
        <w:lastRenderedPageBreak/>
        <w:t xml:space="preserve">        //GPON端口下行队列丢包统计</w:t>
      </w:r>
    </w:p>
    <w:p w14:paraId="087E3E05" w14:textId="77777777" w:rsidR="00331F0C" w:rsidRDefault="00331F0C" w:rsidP="00331F0C">
      <w:pPr>
        <w:pStyle w:val="aff3"/>
        <w:ind w:firstLineChars="0" w:firstLine="0"/>
        <w:jc w:val="left"/>
      </w:pPr>
      <w:r>
        <w:t xml:space="preserve">        uint64 port_tx_discard_pkt = 6 [json_name = "port-tx-discard-pkt"];</w:t>
      </w:r>
    </w:p>
    <w:p w14:paraId="6E1DEECD" w14:textId="77777777" w:rsidR="00331F0C" w:rsidRDefault="00331F0C" w:rsidP="00331F0C">
      <w:pPr>
        <w:pStyle w:val="aff3"/>
        <w:ind w:firstLineChars="0" w:firstLine="0"/>
        <w:jc w:val="left"/>
      </w:pPr>
    </w:p>
    <w:p w14:paraId="0D5F2187" w14:textId="77777777" w:rsidR="00331F0C" w:rsidRDefault="00331F0C" w:rsidP="00331F0C">
      <w:pPr>
        <w:pStyle w:val="aff3"/>
        <w:ind w:firstLineChars="0" w:firstLine="0"/>
        <w:jc w:val="left"/>
      </w:pPr>
      <w:r>
        <w:rPr>
          <w:rFonts w:hint="eastAsia"/>
        </w:rPr>
        <w:t xml:space="preserve">        //GPON端口口接收方向丢弃的以太帧数，一般是MAC层校验错误的帧数</w:t>
      </w:r>
    </w:p>
    <w:p w14:paraId="1595FB42" w14:textId="77777777" w:rsidR="00331F0C" w:rsidRDefault="00331F0C" w:rsidP="00331F0C">
      <w:pPr>
        <w:pStyle w:val="aff3"/>
        <w:ind w:firstLineChars="0" w:firstLine="0"/>
        <w:jc w:val="left"/>
      </w:pPr>
      <w:r>
        <w:t xml:space="preserve">        uint64 port_rx_discard_pkt = 7 [json_name = "port-rx-discard-pkt"];</w:t>
      </w:r>
    </w:p>
    <w:p w14:paraId="35D4C3D5" w14:textId="77777777" w:rsidR="00331F0C" w:rsidRDefault="00331F0C" w:rsidP="00331F0C">
      <w:pPr>
        <w:pStyle w:val="aff3"/>
        <w:ind w:firstLineChars="0" w:firstLine="0"/>
        <w:jc w:val="left"/>
      </w:pPr>
    </w:p>
    <w:p w14:paraId="3E698657" w14:textId="77777777" w:rsidR="00331F0C" w:rsidRDefault="00331F0C" w:rsidP="00331F0C">
      <w:pPr>
        <w:pStyle w:val="aff3"/>
        <w:ind w:firstLineChars="0" w:firstLine="0"/>
        <w:jc w:val="left"/>
      </w:pPr>
      <w:r>
        <w:rPr>
          <w:rFonts w:hint="eastAsia"/>
        </w:rPr>
        <w:t xml:space="preserve">        //GPON端口接收方向的以太帧CRC错误帧数</w:t>
      </w:r>
    </w:p>
    <w:p w14:paraId="715387C7" w14:textId="77777777" w:rsidR="00331F0C" w:rsidRDefault="00331F0C" w:rsidP="00331F0C">
      <w:pPr>
        <w:pStyle w:val="aff3"/>
        <w:ind w:firstLineChars="0" w:firstLine="0"/>
        <w:jc w:val="left"/>
      </w:pPr>
      <w:r>
        <w:t xml:space="preserve">        uint64 port_rx_crc_error_pkt = 8 [json_name = "port-rx-crc-error-pkt"];</w:t>
      </w:r>
    </w:p>
    <w:p w14:paraId="2C8CC4C5" w14:textId="77777777" w:rsidR="00331F0C" w:rsidRDefault="00331F0C" w:rsidP="00331F0C">
      <w:pPr>
        <w:pStyle w:val="aff3"/>
        <w:ind w:firstLineChars="0" w:firstLine="0"/>
        <w:jc w:val="left"/>
      </w:pPr>
    </w:p>
    <w:p w14:paraId="2F658D90" w14:textId="77777777" w:rsidR="00331F0C" w:rsidRDefault="00331F0C" w:rsidP="00331F0C">
      <w:pPr>
        <w:pStyle w:val="aff3"/>
        <w:ind w:firstLineChars="0" w:firstLine="0"/>
        <w:jc w:val="left"/>
      </w:pPr>
      <w:r>
        <w:rPr>
          <w:rFonts w:hint="eastAsia"/>
        </w:rPr>
        <w:t xml:space="preserve">        //GPON端口接收方向丢弃的以太帧超长帧数</w:t>
      </w:r>
    </w:p>
    <w:p w14:paraId="65F4988A" w14:textId="77777777" w:rsidR="00331F0C" w:rsidRDefault="00331F0C" w:rsidP="00331F0C">
      <w:pPr>
        <w:pStyle w:val="aff3"/>
        <w:ind w:firstLineChars="0" w:firstLine="0"/>
        <w:jc w:val="left"/>
      </w:pPr>
      <w:r>
        <w:t xml:space="preserve">        uint64 port_rx_oversized_discard_pkt = 9 [json_name = "port-rx-oversized-discard-pkt"];</w:t>
      </w:r>
    </w:p>
    <w:p w14:paraId="738CCE0E" w14:textId="77777777" w:rsidR="00331F0C" w:rsidRDefault="00331F0C" w:rsidP="00331F0C">
      <w:pPr>
        <w:pStyle w:val="aff3"/>
        <w:ind w:firstLineChars="0" w:firstLine="0"/>
        <w:jc w:val="left"/>
      </w:pPr>
    </w:p>
    <w:p w14:paraId="7BC9ECD0" w14:textId="77777777" w:rsidR="00331F0C" w:rsidRDefault="00331F0C" w:rsidP="00331F0C">
      <w:pPr>
        <w:pStyle w:val="aff3"/>
        <w:ind w:firstLineChars="0" w:firstLine="0"/>
        <w:jc w:val="left"/>
      </w:pPr>
      <w:r>
        <w:rPr>
          <w:rFonts w:hint="eastAsia"/>
        </w:rPr>
        <w:t xml:space="preserve">        //GPON端口接收方向丢弃的以太帧超短帧数</w:t>
      </w:r>
    </w:p>
    <w:p w14:paraId="0C8EDFFA" w14:textId="77777777" w:rsidR="00331F0C" w:rsidRDefault="00331F0C" w:rsidP="00331F0C">
      <w:pPr>
        <w:pStyle w:val="aff3"/>
        <w:ind w:firstLineChars="0" w:firstLine="0"/>
        <w:jc w:val="left"/>
      </w:pPr>
      <w:r>
        <w:t xml:space="preserve">        uint64 port_rx_undersized_discard_pkt = 10 [json_name = "port-rx-undersized-discard-pkt"];</w:t>
      </w:r>
    </w:p>
    <w:p w14:paraId="60332966" w14:textId="77777777" w:rsidR="00331F0C" w:rsidRDefault="00331F0C" w:rsidP="00331F0C">
      <w:pPr>
        <w:pStyle w:val="aff3"/>
        <w:ind w:firstLineChars="0" w:firstLine="0"/>
        <w:jc w:val="left"/>
      </w:pPr>
    </w:p>
    <w:p w14:paraId="25C81502" w14:textId="77777777" w:rsidR="00331F0C" w:rsidRDefault="00331F0C" w:rsidP="00331F0C">
      <w:pPr>
        <w:pStyle w:val="aff3"/>
        <w:ind w:firstLineChars="0" w:firstLine="0"/>
        <w:jc w:val="left"/>
      </w:pPr>
      <w:r>
        <w:rPr>
          <w:rFonts w:hint="eastAsia"/>
        </w:rPr>
        <w:t xml:space="preserve">        //GPON端口接收的以太帧错误帧数</w:t>
      </w:r>
    </w:p>
    <w:p w14:paraId="07DAB73C" w14:textId="77777777" w:rsidR="00331F0C" w:rsidRDefault="00331F0C" w:rsidP="00331F0C">
      <w:pPr>
        <w:pStyle w:val="aff3"/>
        <w:ind w:firstLineChars="0" w:firstLine="0"/>
        <w:jc w:val="left"/>
      </w:pPr>
      <w:r>
        <w:t xml:space="preserve">        uint64 port_rx_error_pkt = 11 [json_name = "port-rx-error-pkt"];</w:t>
      </w:r>
    </w:p>
    <w:p w14:paraId="6CB4338A" w14:textId="77777777" w:rsidR="00331F0C" w:rsidRDefault="00331F0C" w:rsidP="00331F0C">
      <w:pPr>
        <w:pStyle w:val="aff3"/>
        <w:ind w:firstLineChars="0" w:firstLine="0"/>
        <w:jc w:val="left"/>
      </w:pPr>
    </w:p>
    <w:p w14:paraId="582A1E8E" w14:textId="77777777" w:rsidR="00331F0C" w:rsidRDefault="00331F0C" w:rsidP="00331F0C">
      <w:pPr>
        <w:pStyle w:val="aff3"/>
        <w:ind w:firstLineChars="0" w:firstLine="0"/>
        <w:jc w:val="left"/>
      </w:pPr>
      <w:r>
        <w:rPr>
          <w:rFonts w:hint="eastAsia"/>
        </w:rPr>
        <w:t xml:space="preserve">        //GPON端口下行平均速率，单位kbps</w:t>
      </w:r>
    </w:p>
    <w:p w14:paraId="62E31D4D" w14:textId="77777777" w:rsidR="00331F0C" w:rsidRDefault="00331F0C" w:rsidP="00331F0C">
      <w:pPr>
        <w:pStyle w:val="aff3"/>
        <w:ind w:firstLineChars="0" w:firstLine="0"/>
        <w:jc w:val="left"/>
      </w:pPr>
      <w:r>
        <w:t xml:space="preserve">        uint32 port_tx_rate = 12 [json_name = "port-tx-rate"];</w:t>
      </w:r>
    </w:p>
    <w:p w14:paraId="3DE80C82" w14:textId="77777777" w:rsidR="00331F0C" w:rsidRDefault="00331F0C" w:rsidP="00331F0C">
      <w:pPr>
        <w:pStyle w:val="aff3"/>
        <w:ind w:firstLineChars="0" w:firstLine="0"/>
        <w:jc w:val="left"/>
      </w:pPr>
    </w:p>
    <w:p w14:paraId="0A34A288" w14:textId="77777777" w:rsidR="00331F0C" w:rsidRDefault="00331F0C" w:rsidP="00331F0C">
      <w:pPr>
        <w:pStyle w:val="aff3"/>
        <w:ind w:firstLineChars="0" w:firstLine="0"/>
        <w:jc w:val="left"/>
      </w:pPr>
      <w:r>
        <w:rPr>
          <w:rFonts w:hint="eastAsia"/>
        </w:rPr>
        <w:t xml:space="preserve">        //GPON端口上行平均速率，单位kbps</w:t>
      </w:r>
    </w:p>
    <w:p w14:paraId="204C03F0" w14:textId="77777777" w:rsidR="00331F0C" w:rsidRDefault="00331F0C" w:rsidP="00331F0C">
      <w:pPr>
        <w:pStyle w:val="aff3"/>
        <w:ind w:firstLineChars="0" w:firstLine="0"/>
        <w:jc w:val="left"/>
      </w:pPr>
      <w:r>
        <w:t xml:space="preserve">        uint32 port_rx_rate = 13 [json_name = "port-rx-rate"];</w:t>
      </w:r>
    </w:p>
    <w:p w14:paraId="1F3FE16F" w14:textId="77777777" w:rsidR="00331F0C" w:rsidRDefault="00331F0C" w:rsidP="00331F0C">
      <w:pPr>
        <w:pStyle w:val="aff3"/>
        <w:ind w:firstLineChars="0" w:firstLine="0"/>
        <w:jc w:val="left"/>
      </w:pPr>
    </w:p>
    <w:p w14:paraId="70B83198" w14:textId="77777777" w:rsidR="00331F0C" w:rsidRDefault="00331F0C" w:rsidP="00331F0C">
      <w:pPr>
        <w:pStyle w:val="aff3"/>
        <w:ind w:firstLineChars="0" w:firstLine="0"/>
        <w:jc w:val="left"/>
      </w:pPr>
      <w:r>
        <w:rPr>
          <w:rFonts w:hint="eastAsia"/>
        </w:rPr>
        <w:t xml:space="preserve">        //GPON端口下行秒级峰值速率，单位kbps</w:t>
      </w:r>
    </w:p>
    <w:p w14:paraId="65537EFD" w14:textId="77777777" w:rsidR="00331F0C" w:rsidRDefault="00331F0C" w:rsidP="00331F0C">
      <w:pPr>
        <w:pStyle w:val="aff3"/>
        <w:ind w:firstLineChars="0" w:firstLine="0"/>
        <w:jc w:val="left"/>
      </w:pPr>
      <w:r>
        <w:t xml:space="preserve">        uint32 port_tx_peak_rate = 14 [json_name = "port-tx-peak-rate"];</w:t>
      </w:r>
    </w:p>
    <w:p w14:paraId="4F3BA9F8" w14:textId="77777777" w:rsidR="00331F0C" w:rsidRDefault="00331F0C" w:rsidP="00331F0C">
      <w:pPr>
        <w:pStyle w:val="aff3"/>
        <w:ind w:firstLineChars="0" w:firstLine="0"/>
        <w:jc w:val="left"/>
      </w:pPr>
    </w:p>
    <w:p w14:paraId="3EF464D0" w14:textId="77777777" w:rsidR="00331F0C" w:rsidRDefault="00331F0C" w:rsidP="00331F0C">
      <w:pPr>
        <w:pStyle w:val="aff3"/>
        <w:ind w:firstLineChars="0" w:firstLine="0"/>
        <w:jc w:val="left"/>
      </w:pPr>
      <w:r>
        <w:rPr>
          <w:rFonts w:hint="eastAsia"/>
        </w:rPr>
        <w:t xml:space="preserve">        //GPON端口上行秒级峰值速率，单位kbps</w:t>
      </w:r>
    </w:p>
    <w:p w14:paraId="40CC519C" w14:textId="77777777" w:rsidR="00331F0C" w:rsidRDefault="00331F0C" w:rsidP="00331F0C">
      <w:pPr>
        <w:pStyle w:val="aff3"/>
        <w:ind w:firstLineChars="0" w:firstLine="0"/>
        <w:jc w:val="left"/>
      </w:pPr>
      <w:r>
        <w:t xml:space="preserve">        uint32 port_rx_peak_rate = 15 [json_name = "port-rx-peak-rate"];</w:t>
      </w:r>
    </w:p>
    <w:p w14:paraId="7963A389" w14:textId="77777777" w:rsidR="00331F0C" w:rsidRDefault="00331F0C" w:rsidP="00331F0C">
      <w:pPr>
        <w:pStyle w:val="aff3"/>
        <w:ind w:firstLineChars="0" w:firstLine="0"/>
        <w:jc w:val="left"/>
      </w:pPr>
      <w:r>
        <w:t xml:space="preserve">    }</w:t>
      </w:r>
    </w:p>
    <w:p w14:paraId="7E85C51D" w14:textId="77777777" w:rsidR="00331F0C" w:rsidRDefault="00331F0C" w:rsidP="00331F0C">
      <w:pPr>
        <w:pStyle w:val="aff3"/>
        <w:ind w:firstLineChars="0" w:firstLine="0"/>
        <w:jc w:val="left"/>
      </w:pPr>
    </w:p>
    <w:p w14:paraId="6CE7DD99" w14:textId="77777777" w:rsidR="00331F0C" w:rsidRDefault="00331F0C" w:rsidP="00331F0C">
      <w:pPr>
        <w:pStyle w:val="aff3"/>
        <w:ind w:firstLineChars="0" w:firstLine="0"/>
        <w:jc w:val="left"/>
      </w:pPr>
      <w:r>
        <w:t xml:space="preserve">    repeated gponPmOltTraffic pm_olt_traffic = 1 [json_name = "gpon-pm-olt-traffic"];</w:t>
      </w:r>
    </w:p>
    <w:p w14:paraId="162D1E5C" w14:textId="77777777" w:rsidR="00331F0C" w:rsidRDefault="00331F0C" w:rsidP="00331F0C">
      <w:pPr>
        <w:pStyle w:val="aff3"/>
        <w:ind w:firstLineChars="0" w:firstLine="0"/>
        <w:jc w:val="left"/>
      </w:pPr>
      <w:r>
        <w:t>}</w:t>
      </w:r>
    </w:p>
    <w:p w14:paraId="5BF278ED" w14:textId="2E78018C" w:rsidR="00331F0C" w:rsidRDefault="00331F0C" w:rsidP="00331F0C">
      <w:pPr>
        <w:pStyle w:val="aff3"/>
        <w:ind w:firstLineChars="0" w:firstLine="0"/>
        <w:jc w:val="left"/>
      </w:pPr>
      <w:r>
        <w:t>message GponPmOltChannelTraffic</w:t>
      </w:r>
      <w:ins w:id="576" w:author="作者" w:date="2021-03-15T14:41:00Z">
        <w:r w:rsidR="009536DC">
          <w:t>s</w:t>
        </w:r>
      </w:ins>
      <w:r>
        <w:t xml:space="preserve"> {</w:t>
      </w:r>
    </w:p>
    <w:p w14:paraId="0015FD35" w14:textId="77777777" w:rsidR="00331F0C" w:rsidRDefault="00331F0C" w:rsidP="00331F0C">
      <w:pPr>
        <w:pStyle w:val="aff3"/>
        <w:ind w:firstLineChars="0" w:firstLine="0"/>
        <w:jc w:val="left"/>
      </w:pPr>
      <w:r>
        <w:t xml:space="preserve">     message GponPmOltChannelTraffic {</w:t>
      </w:r>
    </w:p>
    <w:p w14:paraId="669F9D50" w14:textId="77777777" w:rsidR="00331F0C" w:rsidRDefault="00331F0C" w:rsidP="00331F0C">
      <w:pPr>
        <w:pStyle w:val="aff3"/>
        <w:ind w:firstLineChars="0" w:firstLine="0"/>
        <w:jc w:val="left"/>
      </w:pPr>
      <w:r>
        <w:rPr>
          <w:rFonts w:hint="eastAsia"/>
        </w:rPr>
        <w:t xml:space="preserve">        //端口ID名称，格式：gpon.f.s.p</w:t>
      </w:r>
    </w:p>
    <w:p w14:paraId="1462F5B6" w14:textId="77777777" w:rsidR="00331F0C" w:rsidRDefault="00331F0C" w:rsidP="00331F0C">
      <w:pPr>
        <w:pStyle w:val="aff3"/>
        <w:ind w:firstLineChars="0" w:firstLine="0"/>
        <w:jc w:val="left"/>
      </w:pPr>
      <w:r>
        <w:t xml:space="preserve">        string name = 1 [json_name = "name"];</w:t>
      </w:r>
    </w:p>
    <w:p w14:paraId="3378FA98" w14:textId="77777777" w:rsidR="00331F0C" w:rsidRDefault="00331F0C" w:rsidP="00331F0C">
      <w:pPr>
        <w:pStyle w:val="aff3"/>
        <w:ind w:firstLineChars="0" w:firstLine="0"/>
        <w:jc w:val="left"/>
      </w:pPr>
    </w:p>
    <w:p w14:paraId="43326AE4" w14:textId="77777777" w:rsidR="00331F0C" w:rsidRDefault="00331F0C" w:rsidP="00331F0C">
      <w:pPr>
        <w:pStyle w:val="aff3"/>
        <w:ind w:firstLineChars="0" w:firstLine="0"/>
        <w:jc w:val="left"/>
      </w:pPr>
      <w:r>
        <w:rPr>
          <w:rFonts w:hint="eastAsia"/>
        </w:rPr>
        <w:t xml:space="preserve">        //通道号</w:t>
      </w:r>
    </w:p>
    <w:p w14:paraId="003B8639" w14:textId="77777777" w:rsidR="00331F0C" w:rsidRDefault="00331F0C" w:rsidP="00331F0C">
      <w:pPr>
        <w:pStyle w:val="aff3"/>
        <w:ind w:firstLineChars="0" w:firstLine="0"/>
        <w:jc w:val="left"/>
      </w:pPr>
      <w:r>
        <w:t xml:space="preserve">        uint32 channel = 2 [json_name = "channel"];</w:t>
      </w:r>
    </w:p>
    <w:p w14:paraId="0698E093" w14:textId="77777777" w:rsidR="00331F0C" w:rsidRDefault="00331F0C" w:rsidP="00331F0C">
      <w:pPr>
        <w:pStyle w:val="aff3"/>
        <w:ind w:firstLineChars="0" w:firstLine="0"/>
        <w:jc w:val="left"/>
      </w:pPr>
      <w:r>
        <w:rPr>
          <w:rFonts w:hint="eastAsia"/>
        </w:rPr>
        <w:t xml:space="preserve">        //GPON端口发送的以太帧字节数</w:t>
      </w:r>
    </w:p>
    <w:p w14:paraId="31EC0CCB" w14:textId="77777777" w:rsidR="00331F0C" w:rsidRDefault="00331F0C" w:rsidP="00331F0C">
      <w:pPr>
        <w:pStyle w:val="aff3"/>
        <w:ind w:firstLineChars="0" w:firstLine="0"/>
        <w:jc w:val="left"/>
      </w:pPr>
      <w:r>
        <w:lastRenderedPageBreak/>
        <w:t xml:space="preserve">        uint64 port_tx_bytes = 3 [json_name = "port-tx-bytes"];</w:t>
      </w:r>
    </w:p>
    <w:p w14:paraId="47B3A218" w14:textId="77777777" w:rsidR="00331F0C" w:rsidRDefault="00331F0C" w:rsidP="00331F0C">
      <w:pPr>
        <w:pStyle w:val="aff3"/>
        <w:ind w:firstLineChars="0" w:firstLine="0"/>
        <w:jc w:val="left"/>
      </w:pPr>
    </w:p>
    <w:p w14:paraId="515E5E47" w14:textId="77777777" w:rsidR="00331F0C" w:rsidRDefault="00331F0C" w:rsidP="00331F0C">
      <w:pPr>
        <w:pStyle w:val="aff3"/>
        <w:ind w:firstLineChars="0" w:firstLine="0"/>
        <w:jc w:val="left"/>
      </w:pPr>
      <w:r>
        <w:rPr>
          <w:rFonts w:hint="eastAsia"/>
        </w:rPr>
        <w:t xml:space="preserve">        //GPON端口接收的以太帧字节数</w:t>
      </w:r>
    </w:p>
    <w:p w14:paraId="2C53AD00" w14:textId="77777777" w:rsidR="00331F0C" w:rsidRDefault="00331F0C" w:rsidP="00331F0C">
      <w:pPr>
        <w:pStyle w:val="aff3"/>
        <w:ind w:firstLineChars="0" w:firstLine="0"/>
        <w:jc w:val="left"/>
      </w:pPr>
      <w:r>
        <w:t xml:space="preserve">        uint64 port_rx_bytes = 4 [json_name = "port-rx-bytes"];</w:t>
      </w:r>
    </w:p>
    <w:p w14:paraId="21209F5C" w14:textId="77777777" w:rsidR="00331F0C" w:rsidRDefault="00331F0C" w:rsidP="00331F0C">
      <w:pPr>
        <w:pStyle w:val="aff3"/>
        <w:ind w:firstLineChars="0" w:firstLine="0"/>
        <w:jc w:val="left"/>
      </w:pPr>
    </w:p>
    <w:p w14:paraId="7B8E5566" w14:textId="77777777" w:rsidR="00331F0C" w:rsidRDefault="00331F0C" w:rsidP="00331F0C">
      <w:pPr>
        <w:pStyle w:val="aff3"/>
        <w:ind w:firstLineChars="0" w:firstLine="0"/>
        <w:jc w:val="left"/>
      </w:pPr>
      <w:r>
        <w:rPr>
          <w:rFonts w:hint="eastAsia"/>
        </w:rPr>
        <w:t xml:space="preserve">        //GPON端口发送的以太帧数</w:t>
      </w:r>
    </w:p>
    <w:p w14:paraId="1E6F271D" w14:textId="77777777" w:rsidR="00331F0C" w:rsidRDefault="00331F0C" w:rsidP="00331F0C">
      <w:pPr>
        <w:pStyle w:val="aff3"/>
        <w:ind w:firstLineChars="0" w:firstLine="0"/>
        <w:jc w:val="left"/>
      </w:pPr>
      <w:r>
        <w:t xml:space="preserve">        uint64 port_tx_pkt = 5 [json_name = "port-tx-pkt"];</w:t>
      </w:r>
    </w:p>
    <w:p w14:paraId="293C3D28" w14:textId="77777777" w:rsidR="00331F0C" w:rsidRDefault="00331F0C" w:rsidP="00331F0C">
      <w:pPr>
        <w:pStyle w:val="aff3"/>
        <w:ind w:firstLineChars="0" w:firstLine="0"/>
        <w:jc w:val="left"/>
      </w:pPr>
    </w:p>
    <w:p w14:paraId="0702F529" w14:textId="77777777" w:rsidR="00331F0C" w:rsidRDefault="00331F0C" w:rsidP="00331F0C">
      <w:pPr>
        <w:pStyle w:val="aff3"/>
        <w:ind w:firstLineChars="0" w:firstLine="0"/>
        <w:jc w:val="left"/>
      </w:pPr>
      <w:r>
        <w:rPr>
          <w:rFonts w:hint="eastAsia"/>
        </w:rPr>
        <w:t xml:space="preserve">        //GPON端口接收的以太帧数</w:t>
      </w:r>
    </w:p>
    <w:p w14:paraId="1783E044" w14:textId="77777777" w:rsidR="00331F0C" w:rsidRDefault="00331F0C" w:rsidP="00331F0C">
      <w:pPr>
        <w:pStyle w:val="aff3"/>
        <w:ind w:firstLineChars="0" w:firstLine="0"/>
        <w:jc w:val="left"/>
      </w:pPr>
      <w:r>
        <w:t xml:space="preserve">        uint64 port_rx_pkt = 6 [json_name = "port-rx-pkt"];</w:t>
      </w:r>
    </w:p>
    <w:p w14:paraId="393F5749" w14:textId="77777777" w:rsidR="00331F0C" w:rsidRDefault="00331F0C" w:rsidP="00331F0C">
      <w:pPr>
        <w:pStyle w:val="aff3"/>
        <w:ind w:firstLineChars="0" w:firstLine="0"/>
        <w:jc w:val="left"/>
      </w:pPr>
    </w:p>
    <w:p w14:paraId="4E046967" w14:textId="77777777" w:rsidR="00331F0C" w:rsidRDefault="00331F0C" w:rsidP="00331F0C">
      <w:pPr>
        <w:pStyle w:val="aff3"/>
        <w:ind w:firstLineChars="0" w:firstLine="0"/>
        <w:jc w:val="left"/>
      </w:pPr>
      <w:r>
        <w:rPr>
          <w:rFonts w:hint="eastAsia"/>
        </w:rPr>
        <w:t xml:space="preserve">        //GPON端口下行队列丢包统计</w:t>
      </w:r>
    </w:p>
    <w:p w14:paraId="1A4C851D" w14:textId="77777777" w:rsidR="00331F0C" w:rsidRDefault="00331F0C" w:rsidP="00331F0C">
      <w:pPr>
        <w:pStyle w:val="aff3"/>
        <w:ind w:firstLineChars="0" w:firstLine="0"/>
        <w:jc w:val="left"/>
      </w:pPr>
      <w:r>
        <w:t xml:space="preserve">        uint64 port_tx_discard_pkt = 7 [json_name = "port-tx-discard-pkt"];</w:t>
      </w:r>
    </w:p>
    <w:p w14:paraId="049B6435" w14:textId="77777777" w:rsidR="00331F0C" w:rsidRDefault="00331F0C" w:rsidP="00331F0C">
      <w:pPr>
        <w:pStyle w:val="aff3"/>
        <w:ind w:firstLineChars="0" w:firstLine="0"/>
        <w:jc w:val="left"/>
      </w:pPr>
    </w:p>
    <w:p w14:paraId="58600158" w14:textId="77777777" w:rsidR="00331F0C" w:rsidRDefault="00331F0C" w:rsidP="00331F0C">
      <w:pPr>
        <w:pStyle w:val="aff3"/>
        <w:ind w:firstLineChars="0" w:firstLine="0"/>
        <w:jc w:val="left"/>
      </w:pPr>
      <w:r>
        <w:rPr>
          <w:rFonts w:hint="eastAsia"/>
        </w:rPr>
        <w:t xml:space="preserve">        //GPON端口口接收方向丢弃的以太帧数，一般是MAC层校验错误的帧数</w:t>
      </w:r>
    </w:p>
    <w:p w14:paraId="762080BB" w14:textId="77777777" w:rsidR="00331F0C" w:rsidRDefault="00331F0C" w:rsidP="00331F0C">
      <w:pPr>
        <w:pStyle w:val="aff3"/>
        <w:ind w:firstLineChars="0" w:firstLine="0"/>
        <w:jc w:val="left"/>
      </w:pPr>
      <w:r>
        <w:t xml:space="preserve">        uint64 port_rx_discard_pkt = 8 [json_name = "port-rx-discard-pkt"];</w:t>
      </w:r>
    </w:p>
    <w:p w14:paraId="57F77820" w14:textId="77777777" w:rsidR="00331F0C" w:rsidRDefault="00331F0C" w:rsidP="00331F0C">
      <w:pPr>
        <w:pStyle w:val="aff3"/>
        <w:ind w:firstLineChars="0" w:firstLine="0"/>
        <w:jc w:val="left"/>
      </w:pPr>
    </w:p>
    <w:p w14:paraId="4BC83692" w14:textId="77777777" w:rsidR="00331F0C" w:rsidRDefault="00331F0C" w:rsidP="00331F0C">
      <w:pPr>
        <w:pStyle w:val="aff3"/>
        <w:ind w:firstLineChars="0" w:firstLine="0"/>
        <w:jc w:val="left"/>
      </w:pPr>
      <w:r>
        <w:rPr>
          <w:rFonts w:hint="eastAsia"/>
        </w:rPr>
        <w:t xml:space="preserve">        //GPON端口接收方向的以太帧CRC错误帧数</w:t>
      </w:r>
    </w:p>
    <w:p w14:paraId="5AE25BCD" w14:textId="77777777" w:rsidR="00331F0C" w:rsidRDefault="00331F0C" w:rsidP="00331F0C">
      <w:pPr>
        <w:pStyle w:val="aff3"/>
        <w:ind w:firstLineChars="0" w:firstLine="0"/>
        <w:jc w:val="left"/>
      </w:pPr>
      <w:r>
        <w:t xml:space="preserve">        uint64 port_rx_crc_error_pkt = 9 [json_name = "port-rx-crc-error-pkt"];</w:t>
      </w:r>
    </w:p>
    <w:p w14:paraId="38E89C5E" w14:textId="77777777" w:rsidR="00331F0C" w:rsidRDefault="00331F0C" w:rsidP="00331F0C">
      <w:pPr>
        <w:pStyle w:val="aff3"/>
        <w:ind w:firstLineChars="0" w:firstLine="0"/>
        <w:jc w:val="left"/>
      </w:pPr>
    </w:p>
    <w:p w14:paraId="4EC39445" w14:textId="77777777" w:rsidR="00331F0C" w:rsidRDefault="00331F0C" w:rsidP="00331F0C">
      <w:pPr>
        <w:pStyle w:val="aff3"/>
        <w:ind w:firstLineChars="0" w:firstLine="0"/>
        <w:jc w:val="left"/>
      </w:pPr>
      <w:r>
        <w:rPr>
          <w:rFonts w:hint="eastAsia"/>
        </w:rPr>
        <w:t xml:space="preserve">        //GPON端口接收方向丢弃的以太帧超长帧数</w:t>
      </w:r>
    </w:p>
    <w:p w14:paraId="401BF7E7" w14:textId="77777777" w:rsidR="00331F0C" w:rsidRDefault="00331F0C" w:rsidP="00331F0C">
      <w:pPr>
        <w:pStyle w:val="aff3"/>
        <w:ind w:firstLineChars="0" w:firstLine="0"/>
        <w:jc w:val="left"/>
      </w:pPr>
      <w:r>
        <w:t xml:space="preserve">        uint64 port_rx_oversized_discard_pkt = 10 [json_name = "port-rx-oversized-discard-pkt"];</w:t>
      </w:r>
    </w:p>
    <w:p w14:paraId="0C0234C9" w14:textId="77777777" w:rsidR="00331F0C" w:rsidRDefault="00331F0C" w:rsidP="00331F0C">
      <w:pPr>
        <w:pStyle w:val="aff3"/>
        <w:ind w:firstLineChars="0" w:firstLine="0"/>
        <w:jc w:val="left"/>
      </w:pPr>
    </w:p>
    <w:p w14:paraId="4BAFAAA8" w14:textId="77777777" w:rsidR="00331F0C" w:rsidRDefault="00331F0C" w:rsidP="00331F0C">
      <w:pPr>
        <w:pStyle w:val="aff3"/>
        <w:ind w:firstLineChars="0" w:firstLine="0"/>
        <w:jc w:val="left"/>
      </w:pPr>
      <w:r>
        <w:rPr>
          <w:rFonts w:hint="eastAsia"/>
        </w:rPr>
        <w:t xml:space="preserve">        //GPON端口接收方向丢弃的以太帧超短帧数</w:t>
      </w:r>
    </w:p>
    <w:p w14:paraId="2D32CC3E" w14:textId="77777777" w:rsidR="00331F0C" w:rsidRDefault="00331F0C" w:rsidP="00331F0C">
      <w:pPr>
        <w:pStyle w:val="aff3"/>
        <w:ind w:firstLineChars="0" w:firstLine="0"/>
        <w:jc w:val="left"/>
      </w:pPr>
      <w:r>
        <w:t xml:space="preserve">        uint64 port_rx_undersized_discard_pkt = 11 [json_name = "port-rx-undersized-discard-pkt"];</w:t>
      </w:r>
    </w:p>
    <w:p w14:paraId="10D23EDE" w14:textId="77777777" w:rsidR="00331F0C" w:rsidRDefault="00331F0C" w:rsidP="00331F0C">
      <w:pPr>
        <w:pStyle w:val="aff3"/>
        <w:ind w:firstLineChars="0" w:firstLine="0"/>
        <w:jc w:val="left"/>
      </w:pPr>
    </w:p>
    <w:p w14:paraId="6CC2840B" w14:textId="77777777" w:rsidR="00331F0C" w:rsidRDefault="00331F0C" w:rsidP="00331F0C">
      <w:pPr>
        <w:pStyle w:val="aff3"/>
        <w:ind w:firstLineChars="0" w:firstLine="0"/>
        <w:jc w:val="left"/>
      </w:pPr>
      <w:r>
        <w:rPr>
          <w:rFonts w:hint="eastAsia"/>
        </w:rPr>
        <w:t xml:space="preserve">        //GPON端口接收的以太帧错误帧数</w:t>
      </w:r>
    </w:p>
    <w:p w14:paraId="7D507914" w14:textId="77777777" w:rsidR="00331F0C" w:rsidRDefault="00331F0C" w:rsidP="00331F0C">
      <w:pPr>
        <w:pStyle w:val="aff3"/>
        <w:ind w:firstLineChars="0" w:firstLine="0"/>
        <w:jc w:val="left"/>
      </w:pPr>
      <w:r>
        <w:t xml:space="preserve">        uint64 port_rx_error_pkt = 12 [json_name = "port-rx-error-pkt"];</w:t>
      </w:r>
    </w:p>
    <w:p w14:paraId="1341E170" w14:textId="77777777" w:rsidR="00331F0C" w:rsidRDefault="00331F0C" w:rsidP="00331F0C">
      <w:pPr>
        <w:pStyle w:val="aff3"/>
        <w:ind w:firstLineChars="0" w:firstLine="0"/>
        <w:jc w:val="left"/>
      </w:pPr>
    </w:p>
    <w:p w14:paraId="61725230" w14:textId="77777777" w:rsidR="00331F0C" w:rsidRDefault="00331F0C" w:rsidP="00331F0C">
      <w:pPr>
        <w:pStyle w:val="aff3"/>
        <w:ind w:firstLineChars="0" w:firstLine="0"/>
        <w:jc w:val="left"/>
      </w:pPr>
      <w:r>
        <w:rPr>
          <w:rFonts w:hint="eastAsia"/>
        </w:rPr>
        <w:t xml:space="preserve">        //GPON端口下行平均速率，单位kbps</w:t>
      </w:r>
    </w:p>
    <w:p w14:paraId="79C7E6BB" w14:textId="77777777" w:rsidR="00331F0C" w:rsidRDefault="00331F0C" w:rsidP="00331F0C">
      <w:pPr>
        <w:pStyle w:val="aff3"/>
        <w:ind w:firstLineChars="0" w:firstLine="0"/>
        <w:jc w:val="left"/>
      </w:pPr>
      <w:r>
        <w:t xml:space="preserve">        uint32 port_tx_rate = 13 [json_name = "port-tx-rate"];</w:t>
      </w:r>
    </w:p>
    <w:p w14:paraId="04EB9856" w14:textId="77777777" w:rsidR="00331F0C" w:rsidRDefault="00331F0C" w:rsidP="00331F0C">
      <w:pPr>
        <w:pStyle w:val="aff3"/>
        <w:ind w:firstLineChars="0" w:firstLine="0"/>
        <w:jc w:val="left"/>
      </w:pPr>
    </w:p>
    <w:p w14:paraId="5D3FCD38" w14:textId="77777777" w:rsidR="00331F0C" w:rsidRDefault="00331F0C" w:rsidP="00331F0C">
      <w:pPr>
        <w:pStyle w:val="aff3"/>
        <w:ind w:firstLineChars="0" w:firstLine="0"/>
        <w:jc w:val="left"/>
      </w:pPr>
      <w:r>
        <w:rPr>
          <w:rFonts w:hint="eastAsia"/>
        </w:rPr>
        <w:t xml:space="preserve">        //GPON端口上行平均速率，单位kbps</w:t>
      </w:r>
    </w:p>
    <w:p w14:paraId="73B0BD19" w14:textId="77777777" w:rsidR="00331F0C" w:rsidRDefault="00331F0C" w:rsidP="00331F0C">
      <w:pPr>
        <w:pStyle w:val="aff3"/>
        <w:ind w:firstLineChars="0" w:firstLine="0"/>
        <w:jc w:val="left"/>
      </w:pPr>
      <w:r>
        <w:t xml:space="preserve">        uint32 port_rx_rate = 14 [json_name = "port-rx-rate"];</w:t>
      </w:r>
    </w:p>
    <w:p w14:paraId="5E536D87" w14:textId="77777777" w:rsidR="00331F0C" w:rsidRDefault="00331F0C" w:rsidP="00331F0C">
      <w:pPr>
        <w:pStyle w:val="aff3"/>
        <w:ind w:firstLineChars="0" w:firstLine="0"/>
        <w:jc w:val="left"/>
      </w:pPr>
    </w:p>
    <w:p w14:paraId="419DC137" w14:textId="77777777" w:rsidR="00331F0C" w:rsidRDefault="00331F0C" w:rsidP="00331F0C">
      <w:pPr>
        <w:pStyle w:val="aff3"/>
        <w:ind w:firstLineChars="0" w:firstLine="0"/>
        <w:jc w:val="left"/>
      </w:pPr>
      <w:r>
        <w:rPr>
          <w:rFonts w:hint="eastAsia"/>
        </w:rPr>
        <w:t xml:space="preserve">        //GPON端口下行秒级峰值速率，单位kbps</w:t>
      </w:r>
    </w:p>
    <w:p w14:paraId="5C0A2768" w14:textId="77777777" w:rsidR="00331F0C" w:rsidRDefault="00331F0C" w:rsidP="00331F0C">
      <w:pPr>
        <w:pStyle w:val="aff3"/>
        <w:ind w:firstLineChars="0" w:firstLine="0"/>
        <w:jc w:val="left"/>
      </w:pPr>
      <w:r>
        <w:t xml:space="preserve">        uint32 port_tx_peak_rate = 15 [json_name = "port-tx-peak-rate"];</w:t>
      </w:r>
    </w:p>
    <w:p w14:paraId="0C96A51D" w14:textId="77777777" w:rsidR="00331F0C" w:rsidRDefault="00331F0C" w:rsidP="00331F0C">
      <w:pPr>
        <w:pStyle w:val="aff3"/>
        <w:ind w:firstLineChars="0" w:firstLine="0"/>
        <w:jc w:val="left"/>
      </w:pPr>
    </w:p>
    <w:p w14:paraId="0A490555" w14:textId="77777777" w:rsidR="00331F0C" w:rsidRDefault="00331F0C" w:rsidP="00331F0C">
      <w:pPr>
        <w:pStyle w:val="aff3"/>
        <w:ind w:firstLineChars="0" w:firstLine="0"/>
        <w:jc w:val="left"/>
      </w:pPr>
      <w:r>
        <w:rPr>
          <w:rFonts w:hint="eastAsia"/>
        </w:rPr>
        <w:t xml:space="preserve">        //GPON端口上行秒级峰值速率，单位kbps</w:t>
      </w:r>
    </w:p>
    <w:p w14:paraId="2E5E3F68" w14:textId="77777777" w:rsidR="00331F0C" w:rsidRDefault="00331F0C" w:rsidP="00331F0C">
      <w:pPr>
        <w:pStyle w:val="aff3"/>
        <w:ind w:firstLineChars="0" w:firstLine="0"/>
        <w:jc w:val="left"/>
      </w:pPr>
      <w:r>
        <w:t xml:space="preserve">        uint32 port_rx_peak_rate = 16 [json_name = "port-rx-peak-rate"];</w:t>
      </w:r>
    </w:p>
    <w:p w14:paraId="70B35517" w14:textId="77777777" w:rsidR="00331F0C" w:rsidRDefault="00331F0C" w:rsidP="00331F0C">
      <w:pPr>
        <w:pStyle w:val="aff3"/>
        <w:ind w:firstLineChars="0" w:firstLine="0"/>
        <w:jc w:val="left"/>
      </w:pPr>
      <w:r>
        <w:t xml:space="preserve">    }</w:t>
      </w:r>
    </w:p>
    <w:p w14:paraId="2AD44B2B" w14:textId="77777777" w:rsidR="00331F0C" w:rsidRDefault="00331F0C" w:rsidP="00331F0C">
      <w:pPr>
        <w:pStyle w:val="aff3"/>
        <w:ind w:firstLineChars="0" w:firstLine="0"/>
        <w:jc w:val="left"/>
      </w:pPr>
      <w:r>
        <w:lastRenderedPageBreak/>
        <w:t xml:space="preserve">    repeated GponPmOltChannelTraffic pm_olt_channel_traffic =1 [json_name = "gpon-pm-olt-channel-traffic"];</w:t>
      </w:r>
    </w:p>
    <w:p w14:paraId="3B219767" w14:textId="2D54752F" w:rsidR="00331F0C" w:rsidRPr="00997F89" w:rsidRDefault="00331F0C" w:rsidP="00331F0C">
      <w:pPr>
        <w:pStyle w:val="aff3"/>
        <w:ind w:firstLineChars="0" w:firstLine="0"/>
        <w:jc w:val="left"/>
      </w:pPr>
      <w:r>
        <w:t>}</w:t>
      </w:r>
    </w:p>
    <w:p w14:paraId="485A64B9" w14:textId="64BCE60E" w:rsidR="00EB0A70" w:rsidRDefault="00EB0A70" w:rsidP="00CD234B">
      <w:pPr>
        <w:pStyle w:val="afffff4"/>
        <w:numPr>
          <w:ilvl w:val="0"/>
          <w:numId w:val="20"/>
        </w:numPr>
        <w:tabs>
          <w:tab w:val="clear" w:pos="360"/>
        </w:tabs>
        <w:spacing w:beforeLines="50" w:before="156" w:afterLines="50" w:after="156"/>
        <w:outlineLvl w:val="2"/>
        <w:rPr>
          <w:rFonts w:hAnsi="宋体"/>
        </w:rPr>
      </w:pPr>
      <w:bookmarkStart w:id="577" w:name="_Toc66886101"/>
      <w:r w:rsidRPr="00EB0A70">
        <w:rPr>
          <w:rFonts w:hAnsi="宋体" w:hint="eastAsia"/>
        </w:rPr>
        <w:t>a</w:t>
      </w:r>
      <w:r w:rsidRPr="00EB0A70">
        <w:rPr>
          <w:rFonts w:hAnsi="宋体"/>
        </w:rPr>
        <w:t>n-gpon</w:t>
      </w:r>
      <w:r w:rsidR="00D75063">
        <w:rPr>
          <w:rFonts w:hAnsi="宋体"/>
        </w:rPr>
        <w:t>-pm</w:t>
      </w:r>
      <w:r w:rsidRPr="00EB0A70">
        <w:rPr>
          <w:rFonts w:hAnsi="宋体"/>
        </w:rPr>
        <w:t>-olt-transceivers.proto</w:t>
      </w:r>
      <w:bookmarkEnd w:id="577"/>
    </w:p>
    <w:p w14:paraId="208ED90D" w14:textId="77777777" w:rsidR="00331F0C" w:rsidRDefault="00331F0C" w:rsidP="00331F0C">
      <w:pPr>
        <w:pStyle w:val="aff3"/>
        <w:ind w:firstLineChars="0" w:firstLine="0"/>
        <w:jc w:val="left"/>
      </w:pPr>
      <w:r>
        <w:t>syntax = "proto3";</w:t>
      </w:r>
    </w:p>
    <w:p w14:paraId="23297B6D" w14:textId="77777777" w:rsidR="00331F0C" w:rsidRDefault="00331F0C" w:rsidP="00331F0C">
      <w:pPr>
        <w:pStyle w:val="aff3"/>
        <w:ind w:firstLineChars="0" w:firstLine="0"/>
        <w:jc w:val="left"/>
      </w:pPr>
      <w:r>
        <w:t>package an_gpon_olt_transceivers;</w:t>
      </w:r>
    </w:p>
    <w:p w14:paraId="0970C4D1" w14:textId="77777777" w:rsidR="00331F0C" w:rsidRDefault="00331F0C" w:rsidP="00331F0C">
      <w:pPr>
        <w:pStyle w:val="aff3"/>
        <w:ind w:firstLineChars="0" w:firstLine="0"/>
        <w:jc w:val="left"/>
      </w:pPr>
    </w:p>
    <w:p w14:paraId="463B2C97" w14:textId="77777777" w:rsidR="00331F0C" w:rsidRDefault="00331F0C" w:rsidP="00331F0C">
      <w:pPr>
        <w:pStyle w:val="aff3"/>
        <w:ind w:firstLineChars="0" w:firstLine="0"/>
        <w:jc w:val="left"/>
      </w:pPr>
      <w:r>
        <w:t>message GponOltTransceivers {</w:t>
      </w:r>
    </w:p>
    <w:p w14:paraId="672A6C34" w14:textId="77777777" w:rsidR="00331F0C" w:rsidRDefault="00331F0C" w:rsidP="00331F0C">
      <w:pPr>
        <w:pStyle w:val="aff3"/>
        <w:ind w:firstLineChars="0" w:firstLine="0"/>
        <w:jc w:val="left"/>
      </w:pPr>
      <w:r>
        <w:t xml:space="preserve">    message GponOltTransceiver {</w:t>
      </w:r>
    </w:p>
    <w:p w14:paraId="6185EE71" w14:textId="77777777" w:rsidR="00331F0C" w:rsidRDefault="00331F0C" w:rsidP="00331F0C">
      <w:pPr>
        <w:pStyle w:val="aff3"/>
        <w:ind w:firstLineChars="0" w:firstLine="0"/>
        <w:jc w:val="left"/>
      </w:pPr>
      <w:r>
        <w:rPr>
          <w:rFonts w:hint="eastAsia"/>
        </w:rPr>
        <w:t xml:space="preserve">        //端口ID名称，格式：Gpon.f.s.p</w:t>
      </w:r>
    </w:p>
    <w:p w14:paraId="6A193FF0" w14:textId="77777777" w:rsidR="00331F0C" w:rsidRDefault="00331F0C" w:rsidP="00331F0C">
      <w:pPr>
        <w:pStyle w:val="aff3"/>
        <w:ind w:firstLineChars="0" w:firstLine="0"/>
        <w:jc w:val="left"/>
      </w:pPr>
      <w:r>
        <w:t xml:space="preserve">        string name = 1 [json_name = "name"];</w:t>
      </w:r>
    </w:p>
    <w:p w14:paraId="65B6C0B0" w14:textId="77777777" w:rsidR="00331F0C" w:rsidRDefault="00331F0C" w:rsidP="00331F0C">
      <w:pPr>
        <w:pStyle w:val="aff3"/>
        <w:ind w:firstLineChars="0" w:firstLine="0"/>
        <w:jc w:val="left"/>
      </w:pPr>
    </w:p>
    <w:p w14:paraId="2F0B0C5C" w14:textId="4DBC4B24" w:rsidR="00331F0C" w:rsidRDefault="00331F0C" w:rsidP="00331F0C">
      <w:pPr>
        <w:pStyle w:val="aff3"/>
        <w:ind w:firstLineChars="0" w:firstLine="0"/>
        <w:jc w:val="left"/>
      </w:pPr>
      <w:r>
        <w:rPr>
          <w:rFonts w:hint="eastAsia"/>
        </w:rPr>
        <w:t xml:space="preserve">        //光模块温度，单位0.01</w:t>
      </w:r>
      <w:r w:rsidR="00FA4CCB">
        <w:rPr>
          <w:rFonts w:hint="eastAsia"/>
        </w:rPr>
        <w:t>℃</w:t>
      </w:r>
    </w:p>
    <w:p w14:paraId="55E5F8E4" w14:textId="77777777" w:rsidR="00331F0C" w:rsidRDefault="00331F0C" w:rsidP="00331F0C">
      <w:pPr>
        <w:pStyle w:val="aff3"/>
        <w:ind w:firstLineChars="0" w:firstLine="0"/>
        <w:jc w:val="left"/>
      </w:pPr>
      <w:r>
        <w:t xml:space="preserve">        int32 temperature = 2 [json_name = "temperature"];</w:t>
      </w:r>
    </w:p>
    <w:p w14:paraId="728A2A00" w14:textId="77777777" w:rsidR="00331F0C" w:rsidRDefault="00331F0C" w:rsidP="00331F0C">
      <w:pPr>
        <w:pStyle w:val="aff3"/>
        <w:ind w:firstLineChars="0" w:firstLine="0"/>
        <w:jc w:val="left"/>
      </w:pPr>
    </w:p>
    <w:p w14:paraId="397A46C6" w14:textId="77777777" w:rsidR="00331F0C" w:rsidRDefault="00331F0C" w:rsidP="00331F0C">
      <w:pPr>
        <w:pStyle w:val="aff3"/>
        <w:ind w:firstLineChars="0" w:firstLine="0"/>
        <w:jc w:val="left"/>
      </w:pPr>
      <w:r>
        <w:rPr>
          <w:rFonts w:hint="eastAsia"/>
        </w:rPr>
        <w:t xml:space="preserve">        //光模块供电电压， 单位0.01V</w:t>
      </w:r>
    </w:p>
    <w:p w14:paraId="22F9EEAD" w14:textId="77777777" w:rsidR="00331F0C" w:rsidRDefault="00331F0C" w:rsidP="00331F0C">
      <w:pPr>
        <w:pStyle w:val="aff3"/>
        <w:ind w:firstLineChars="0" w:firstLine="0"/>
        <w:jc w:val="left"/>
      </w:pPr>
      <w:r>
        <w:t xml:space="preserve">        int32 supply_voltage = 3 [json_name = "supply-voltage"];</w:t>
      </w:r>
    </w:p>
    <w:p w14:paraId="69462708" w14:textId="77777777" w:rsidR="00331F0C" w:rsidRDefault="00331F0C" w:rsidP="00331F0C">
      <w:pPr>
        <w:pStyle w:val="aff3"/>
        <w:ind w:firstLineChars="0" w:firstLine="0"/>
        <w:jc w:val="left"/>
      </w:pPr>
    </w:p>
    <w:p w14:paraId="435442FC" w14:textId="77777777" w:rsidR="00331F0C" w:rsidRDefault="00331F0C" w:rsidP="00331F0C">
      <w:pPr>
        <w:pStyle w:val="aff3"/>
        <w:ind w:firstLineChars="0" w:firstLine="0"/>
        <w:jc w:val="left"/>
      </w:pPr>
      <w:r>
        <w:rPr>
          <w:rFonts w:hint="eastAsia"/>
        </w:rPr>
        <w:t xml:space="preserve">        //通道1类型</w:t>
      </w:r>
    </w:p>
    <w:p w14:paraId="129A98AA" w14:textId="77777777" w:rsidR="00331F0C" w:rsidRDefault="00331F0C" w:rsidP="00331F0C">
      <w:pPr>
        <w:pStyle w:val="aff3"/>
        <w:ind w:firstLineChars="0" w:firstLine="0"/>
        <w:jc w:val="left"/>
      </w:pPr>
      <w:r>
        <w:t xml:space="preserve">        int32 channel_1_type = 4 [json_name = "channel-0-type"];</w:t>
      </w:r>
    </w:p>
    <w:p w14:paraId="4FDF6070" w14:textId="77777777" w:rsidR="00331F0C" w:rsidRDefault="00331F0C" w:rsidP="00331F0C">
      <w:pPr>
        <w:pStyle w:val="aff3"/>
        <w:ind w:firstLineChars="0" w:firstLine="0"/>
        <w:jc w:val="left"/>
      </w:pPr>
    </w:p>
    <w:p w14:paraId="478388BF" w14:textId="77777777" w:rsidR="00331F0C" w:rsidRDefault="00331F0C" w:rsidP="00331F0C">
      <w:pPr>
        <w:pStyle w:val="aff3"/>
        <w:ind w:firstLineChars="0" w:firstLine="0"/>
        <w:jc w:val="left"/>
      </w:pPr>
      <w:r>
        <w:rPr>
          <w:rFonts w:hint="eastAsia"/>
        </w:rPr>
        <w:t xml:space="preserve">        //通道1发送偏置电流，单位0.01mA</w:t>
      </w:r>
    </w:p>
    <w:p w14:paraId="1C21DBFC" w14:textId="77777777" w:rsidR="00331F0C" w:rsidRDefault="00331F0C" w:rsidP="00331F0C">
      <w:pPr>
        <w:pStyle w:val="aff3"/>
        <w:ind w:firstLineChars="0" w:firstLine="0"/>
        <w:jc w:val="left"/>
      </w:pPr>
      <w:r>
        <w:t xml:space="preserve">        int32 channel_1_tx_bias = 5 [json_name = "channel-0-tx-bias"];</w:t>
      </w:r>
    </w:p>
    <w:p w14:paraId="5A0108CB" w14:textId="77777777" w:rsidR="00331F0C" w:rsidRDefault="00331F0C" w:rsidP="00331F0C">
      <w:pPr>
        <w:pStyle w:val="aff3"/>
        <w:ind w:firstLineChars="0" w:firstLine="0"/>
        <w:jc w:val="left"/>
      </w:pPr>
    </w:p>
    <w:p w14:paraId="74BB4110" w14:textId="77777777" w:rsidR="00331F0C" w:rsidRDefault="00331F0C" w:rsidP="00331F0C">
      <w:pPr>
        <w:pStyle w:val="aff3"/>
        <w:ind w:firstLineChars="0" w:firstLine="0"/>
        <w:jc w:val="left"/>
      </w:pPr>
      <w:r>
        <w:rPr>
          <w:rFonts w:hint="eastAsia"/>
        </w:rPr>
        <w:t xml:space="preserve">        //通道1发送功率，单位0.01dBm，</w:t>
      </w:r>
    </w:p>
    <w:p w14:paraId="4EBC038A" w14:textId="77777777" w:rsidR="00331F0C" w:rsidRDefault="00331F0C" w:rsidP="00331F0C">
      <w:pPr>
        <w:pStyle w:val="aff3"/>
        <w:ind w:firstLineChars="0" w:firstLine="0"/>
        <w:jc w:val="left"/>
      </w:pPr>
      <w:r>
        <w:t xml:space="preserve">        int32 channel_1_tx_power = 6 [json_name = "channel-0-tx-power"];</w:t>
      </w:r>
    </w:p>
    <w:p w14:paraId="1DE0A15F" w14:textId="77777777" w:rsidR="00331F0C" w:rsidRDefault="00331F0C" w:rsidP="00331F0C">
      <w:pPr>
        <w:pStyle w:val="aff3"/>
        <w:ind w:firstLineChars="0" w:firstLine="0"/>
        <w:jc w:val="left"/>
      </w:pPr>
    </w:p>
    <w:p w14:paraId="4D9B83FD" w14:textId="77777777" w:rsidR="00331F0C" w:rsidRDefault="00331F0C" w:rsidP="00331F0C">
      <w:pPr>
        <w:pStyle w:val="aff3"/>
        <w:ind w:firstLineChars="0" w:firstLine="0"/>
        <w:jc w:val="left"/>
      </w:pPr>
      <w:r>
        <w:rPr>
          <w:rFonts w:hint="eastAsia"/>
        </w:rPr>
        <w:t xml:space="preserve">        //通道1空闲时刻的光功率，单位0.01dBm</w:t>
      </w:r>
    </w:p>
    <w:p w14:paraId="62236FE1" w14:textId="77777777" w:rsidR="00331F0C" w:rsidRDefault="00331F0C" w:rsidP="00331F0C">
      <w:pPr>
        <w:pStyle w:val="aff3"/>
        <w:ind w:firstLineChars="0" w:firstLine="0"/>
        <w:jc w:val="left"/>
      </w:pPr>
      <w:r>
        <w:t xml:space="preserve">        int32 channel_1_idle_rssi = 7 [json_name = "channel-0-idle-rssi"];</w:t>
      </w:r>
    </w:p>
    <w:p w14:paraId="0487E4F5" w14:textId="77777777" w:rsidR="00331F0C" w:rsidRDefault="00331F0C" w:rsidP="00331F0C">
      <w:pPr>
        <w:pStyle w:val="aff3"/>
        <w:ind w:firstLineChars="0" w:firstLine="0"/>
        <w:jc w:val="left"/>
      </w:pPr>
    </w:p>
    <w:p w14:paraId="6C6732CA" w14:textId="77777777" w:rsidR="00331F0C" w:rsidRDefault="00331F0C" w:rsidP="00331F0C">
      <w:pPr>
        <w:pStyle w:val="aff3"/>
        <w:ind w:firstLineChars="0" w:firstLine="0"/>
        <w:jc w:val="left"/>
      </w:pPr>
      <w:r>
        <w:rPr>
          <w:rFonts w:hint="eastAsia"/>
        </w:rPr>
        <w:t xml:space="preserve">        //通道2类型</w:t>
      </w:r>
    </w:p>
    <w:p w14:paraId="4E145A88" w14:textId="77777777" w:rsidR="00331F0C" w:rsidRDefault="00331F0C" w:rsidP="00331F0C">
      <w:pPr>
        <w:pStyle w:val="aff3"/>
        <w:ind w:firstLineChars="0" w:firstLine="0"/>
        <w:jc w:val="left"/>
      </w:pPr>
      <w:r>
        <w:t xml:space="preserve">        int32 channel_2_type = 8 [json_name = "channel-1-type"];</w:t>
      </w:r>
    </w:p>
    <w:p w14:paraId="7DE1E3A7" w14:textId="77777777" w:rsidR="00331F0C" w:rsidRDefault="00331F0C" w:rsidP="00331F0C">
      <w:pPr>
        <w:pStyle w:val="aff3"/>
        <w:ind w:firstLineChars="0" w:firstLine="0"/>
        <w:jc w:val="left"/>
      </w:pPr>
    </w:p>
    <w:p w14:paraId="5DE76C1C" w14:textId="77777777" w:rsidR="00331F0C" w:rsidRDefault="00331F0C" w:rsidP="00331F0C">
      <w:pPr>
        <w:pStyle w:val="aff3"/>
        <w:ind w:firstLineChars="0" w:firstLine="0"/>
        <w:jc w:val="left"/>
      </w:pPr>
      <w:r>
        <w:rPr>
          <w:rFonts w:hint="eastAsia"/>
        </w:rPr>
        <w:t xml:space="preserve">        //通道2发送偏置电流，单位0.01mA</w:t>
      </w:r>
    </w:p>
    <w:p w14:paraId="122B647D" w14:textId="77777777" w:rsidR="00331F0C" w:rsidRDefault="00331F0C" w:rsidP="00331F0C">
      <w:pPr>
        <w:pStyle w:val="aff3"/>
        <w:ind w:firstLineChars="0" w:firstLine="0"/>
        <w:jc w:val="left"/>
      </w:pPr>
      <w:r>
        <w:t xml:space="preserve">        int32 channel_2_tx_bias = 9 [json_name = "channel-1-tx-bias"];</w:t>
      </w:r>
    </w:p>
    <w:p w14:paraId="25BABB9F" w14:textId="77777777" w:rsidR="00331F0C" w:rsidRDefault="00331F0C" w:rsidP="00331F0C">
      <w:pPr>
        <w:pStyle w:val="aff3"/>
        <w:ind w:firstLineChars="0" w:firstLine="0"/>
        <w:jc w:val="left"/>
      </w:pPr>
    </w:p>
    <w:p w14:paraId="07BC7CAF" w14:textId="77777777" w:rsidR="00331F0C" w:rsidRDefault="00331F0C" w:rsidP="00331F0C">
      <w:pPr>
        <w:pStyle w:val="aff3"/>
        <w:ind w:firstLineChars="0" w:firstLine="0"/>
        <w:jc w:val="left"/>
      </w:pPr>
      <w:r>
        <w:rPr>
          <w:rFonts w:hint="eastAsia"/>
        </w:rPr>
        <w:t xml:space="preserve">        //通道2发送功率，单位0.01dBm</w:t>
      </w:r>
    </w:p>
    <w:p w14:paraId="650808B5" w14:textId="77777777" w:rsidR="00331F0C" w:rsidRDefault="00331F0C" w:rsidP="00331F0C">
      <w:pPr>
        <w:pStyle w:val="aff3"/>
        <w:ind w:firstLineChars="0" w:firstLine="0"/>
        <w:jc w:val="left"/>
      </w:pPr>
      <w:r>
        <w:t xml:space="preserve">        int32 channel_2_tx_power = 10 [json_name = "channel-1-tx-power"];</w:t>
      </w:r>
    </w:p>
    <w:p w14:paraId="0042FE5F" w14:textId="77777777" w:rsidR="00331F0C" w:rsidRDefault="00331F0C" w:rsidP="00331F0C">
      <w:pPr>
        <w:pStyle w:val="aff3"/>
        <w:ind w:firstLineChars="0" w:firstLine="0"/>
        <w:jc w:val="left"/>
      </w:pPr>
    </w:p>
    <w:p w14:paraId="2525243B" w14:textId="77777777" w:rsidR="00331F0C" w:rsidRDefault="00331F0C" w:rsidP="00331F0C">
      <w:pPr>
        <w:pStyle w:val="aff3"/>
        <w:ind w:firstLineChars="0" w:firstLine="0"/>
        <w:jc w:val="left"/>
      </w:pPr>
      <w:r>
        <w:rPr>
          <w:rFonts w:hint="eastAsia"/>
        </w:rPr>
        <w:t xml:space="preserve">        //通道2空闲时刻的光功率，单位0.01dBm</w:t>
      </w:r>
    </w:p>
    <w:p w14:paraId="1CEBBB3C" w14:textId="77777777" w:rsidR="00331F0C" w:rsidRDefault="00331F0C" w:rsidP="00331F0C">
      <w:pPr>
        <w:pStyle w:val="aff3"/>
        <w:ind w:firstLineChars="0" w:firstLine="0"/>
        <w:jc w:val="left"/>
      </w:pPr>
      <w:r>
        <w:t xml:space="preserve">        int32 channel_2_idle_rssi = 11 [json_name = "channel-1-idle-rssi"];</w:t>
      </w:r>
    </w:p>
    <w:p w14:paraId="1A7ABFD2" w14:textId="77777777" w:rsidR="00331F0C" w:rsidRDefault="00331F0C" w:rsidP="00331F0C">
      <w:pPr>
        <w:pStyle w:val="aff3"/>
        <w:ind w:firstLineChars="0" w:firstLine="0"/>
        <w:jc w:val="left"/>
      </w:pPr>
    </w:p>
    <w:p w14:paraId="721D98A7" w14:textId="6A172B67" w:rsidR="00331F0C" w:rsidRDefault="00331F0C" w:rsidP="00331F0C">
      <w:pPr>
        <w:pStyle w:val="aff3"/>
        <w:ind w:firstLineChars="0" w:firstLine="0"/>
        <w:jc w:val="left"/>
      </w:pPr>
      <w:r>
        <w:rPr>
          <w:rFonts w:hint="eastAsia"/>
        </w:rPr>
        <w:lastRenderedPageBreak/>
        <w:t xml:space="preserve">        //光模块类型</w:t>
      </w:r>
      <w:r w:rsidR="00086567">
        <w:rPr>
          <w:rFonts w:hint="eastAsia"/>
        </w:rPr>
        <w:t>,</w:t>
      </w:r>
      <w:r w:rsidR="00086567">
        <w:t>0:unknown,1:gpon,2:xg-pon,3:xgs-pon,4:gpon-and-xgpon,5:gpon-and-xgspon,-1:invalid</w:t>
      </w:r>
    </w:p>
    <w:p w14:paraId="747635CD" w14:textId="19572CFD" w:rsidR="00331F0C" w:rsidRDefault="00331F0C" w:rsidP="00331F0C">
      <w:pPr>
        <w:pStyle w:val="aff3"/>
        <w:ind w:firstLineChars="0" w:firstLine="0"/>
        <w:jc w:val="left"/>
      </w:pPr>
      <w:r>
        <w:t xml:space="preserve">        </w:t>
      </w:r>
      <w:r w:rsidR="00086567">
        <w:t xml:space="preserve">int32 </w:t>
      </w:r>
      <w:r>
        <w:t>module_type = 12 [json_name = "module-type"];</w:t>
      </w:r>
    </w:p>
    <w:p w14:paraId="75FAF27B" w14:textId="77777777" w:rsidR="00331F0C" w:rsidRDefault="00331F0C" w:rsidP="00331F0C">
      <w:pPr>
        <w:pStyle w:val="aff3"/>
        <w:ind w:firstLineChars="0" w:firstLine="0"/>
        <w:jc w:val="left"/>
      </w:pPr>
      <w:r>
        <w:t xml:space="preserve">        string module_sub_type = 13 [json_name = "module-sub-type"];</w:t>
      </w:r>
    </w:p>
    <w:p w14:paraId="37354003" w14:textId="77777777" w:rsidR="00331F0C" w:rsidRDefault="00331F0C" w:rsidP="00331F0C">
      <w:pPr>
        <w:pStyle w:val="aff3"/>
        <w:ind w:firstLineChars="0" w:firstLine="0"/>
        <w:jc w:val="left"/>
      </w:pPr>
      <w:r>
        <w:t xml:space="preserve">    }</w:t>
      </w:r>
    </w:p>
    <w:p w14:paraId="10E57927" w14:textId="77777777" w:rsidR="00331F0C" w:rsidRDefault="00331F0C" w:rsidP="00331F0C">
      <w:pPr>
        <w:pStyle w:val="aff3"/>
        <w:ind w:firstLineChars="0" w:firstLine="0"/>
        <w:jc w:val="left"/>
      </w:pPr>
      <w:r>
        <w:t xml:space="preserve">    repeated GponOltTransceiver gpon_olt_transceiver = 1 [json_name = "gpon-pm-olt-transceiver"];</w:t>
      </w:r>
    </w:p>
    <w:p w14:paraId="33356DDD" w14:textId="11EC38FC" w:rsidR="00331F0C" w:rsidRDefault="00331F0C" w:rsidP="00331F0C">
      <w:pPr>
        <w:pStyle w:val="aff3"/>
        <w:ind w:firstLineChars="0" w:firstLine="0"/>
        <w:jc w:val="left"/>
      </w:pPr>
      <w:r>
        <w:t>}</w:t>
      </w:r>
    </w:p>
    <w:p w14:paraId="53832BB3" w14:textId="4468D4E8" w:rsidR="00EB0A70" w:rsidRDefault="00EB0A70" w:rsidP="00CD234B">
      <w:pPr>
        <w:pStyle w:val="afffff4"/>
        <w:numPr>
          <w:ilvl w:val="0"/>
          <w:numId w:val="20"/>
        </w:numPr>
        <w:tabs>
          <w:tab w:val="clear" w:pos="360"/>
        </w:tabs>
        <w:spacing w:beforeLines="50" w:before="156" w:afterLines="50" w:after="156"/>
        <w:outlineLvl w:val="2"/>
        <w:rPr>
          <w:rFonts w:hAnsi="宋体"/>
        </w:rPr>
      </w:pPr>
      <w:bookmarkStart w:id="578" w:name="_Toc66886102"/>
      <w:r w:rsidRPr="00EB0A70">
        <w:rPr>
          <w:rFonts w:hAnsi="宋体" w:hint="eastAsia"/>
        </w:rPr>
        <w:t>a</w:t>
      </w:r>
      <w:r w:rsidRPr="00EB0A70">
        <w:rPr>
          <w:rFonts w:hAnsi="宋体"/>
        </w:rPr>
        <w:t>n-gpon-pm-on</w:t>
      </w:r>
      <w:r w:rsidR="009D30AE">
        <w:rPr>
          <w:rFonts w:hAnsi="宋体"/>
        </w:rPr>
        <w:t>u</w:t>
      </w:r>
      <w:r w:rsidRPr="00EB0A70">
        <w:rPr>
          <w:rFonts w:hAnsi="宋体"/>
        </w:rPr>
        <w:t>-line-quality.proto</w:t>
      </w:r>
      <w:bookmarkEnd w:id="578"/>
    </w:p>
    <w:p w14:paraId="5C5E3524" w14:textId="77777777" w:rsidR="00F75B49" w:rsidRDefault="00F75B49" w:rsidP="00F75B49">
      <w:pPr>
        <w:pStyle w:val="aff3"/>
        <w:ind w:firstLineChars="0" w:firstLine="0"/>
        <w:jc w:val="left"/>
      </w:pPr>
      <w:r>
        <w:t>syntax = "proto3";</w:t>
      </w:r>
    </w:p>
    <w:p w14:paraId="2529913A" w14:textId="77777777" w:rsidR="00F75B49" w:rsidRDefault="00F75B49" w:rsidP="00F75B49">
      <w:pPr>
        <w:pStyle w:val="aff3"/>
        <w:ind w:firstLineChars="0" w:firstLine="0"/>
        <w:jc w:val="left"/>
      </w:pPr>
      <w:r>
        <w:t>package an_gpon_pm_onu_line_quality;</w:t>
      </w:r>
    </w:p>
    <w:p w14:paraId="46B52E2B" w14:textId="77777777" w:rsidR="00F75B49" w:rsidRDefault="00F75B49" w:rsidP="00F75B49">
      <w:pPr>
        <w:pStyle w:val="aff3"/>
        <w:ind w:firstLineChars="0" w:firstLine="0"/>
        <w:jc w:val="left"/>
      </w:pPr>
    </w:p>
    <w:p w14:paraId="2FB90821" w14:textId="77777777" w:rsidR="00F75B49" w:rsidRDefault="00F75B49" w:rsidP="00F75B49">
      <w:pPr>
        <w:pStyle w:val="aff3"/>
        <w:ind w:firstLineChars="0" w:firstLine="0"/>
        <w:jc w:val="left"/>
      </w:pPr>
      <w:r>
        <w:t>message GponPmOnuLineQualitys {</w:t>
      </w:r>
    </w:p>
    <w:p w14:paraId="6879B207" w14:textId="77777777" w:rsidR="00F75B49" w:rsidRDefault="00F75B49" w:rsidP="00F75B49">
      <w:pPr>
        <w:pStyle w:val="aff3"/>
        <w:ind w:firstLineChars="0" w:firstLine="0"/>
        <w:jc w:val="left"/>
      </w:pPr>
      <w:r>
        <w:t xml:space="preserve">    message GponPmOnuLineQuality {</w:t>
      </w:r>
    </w:p>
    <w:p w14:paraId="1FAFA0CB" w14:textId="77777777" w:rsidR="00F75B49" w:rsidRDefault="00F75B49" w:rsidP="00F75B49">
      <w:pPr>
        <w:pStyle w:val="aff3"/>
        <w:ind w:firstLineChars="0" w:firstLine="0"/>
        <w:jc w:val="left"/>
      </w:pPr>
      <w:r>
        <w:rPr>
          <w:rFonts w:hint="eastAsia"/>
        </w:rPr>
        <w:t xml:space="preserve">        //ONU名称，格式：v_ani.f.s.p.onuid</w:t>
      </w:r>
    </w:p>
    <w:p w14:paraId="2FB854F4" w14:textId="77777777" w:rsidR="00F75B49" w:rsidRDefault="00F75B49" w:rsidP="00F75B49">
      <w:pPr>
        <w:pStyle w:val="aff3"/>
        <w:ind w:firstLineChars="0" w:firstLine="0"/>
        <w:jc w:val="left"/>
      </w:pPr>
      <w:r>
        <w:t xml:space="preserve">        string name = 1 [json_name = "name"];</w:t>
      </w:r>
    </w:p>
    <w:p w14:paraId="4D9FD9E0" w14:textId="77777777" w:rsidR="00F75B49" w:rsidRDefault="00F75B49" w:rsidP="00F75B49">
      <w:pPr>
        <w:pStyle w:val="aff3"/>
        <w:ind w:firstLineChars="0" w:firstLine="0"/>
        <w:jc w:val="left"/>
      </w:pPr>
    </w:p>
    <w:p w14:paraId="087639EC" w14:textId="77777777" w:rsidR="00F75B49" w:rsidRDefault="00F75B49" w:rsidP="00F75B49">
      <w:pPr>
        <w:pStyle w:val="aff3"/>
        <w:ind w:firstLineChars="0" w:firstLine="0"/>
        <w:jc w:val="left"/>
      </w:pPr>
      <w:r>
        <w:rPr>
          <w:rFonts w:hint="eastAsia"/>
        </w:rPr>
        <w:t xml:space="preserve">        //OLT针对该ONU的帧丢失指示（LOFi，Loss of Frame of one specific ONU）告警次数。GPON ONU有效，XGPON ONU不支持</w:t>
      </w:r>
    </w:p>
    <w:p w14:paraId="3A98DA84" w14:textId="77777777" w:rsidR="00F75B49" w:rsidRDefault="00F75B49" w:rsidP="00F75B49">
      <w:pPr>
        <w:pStyle w:val="aff3"/>
        <w:ind w:firstLineChars="0" w:firstLine="0"/>
        <w:jc w:val="left"/>
      </w:pPr>
      <w:r>
        <w:t xml:space="preserve">        uint32 lofi_alarm_count = 2 [json_name = "lofi-alarm-count"];</w:t>
      </w:r>
    </w:p>
    <w:p w14:paraId="1503D43F" w14:textId="77777777" w:rsidR="00F75B49" w:rsidRDefault="00F75B49" w:rsidP="00F75B49">
      <w:pPr>
        <w:pStyle w:val="aff3"/>
        <w:ind w:firstLineChars="0" w:firstLine="0"/>
        <w:jc w:val="left"/>
      </w:pPr>
    </w:p>
    <w:p w14:paraId="4EF223A4" w14:textId="77777777" w:rsidR="00F75B49" w:rsidRDefault="00F75B49" w:rsidP="00F75B49">
      <w:pPr>
        <w:pStyle w:val="aff3"/>
        <w:ind w:firstLineChars="0" w:firstLine="0"/>
        <w:jc w:val="left"/>
      </w:pPr>
      <w:r>
        <w:rPr>
          <w:rFonts w:hint="eastAsia"/>
        </w:rPr>
        <w:t xml:space="preserve">        //ONU上线后，上行帧定界错误次数。GPON ONU有效，XGPON ONU不支持</w:t>
      </w:r>
    </w:p>
    <w:p w14:paraId="3A4E319B" w14:textId="77777777" w:rsidR="00F75B49" w:rsidRDefault="00F75B49" w:rsidP="00F75B49">
      <w:pPr>
        <w:pStyle w:val="aff3"/>
        <w:ind w:firstLineChars="0" w:firstLine="0"/>
        <w:jc w:val="left"/>
      </w:pPr>
      <w:r>
        <w:t xml:space="preserve">        uint32 dowi_alarm_count = 3 [json_name = "dowi-alarm-count"];</w:t>
      </w:r>
    </w:p>
    <w:p w14:paraId="64D1D7C8" w14:textId="77777777" w:rsidR="00F75B49" w:rsidRDefault="00F75B49" w:rsidP="00F75B49">
      <w:pPr>
        <w:pStyle w:val="aff3"/>
        <w:ind w:firstLineChars="0" w:firstLine="0"/>
        <w:jc w:val="left"/>
      </w:pPr>
    </w:p>
    <w:p w14:paraId="614FF0A4" w14:textId="77777777" w:rsidR="00F75B49" w:rsidRDefault="00F75B49" w:rsidP="00F75B49">
      <w:pPr>
        <w:pStyle w:val="aff3"/>
        <w:ind w:firstLineChars="0" w:firstLine="0"/>
        <w:jc w:val="left"/>
      </w:pPr>
      <w:r>
        <w:rPr>
          <w:rFonts w:hint="eastAsia"/>
        </w:rPr>
        <w:t xml:space="preserve">        //ONU上线后，上行帧定界错误次数。GPON ONU有效，XGPON ONU不支持</w:t>
      </w:r>
    </w:p>
    <w:p w14:paraId="52CFAD60" w14:textId="77777777" w:rsidR="00F75B49" w:rsidRDefault="00F75B49" w:rsidP="00F75B49">
      <w:pPr>
        <w:pStyle w:val="aff3"/>
        <w:ind w:firstLineChars="0" w:firstLine="0"/>
        <w:jc w:val="left"/>
      </w:pPr>
      <w:r>
        <w:t xml:space="preserve">        uint32 upstream_delimiter_error_count = 4 [json_name = "upstream-delimiter-error-count"];</w:t>
      </w:r>
    </w:p>
    <w:p w14:paraId="043B2800" w14:textId="77777777" w:rsidR="00F75B49" w:rsidRDefault="00F75B49" w:rsidP="00F75B49">
      <w:pPr>
        <w:pStyle w:val="aff3"/>
        <w:ind w:firstLineChars="0" w:firstLine="0"/>
        <w:jc w:val="left"/>
      </w:pPr>
    </w:p>
    <w:p w14:paraId="6C7A3F98" w14:textId="77777777" w:rsidR="00F75B49" w:rsidRDefault="00F75B49" w:rsidP="00F75B49">
      <w:pPr>
        <w:pStyle w:val="aff3"/>
        <w:ind w:firstLineChars="0" w:firstLine="0"/>
        <w:jc w:val="left"/>
      </w:pPr>
      <w:r>
        <w:rPr>
          <w:rFonts w:hint="eastAsia"/>
        </w:rPr>
        <w:t xml:space="preserve">        //OLT启动后，上行帧比特交叉奇偶校验错误次数。GPON/XGPON ONU有效。</w:t>
      </w:r>
    </w:p>
    <w:p w14:paraId="28E6A1E2" w14:textId="77777777" w:rsidR="00F75B49" w:rsidRDefault="00F75B49" w:rsidP="00F75B49">
      <w:pPr>
        <w:pStyle w:val="aff3"/>
        <w:ind w:firstLineChars="0" w:firstLine="0"/>
        <w:jc w:val="left"/>
      </w:pPr>
      <w:r>
        <w:t xml:space="preserve">        uint64 upstream_bip_error_count = 5 [json_name = "upstream-bip-error-count"];</w:t>
      </w:r>
    </w:p>
    <w:p w14:paraId="32DD11BA" w14:textId="77777777" w:rsidR="00F75B49" w:rsidRDefault="00F75B49" w:rsidP="00F75B49">
      <w:pPr>
        <w:pStyle w:val="aff3"/>
        <w:ind w:firstLineChars="0" w:firstLine="0"/>
        <w:jc w:val="left"/>
      </w:pPr>
    </w:p>
    <w:p w14:paraId="65FDD001" w14:textId="77777777" w:rsidR="00F75B49" w:rsidRDefault="00F75B49" w:rsidP="00F75B49">
      <w:pPr>
        <w:pStyle w:val="aff3"/>
        <w:ind w:firstLineChars="0" w:firstLine="0"/>
        <w:jc w:val="left"/>
      </w:pPr>
      <w:r>
        <w:rPr>
          <w:rFonts w:hint="eastAsia"/>
        </w:rPr>
        <w:t xml:space="preserve">        //下行帧比特交叉奇偶校验错误次数。GPON ONU有效，XGPON ONU不支持。该Counter虽然由ONU侧检测，但GPON协议中通过</w:t>
      </w:r>
    </w:p>
    <w:p w14:paraId="5521A27C" w14:textId="77777777" w:rsidR="00F75B49" w:rsidRDefault="00F75B49" w:rsidP="00F75B49">
      <w:pPr>
        <w:pStyle w:val="aff3"/>
        <w:ind w:firstLineChars="0" w:firstLine="0"/>
        <w:jc w:val="left"/>
      </w:pPr>
      <w:r>
        <w:rPr>
          <w:rFonts w:hint="eastAsia"/>
        </w:rPr>
        <w:t xml:space="preserve">        //REI PLOAM消息上传后，实际数据由OLT从REI消息中的参数值进行累计，而ONU侧无对应OMCI MIB进行统计。因此将该参数</w:t>
      </w:r>
    </w:p>
    <w:p w14:paraId="06634D03" w14:textId="77777777" w:rsidR="00F75B49" w:rsidRDefault="00F75B49" w:rsidP="00F75B49">
      <w:pPr>
        <w:pStyle w:val="aff3"/>
        <w:ind w:firstLineChars="0" w:firstLine="0"/>
        <w:jc w:val="left"/>
      </w:pPr>
      <w:r>
        <w:rPr>
          <w:rFonts w:hint="eastAsia"/>
        </w:rPr>
        <w:t xml:space="preserve">        //纳入近端数据。</w:t>
      </w:r>
    </w:p>
    <w:p w14:paraId="2A8E1707" w14:textId="77777777" w:rsidR="00F75B49" w:rsidRDefault="00F75B49" w:rsidP="00F75B49">
      <w:pPr>
        <w:pStyle w:val="aff3"/>
        <w:ind w:firstLineChars="0" w:firstLine="0"/>
        <w:jc w:val="left"/>
      </w:pPr>
      <w:r>
        <w:t xml:space="preserve">        uint64 downstream_bip_error_count = 6 [json_name = "downstream-bip-error-count"];</w:t>
      </w:r>
    </w:p>
    <w:p w14:paraId="28161E18" w14:textId="77777777" w:rsidR="00F75B49" w:rsidRDefault="00F75B49" w:rsidP="00F75B49">
      <w:pPr>
        <w:pStyle w:val="aff3"/>
        <w:ind w:firstLineChars="0" w:firstLine="0"/>
        <w:jc w:val="left"/>
      </w:pPr>
    </w:p>
    <w:p w14:paraId="738D3B2F" w14:textId="77777777" w:rsidR="00F75B49" w:rsidRDefault="00F75B49" w:rsidP="00F75B49">
      <w:pPr>
        <w:pStyle w:val="aff3"/>
        <w:ind w:firstLineChars="0" w:firstLine="0"/>
        <w:jc w:val="left"/>
      </w:pPr>
      <w:r>
        <w:rPr>
          <w:rFonts w:hint="eastAsia"/>
        </w:rPr>
        <w:t xml:space="preserve">        //OLT启动后，上行前向纠错（FEC，Forward Error Correction）解码纠正块数。GPON/XGPON ONU有效。</w:t>
      </w:r>
    </w:p>
    <w:p w14:paraId="0C246A52" w14:textId="77777777" w:rsidR="00F75B49" w:rsidRDefault="00F75B49" w:rsidP="00F75B49">
      <w:pPr>
        <w:pStyle w:val="aff3"/>
        <w:ind w:firstLineChars="0" w:firstLine="0"/>
        <w:jc w:val="left"/>
      </w:pPr>
      <w:r>
        <w:t xml:space="preserve">        uint64 upstream_fec_block = 7 [json_name = "upstream-fec-block"];</w:t>
      </w:r>
    </w:p>
    <w:p w14:paraId="6C0F8329" w14:textId="77777777" w:rsidR="00F75B49" w:rsidRDefault="00F75B49" w:rsidP="00F75B49">
      <w:pPr>
        <w:pStyle w:val="aff3"/>
        <w:ind w:firstLineChars="0" w:firstLine="0"/>
        <w:jc w:val="left"/>
      </w:pPr>
    </w:p>
    <w:p w14:paraId="2A279EA7" w14:textId="77777777" w:rsidR="00F75B49" w:rsidRDefault="00F75B49" w:rsidP="00F75B49">
      <w:pPr>
        <w:pStyle w:val="aff3"/>
        <w:ind w:firstLineChars="0" w:firstLine="0"/>
        <w:jc w:val="left"/>
      </w:pPr>
      <w:r>
        <w:rPr>
          <w:rFonts w:hint="eastAsia"/>
        </w:rPr>
        <w:lastRenderedPageBreak/>
        <w:t xml:space="preserve">        //OLT启动后，上行FEC解码未纠正块数。GPON/XGPON ONU有效。</w:t>
      </w:r>
    </w:p>
    <w:p w14:paraId="4CFE2FBA" w14:textId="77777777" w:rsidR="00F75B49" w:rsidRDefault="00F75B49" w:rsidP="00F75B49">
      <w:pPr>
        <w:pStyle w:val="aff3"/>
        <w:ind w:firstLineChars="0" w:firstLine="0"/>
        <w:jc w:val="left"/>
      </w:pPr>
      <w:r>
        <w:t xml:space="preserve">        uint64 upstream_fec_error_block = 8 [json_name = "upstream-fec-error-block"];</w:t>
      </w:r>
    </w:p>
    <w:p w14:paraId="4E79E237" w14:textId="77777777" w:rsidR="00F75B49" w:rsidRDefault="00F75B49" w:rsidP="00F75B49">
      <w:pPr>
        <w:pStyle w:val="aff3"/>
        <w:ind w:firstLineChars="0" w:firstLine="0"/>
        <w:jc w:val="left"/>
      </w:pPr>
    </w:p>
    <w:p w14:paraId="34E8242F" w14:textId="77777777" w:rsidR="00F75B49" w:rsidRDefault="00F75B49" w:rsidP="00F75B49">
      <w:pPr>
        <w:pStyle w:val="aff3"/>
        <w:ind w:firstLineChars="0" w:firstLine="0"/>
        <w:jc w:val="left"/>
      </w:pPr>
      <w:r>
        <w:rPr>
          <w:rFonts w:hint="eastAsia"/>
        </w:rPr>
        <w:t xml:space="preserve">        //上行接收code words总数,GPON/XGPON ONU有效</w:t>
      </w:r>
    </w:p>
    <w:p w14:paraId="48C0EE7F" w14:textId="77777777" w:rsidR="00F75B49" w:rsidRDefault="00F75B49" w:rsidP="00F75B49">
      <w:pPr>
        <w:pStyle w:val="aff3"/>
        <w:ind w:firstLineChars="0" w:firstLine="0"/>
        <w:jc w:val="left"/>
      </w:pPr>
      <w:r>
        <w:t xml:space="preserve">        uint64 upstream_fec_total_block = 9 [json_name = "upstream-fec-total-block"];</w:t>
      </w:r>
    </w:p>
    <w:p w14:paraId="2C8A6CA8" w14:textId="77777777" w:rsidR="00F75B49" w:rsidRDefault="00F75B49" w:rsidP="00F75B49">
      <w:pPr>
        <w:pStyle w:val="aff3"/>
        <w:ind w:firstLineChars="0" w:firstLine="0"/>
        <w:jc w:val="left"/>
      </w:pPr>
    </w:p>
    <w:p w14:paraId="55773FCC" w14:textId="77777777" w:rsidR="00F75B49" w:rsidRDefault="00F75B49" w:rsidP="00F75B49">
      <w:pPr>
        <w:pStyle w:val="aff3"/>
        <w:ind w:firstLineChars="0" w:firstLine="0"/>
        <w:jc w:val="left"/>
      </w:pPr>
      <w:r>
        <w:rPr>
          <w:rFonts w:hint="eastAsia"/>
        </w:rPr>
        <w:t xml:space="preserve">        //上行FEC校正字节数。GPON/XGPON ONU有效</w:t>
      </w:r>
    </w:p>
    <w:p w14:paraId="5AD75BFC" w14:textId="77777777" w:rsidR="00F75B49" w:rsidRDefault="00F75B49" w:rsidP="00F75B49">
      <w:pPr>
        <w:pStyle w:val="aff3"/>
        <w:ind w:firstLineChars="0" w:firstLine="0"/>
        <w:jc w:val="left"/>
      </w:pPr>
      <w:r>
        <w:t xml:space="preserve">        uint64 upstream_fec_byte = 10 [json_name = "upstream-fec-byte"];</w:t>
      </w:r>
    </w:p>
    <w:p w14:paraId="12F0BB73" w14:textId="77777777" w:rsidR="00F75B49" w:rsidRDefault="00F75B49" w:rsidP="00F75B49">
      <w:pPr>
        <w:pStyle w:val="aff3"/>
        <w:ind w:firstLineChars="0" w:firstLine="0"/>
        <w:jc w:val="left"/>
      </w:pPr>
    </w:p>
    <w:p w14:paraId="3853E9A5" w14:textId="77777777" w:rsidR="00F75B49" w:rsidRDefault="00F75B49" w:rsidP="00F75B49">
      <w:pPr>
        <w:pStyle w:val="aff3"/>
        <w:ind w:firstLineChars="0" w:firstLine="0"/>
        <w:jc w:val="left"/>
      </w:pPr>
      <w:r>
        <w:rPr>
          <w:rFonts w:hint="eastAsia"/>
        </w:rPr>
        <w:t xml:space="preserve">        //OLT启动后，上行信头差错控制码（HEC，Header Error Code）校验错误次数。GPON/XGPON ONU有效</w:t>
      </w:r>
    </w:p>
    <w:p w14:paraId="063721A2" w14:textId="77777777" w:rsidR="00F75B49" w:rsidRDefault="00F75B49" w:rsidP="00F75B49">
      <w:pPr>
        <w:pStyle w:val="aff3"/>
        <w:ind w:firstLineChars="0" w:firstLine="0"/>
        <w:jc w:val="left"/>
      </w:pPr>
      <w:r>
        <w:t xml:space="preserve">        uint64 upstream_hec_error_count = 11 [json_name = "upstream-hec-error-count"];</w:t>
      </w:r>
    </w:p>
    <w:p w14:paraId="0C11EA4B" w14:textId="77777777" w:rsidR="00F75B49" w:rsidRDefault="00F75B49" w:rsidP="00F75B49">
      <w:pPr>
        <w:pStyle w:val="aff3"/>
        <w:ind w:firstLineChars="0" w:firstLine="0"/>
        <w:jc w:val="left"/>
      </w:pPr>
    </w:p>
    <w:p w14:paraId="2655F9B1" w14:textId="77777777" w:rsidR="00F75B49" w:rsidRDefault="00F75B49" w:rsidP="00F75B49">
      <w:pPr>
        <w:pStyle w:val="aff3"/>
        <w:ind w:firstLineChars="0" w:firstLine="0"/>
        <w:jc w:val="left"/>
      </w:pPr>
      <w:r>
        <w:rPr>
          <w:rFonts w:hint="eastAsia"/>
        </w:rPr>
        <w:t xml:space="preserve">        //上行GEM帧数，GPON/XGPON ONU有效</w:t>
      </w:r>
    </w:p>
    <w:p w14:paraId="4B58C8DA" w14:textId="77777777" w:rsidR="00F75B49" w:rsidRDefault="00F75B49" w:rsidP="00F75B49">
      <w:pPr>
        <w:pStyle w:val="aff3"/>
        <w:ind w:firstLineChars="0" w:firstLine="0"/>
        <w:jc w:val="left"/>
      </w:pPr>
      <w:r>
        <w:t xml:space="preserve">        uint64 upstream_gem_count = 12 [json_name = "upstream-gem-count"];</w:t>
      </w:r>
    </w:p>
    <w:p w14:paraId="281E2CF6" w14:textId="77777777" w:rsidR="00F75B49" w:rsidRDefault="00F75B49" w:rsidP="00F75B49">
      <w:pPr>
        <w:pStyle w:val="aff3"/>
        <w:ind w:firstLineChars="0" w:firstLine="0"/>
        <w:jc w:val="left"/>
      </w:pPr>
    </w:p>
    <w:p w14:paraId="28AFA413" w14:textId="77777777" w:rsidR="00F75B49" w:rsidRDefault="00F75B49" w:rsidP="00F75B49">
      <w:pPr>
        <w:pStyle w:val="aff3"/>
        <w:ind w:firstLineChars="0" w:firstLine="0"/>
        <w:jc w:val="left"/>
      </w:pPr>
      <w:r>
        <w:rPr>
          <w:rFonts w:hint="eastAsia"/>
        </w:rPr>
        <w:t xml:space="preserve">        //ONU LOSi告警次数，GPON/XGPON ONU有效</w:t>
      </w:r>
    </w:p>
    <w:p w14:paraId="7536240C" w14:textId="77777777" w:rsidR="00F75B49" w:rsidRDefault="00F75B49" w:rsidP="00F75B49">
      <w:pPr>
        <w:pStyle w:val="aff3"/>
        <w:ind w:firstLineChars="0" w:firstLine="0"/>
        <w:jc w:val="left"/>
      </w:pPr>
      <w:r>
        <w:t xml:space="preserve">        uint32 losi_alarm_count = 13 [json_name = "losi-alarm-count"];</w:t>
      </w:r>
    </w:p>
    <w:p w14:paraId="3911D493" w14:textId="77777777" w:rsidR="00F75B49" w:rsidRDefault="00F75B49" w:rsidP="00F75B49">
      <w:pPr>
        <w:pStyle w:val="aff3"/>
        <w:ind w:firstLineChars="0" w:firstLine="0"/>
        <w:jc w:val="left"/>
      </w:pPr>
    </w:p>
    <w:p w14:paraId="7C14DAC0" w14:textId="77777777" w:rsidR="00F75B49" w:rsidRDefault="00F75B49" w:rsidP="00F75B49">
      <w:pPr>
        <w:pStyle w:val="aff3"/>
        <w:ind w:firstLineChars="0" w:firstLine="0"/>
        <w:jc w:val="left"/>
      </w:pPr>
      <w:r>
        <w:rPr>
          <w:rFonts w:hint="eastAsia"/>
        </w:rPr>
        <w:t xml:space="preserve">        //ONU DGi告警次数，GPON/XGPON ONU有效</w:t>
      </w:r>
    </w:p>
    <w:p w14:paraId="4718DF4D" w14:textId="77777777" w:rsidR="00F75B49" w:rsidRDefault="00F75B49" w:rsidP="00F75B49">
      <w:pPr>
        <w:pStyle w:val="aff3"/>
        <w:ind w:firstLineChars="0" w:firstLine="0"/>
        <w:jc w:val="left"/>
      </w:pPr>
      <w:r>
        <w:t xml:space="preserve">        uint32 dgi_alarm_count = 14 [json_name = "dgi-alarm-count"];</w:t>
      </w:r>
    </w:p>
    <w:p w14:paraId="203B6803" w14:textId="77777777" w:rsidR="00F75B49" w:rsidRDefault="00F75B49" w:rsidP="00F75B49">
      <w:pPr>
        <w:pStyle w:val="aff3"/>
        <w:ind w:firstLineChars="0" w:firstLine="0"/>
        <w:jc w:val="left"/>
      </w:pPr>
      <w:r>
        <w:t xml:space="preserve">    }</w:t>
      </w:r>
    </w:p>
    <w:p w14:paraId="2212092B" w14:textId="77777777" w:rsidR="00F75B49" w:rsidRDefault="00F75B49" w:rsidP="00F75B49">
      <w:pPr>
        <w:pStyle w:val="aff3"/>
        <w:ind w:firstLineChars="0" w:firstLine="0"/>
        <w:jc w:val="left"/>
      </w:pPr>
      <w:r>
        <w:t xml:space="preserve">    repeated GponPmOnuLineQuality gpon_pm_onu_line_quality = 1 [json_name = "gpon-pm-onu-line-quality"];</w:t>
      </w:r>
    </w:p>
    <w:p w14:paraId="1C536298" w14:textId="28F67470" w:rsidR="00F75B49" w:rsidRDefault="00F75B49" w:rsidP="00F75B49">
      <w:pPr>
        <w:pStyle w:val="aff3"/>
        <w:ind w:firstLineChars="0" w:firstLine="0"/>
        <w:jc w:val="left"/>
      </w:pPr>
      <w:r>
        <w:t>}</w:t>
      </w:r>
    </w:p>
    <w:p w14:paraId="6391A6B9" w14:textId="4A6E19CA" w:rsidR="00EB0A70" w:rsidRDefault="00EB0A70" w:rsidP="00FA4CCB">
      <w:pPr>
        <w:pStyle w:val="afffff4"/>
        <w:numPr>
          <w:ilvl w:val="0"/>
          <w:numId w:val="20"/>
        </w:numPr>
        <w:tabs>
          <w:tab w:val="clear" w:pos="360"/>
        </w:tabs>
        <w:wordWrap/>
        <w:spacing w:beforeLines="50" w:before="156" w:afterLines="50" w:after="156"/>
        <w:jc w:val="left"/>
        <w:outlineLvl w:val="2"/>
        <w:rPr>
          <w:rFonts w:hAnsi="宋体"/>
        </w:rPr>
      </w:pPr>
      <w:bookmarkStart w:id="579" w:name="_Toc66886103"/>
      <w:r w:rsidRPr="00EB0A70">
        <w:rPr>
          <w:rFonts w:hAnsi="宋体" w:hint="eastAsia"/>
        </w:rPr>
        <w:t>a</w:t>
      </w:r>
      <w:r w:rsidRPr="00EB0A70">
        <w:rPr>
          <w:rFonts w:hAnsi="宋体"/>
        </w:rPr>
        <w:t>n-gpon-pm-on</w:t>
      </w:r>
      <w:r w:rsidR="009D30AE">
        <w:rPr>
          <w:rFonts w:hAnsi="宋体"/>
        </w:rPr>
        <w:t>u</w:t>
      </w:r>
      <w:r w:rsidRPr="00EB0A70">
        <w:rPr>
          <w:rFonts w:hAnsi="宋体"/>
        </w:rPr>
        <w:t>-</w:t>
      </w:r>
      <w:r w:rsidR="00997F89">
        <w:rPr>
          <w:rFonts w:hAnsi="宋体"/>
        </w:rPr>
        <w:t>local</w:t>
      </w:r>
      <w:r w:rsidRPr="00EB0A70">
        <w:rPr>
          <w:rFonts w:hAnsi="宋体"/>
        </w:rPr>
        <w:t>-info.proto</w:t>
      </w:r>
      <w:bookmarkEnd w:id="579"/>
    </w:p>
    <w:p w14:paraId="75547F18" w14:textId="77777777" w:rsidR="00FA4CCB" w:rsidRDefault="00FA4CCB" w:rsidP="00FA4CCB">
      <w:pPr>
        <w:pStyle w:val="aff3"/>
        <w:ind w:firstLineChars="0" w:firstLine="0"/>
        <w:jc w:val="left"/>
      </w:pPr>
      <w:r>
        <w:t>syntax = "proto3";</w:t>
      </w:r>
    </w:p>
    <w:p w14:paraId="459CAA8A" w14:textId="77777777" w:rsidR="00FA4CCB" w:rsidRDefault="00FA4CCB" w:rsidP="00FA4CCB">
      <w:pPr>
        <w:pStyle w:val="aff3"/>
        <w:ind w:firstLineChars="0" w:firstLine="0"/>
        <w:jc w:val="left"/>
      </w:pPr>
      <w:r>
        <w:t>package an_gpon_pm_onu_local_info;</w:t>
      </w:r>
    </w:p>
    <w:p w14:paraId="26474A20" w14:textId="77777777" w:rsidR="00FA4CCB" w:rsidRDefault="00FA4CCB" w:rsidP="00FA4CCB">
      <w:pPr>
        <w:pStyle w:val="aff3"/>
        <w:ind w:firstLineChars="0" w:firstLine="0"/>
        <w:jc w:val="left"/>
      </w:pPr>
    </w:p>
    <w:p w14:paraId="17F366DF" w14:textId="77777777" w:rsidR="00FA4CCB" w:rsidRDefault="00FA4CCB" w:rsidP="00FA4CCB">
      <w:pPr>
        <w:pStyle w:val="aff3"/>
        <w:ind w:firstLineChars="0" w:firstLine="0"/>
        <w:jc w:val="left"/>
      </w:pPr>
      <w:r>
        <w:t>message GponPmOnuLocalInfos {</w:t>
      </w:r>
    </w:p>
    <w:p w14:paraId="6FBE4A28" w14:textId="77777777" w:rsidR="00FA4CCB" w:rsidRDefault="00FA4CCB" w:rsidP="00FA4CCB">
      <w:pPr>
        <w:pStyle w:val="aff3"/>
        <w:ind w:firstLineChars="0" w:firstLine="0"/>
        <w:jc w:val="left"/>
      </w:pPr>
      <w:r>
        <w:t xml:space="preserve">    message GponPmOnuLocalInfo {</w:t>
      </w:r>
    </w:p>
    <w:p w14:paraId="722FD5DE" w14:textId="77777777" w:rsidR="00FA4CCB" w:rsidRDefault="00FA4CCB" w:rsidP="00FA4CCB">
      <w:pPr>
        <w:pStyle w:val="aff3"/>
        <w:ind w:firstLineChars="0" w:firstLine="0"/>
        <w:jc w:val="left"/>
      </w:pPr>
      <w:r>
        <w:rPr>
          <w:rFonts w:hint="eastAsia"/>
        </w:rPr>
        <w:t xml:space="preserve">        //ONU名称，格式：v_ani.f.s.p.onuid</w:t>
      </w:r>
    </w:p>
    <w:p w14:paraId="302C90DF" w14:textId="77777777" w:rsidR="00FA4CCB" w:rsidRDefault="00FA4CCB" w:rsidP="00FA4CCB">
      <w:pPr>
        <w:pStyle w:val="aff3"/>
        <w:ind w:firstLineChars="0" w:firstLine="0"/>
        <w:jc w:val="left"/>
      </w:pPr>
      <w:r>
        <w:t xml:space="preserve">        string name = 1 [json_name = "name"];</w:t>
      </w:r>
    </w:p>
    <w:p w14:paraId="38BE9227" w14:textId="77777777" w:rsidR="00FA4CCB" w:rsidRDefault="00FA4CCB" w:rsidP="00FA4CCB">
      <w:pPr>
        <w:pStyle w:val="aff3"/>
        <w:ind w:firstLineChars="0" w:firstLine="0"/>
        <w:jc w:val="left"/>
      </w:pPr>
    </w:p>
    <w:p w14:paraId="01F9C587" w14:textId="77777777" w:rsidR="00FA4CCB" w:rsidRDefault="00FA4CCB" w:rsidP="00FA4CCB">
      <w:pPr>
        <w:pStyle w:val="aff3"/>
        <w:ind w:firstLineChars="0" w:firstLine="0"/>
        <w:jc w:val="left"/>
      </w:pPr>
      <w:r>
        <w:rPr>
          <w:rFonts w:hint="eastAsia"/>
        </w:rPr>
        <w:t xml:space="preserve">        //OLT光模块接收到ONU的光功率，单位：0.01dBm</w:t>
      </w:r>
    </w:p>
    <w:p w14:paraId="661B79F9" w14:textId="77777777" w:rsidR="00FA4CCB" w:rsidRDefault="00FA4CCB" w:rsidP="00FA4CCB">
      <w:pPr>
        <w:pStyle w:val="aff3"/>
        <w:ind w:firstLineChars="0" w:firstLine="0"/>
        <w:jc w:val="left"/>
      </w:pPr>
      <w:r>
        <w:t xml:space="preserve">        int32 olt_rx_power = 2 [json_name = "olt-rx-power"];</w:t>
      </w:r>
    </w:p>
    <w:p w14:paraId="47232C90" w14:textId="77777777" w:rsidR="00FA4CCB" w:rsidRDefault="00FA4CCB" w:rsidP="00FA4CCB">
      <w:pPr>
        <w:pStyle w:val="aff3"/>
        <w:ind w:firstLineChars="0" w:firstLine="0"/>
        <w:jc w:val="left"/>
      </w:pPr>
      <w:r>
        <w:t xml:space="preserve">  </w:t>
      </w:r>
    </w:p>
    <w:p w14:paraId="2B715865" w14:textId="77777777" w:rsidR="00FA4CCB" w:rsidRDefault="00FA4CCB" w:rsidP="00FA4CCB">
      <w:pPr>
        <w:pStyle w:val="aff3"/>
        <w:ind w:firstLineChars="0" w:firstLine="0"/>
        <w:jc w:val="left"/>
      </w:pPr>
      <w:r>
        <w:rPr>
          <w:rFonts w:hint="eastAsia"/>
        </w:rPr>
        <w:t xml:space="preserve">        //在线时长，单位秒</w:t>
      </w:r>
    </w:p>
    <w:p w14:paraId="3658EA7E" w14:textId="77777777" w:rsidR="00FA4CCB" w:rsidRDefault="00FA4CCB" w:rsidP="00FA4CCB">
      <w:pPr>
        <w:pStyle w:val="aff3"/>
        <w:ind w:firstLineChars="0" w:firstLine="0"/>
        <w:jc w:val="left"/>
      </w:pPr>
      <w:r>
        <w:t xml:space="preserve">        uint32 online_duration = 3 [json_name = "online-duration"];</w:t>
      </w:r>
    </w:p>
    <w:p w14:paraId="0C28A869" w14:textId="77777777" w:rsidR="00FA4CCB" w:rsidRDefault="00FA4CCB" w:rsidP="00FA4CCB">
      <w:pPr>
        <w:pStyle w:val="aff3"/>
        <w:ind w:firstLineChars="0" w:firstLine="0"/>
        <w:jc w:val="left"/>
      </w:pPr>
    </w:p>
    <w:p w14:paraId="0ED1864F" w14:textId="77777777" w:rsidR="00FA4CCB" w:rsidRDefault="00FA4CCB" w:rsidP="00FA4CCB">
      <w:pPr>
        <w:pStyle w:val="aff3"/>
        <w:ind w:firstLineChars="0" w:firstLine="0"/>
        <w:jc w:val="left"/>
      </w:pPr>
      <w:r>
        <w:rPr>
          <w:rFonts w:hint="eastAsia"/>
        </w:rPr>
        <w:t xml:space="preserve">        //最后一次下线时间，从1970年开始的秒数</w:t>
      </w:r>
    </w:p>
    <w:p w14:paraId="171A4717" w14:textId="77777777" w:rsidR="00FA4CCB" w:rsidRDefault="00FA4CCB" w:rsidP="00FA4CCB">
      <w:pPr>
        <w:pStyle w:val="aff3"/>
        <w:ind w:firstLineChars="0" w:firstLine="0"/>
        <w:jc w:val="left"/>
      </w:pPr>
      <w:r>
        <w:t xml:space="preserve">        uint32 last_down_time = 4 [json_name = "last-down-time"];</w:t>
      </w:r>
    </w:p>
    <w:p w14:paraId="6625EE48" w14:textId="77777777" w:rsidR="00FA4CCB" w:rsidRDefault="00FA4CCB" w:rsidP="00FA4CCB">
      <w:pPr>
        <w:pStyle w:val="aff3"/>
        <w:ind w:firstLineChars="0" w:firstLine="0"/>
        <w:jc w:val="left"/>
      </w:pPr>
    </w:p>
    <w:p w14:paraId="58333172" w14:textId="4FEFCE01" w:rsidR="00FA4CCB" w:rsidRDefault="00FA4CCB" w:rsidP="00FA4CCB">
      <w:pPr>
        <w:pStyle w:val="aff3"/>
        <w:ind w:firstLineChars="0" w:firstLine="0"/>
        <w:jc w:val="left"/>
      </w:pPr>
      <w:r>
        <w:rPr>
          <w:rFonts w:hint="eastAsia"/>
        </w:rPr>
        <w:t xml:space="preserve">        //最后一次下线原因</w:t>
      </w:r>
    </w:p>
    <w:p w14:paraId="38E38840" w14:textId="77777777" w:rsidR="008435E4" w:rsidRDefault="008435E4" w:rsidP="008435E4">
      <w:pPr>
        <w:pStyle w:val="aff3"/>
        <w:ind w:firstLineChars="0" w:firstLine="0"/>
        <w:jc w:val="left"/>
      </w:pPr>
      <w:r>
        <w:rPr>
          <w:rFonts w:hint="eastAsia"/>
        </w:rPr>
        <w:t xml:space="preserve">        //The value (0) indicates that the reason is unknown，</w:t>
      </w:r>
    </w:p>
    <w:p w14:paraId="0BEECBC1" w14:textId="77777777" w:rsidR="008435E4" w:rsidRDefault="008435E4" w:rsidP="008435E4">
      <w:pPr>
        <w:pStyle w:val="aff3"/>
        <w:ind w:firstLineChars="0" w:firstLine="0"/>
        <w:jc w:val="left"/>
      </w:pPr>
      <w:r>
        <w:rPr>
          <w:rFonts w:hint="eastAsia"/>
        </w:rPr>
        <w:t xml:space="preserve">        //The value (1) indicates that the reason is LOS(Loss of signal)，</w:t>
      </w:r>
    </w:p>
    <w:p w14:paraId="630B700C" w14:textId="77777777" w:rsidR="008435E4" w:rsidRDefault="008435E4" w:rsidP="008435E4">
      <w:pPr>
        <w:pStyle w:val="aff3"/>
        <w:ind w:firstLineChars="0" w:firstLine="0"/>
        <w:jc w:val="left"/>
      </w:pPr>
      <w:r>
        <w:rPr>
          <w:rFonts w:hint="eastAsia"/>
        </w:rPr>
        <w:t xml:space="preserve">        //The value (2) indicates that the reason is LOSi(Loss of signal for ONUi) or LOBi (Loss of burst for ONUi)，</w:t>
      </w:r>
    </w:p>
    <w:p w14:paraId="48D65A65" w14:textId="77777777" w:rsidR="008435E4" w:rsidRDefault="008435E4" w:rsidP="008435E4">
      <w:pPr>
        <w:pStyle w:val="aff3"/>
        <w:ind w:firstLineChars="0" w:firstLine="0"/>
        <w:jc w:val="left"/>
      </w:pPr>
      <w:r>
        <w:rPr>
          <w:rFonts w:hint="eastAsia"/>
        </w:rPr>
        <w:t xml:space="preserve">        //The value (3) indicates that the reason is LOFI(Loss of frame of ONUi)，</w:t>
      </w:r>
    </w:p>
    <w:p w14:paraId="6256ACF5" w14:textId="77777777" w:rsidR="008435E4" w:rsidRDefault="008435E4" w:rsidP="008435E4">
      <w:pPr>
        <w:pStyle w:val="aff3"/>
        <w:ind w:firstLineChars="0" w:firstLine="0"/>
        <w:jc w:val="left"/>
      </w:pPr>
      <w:r>
        <w:rPr>
          <w:rFonts w:hint="eastAsia"/>
        </w:rPr>
        <w:t xml:space="preserve">        //The value (4) indicates that the reason is SFI(Signal fail of ONUi)，</w:t>
      </w:r>
    </w:p>
    <w:p w14:paraId="32360BCC" w14:textId="77777777" w:rsidR="008435E4" w:rsidRDefault="008435E4" w:rsidP="008435E4">
      <w:pPr>
        <w:pStyle w:val="aff3"/>
        <w:ind w:firstLineChars="0" w:firstLine="0"/>
        <w:jc w:val="left"/>
      </w:pPr>
      <w:r>
        <w:rPr>
          <w:rFonts w:hint="eastAsia"/>
        </w:rPr>
        <w:t xml:space="preserve">        //The value (5) indicates that the reason is LOAI(Loss of acknowledge with ONUi)，</w:t>
      </w:r>
    </w:p>
    <w:p w14:paraId="5E6F4DF3" w14:textId="77777777" w:rsidR="008435E4" w:rsidRDefault="008435E4" w:rsidP="008435E4">
      <w:pPr>
        <w:pStyle w:val="aff3"/>
        <w:ind w:firstLineChars="0" w:firstLine="0"/>
        <w:jc w:val="left"/>
      </w:pPr>
      <w:r>
        <w:rPr>
          <w:rFonts w:hint="eastAsia"/>
        </w:rPr>
        <w:t xml:space="preserve">        //The value (6) indicates that the reason is LOAMI(Loss of PLOAM for ONUi)，</w:t>
      </w:r>
    </w:p>
    <w:p w14:paraId="6F0E4FFF" w14:textId="77777777" w:rsidR="008435E4" w:rsidRDefault="008435E4" w:rsidP="008435E4">
      <w:pPr>
        <w:pStyle w:val="aff3"/>
        <w:ind w:firstLineChars="0" w:firstLine="0"/>
        <w:jc w:val="left"/>
      </w:pPr>
      <w:r>
        <w:rPr>
          <w:rFonts w:hint="eastAsia"/>
        </w:rPr>
        <w:t xml:space="preserve">        //The value (7) indicates that the reason is deactive ONT fails，</w:t>
      </w:r>
    </w:p>
    <w:p w14:paraId="131FD8FC" w14:textId="77777777" w:rsidR="008435E4" w:rsidRDefault="008435E4" w:rsidP="008435E4">
      <w:pPr>
        <w:pStyle w:val="aff3"/>
        <w:ind w:firstLineChars="0" w:firstLine="0"/>
        <w:jc w:val="left"/>
      </w:pPr>
      <w:r>
        <w:rPr>
          <w:rFonts w:hint="eastAsia"/>
        </w:rPr>
        <w:t xml:space="preserve">        //The value (8) indicates that the reason is deactive ONT success，</w:t>
      </w:r>
    </w:p>
    <w:p w14:paraId="47D3EC06" w14:textId="77777777" w:rsidR="008435E4" w:rsidRDefault="008435E4" w:rsidP="008435E4">
      <w:pPr>
        <w:pStyle w:val="aff3"/>
        <w:ind w:firstLineChars="0" w:firstLine="0"/>
        <w:jc w:val="left"/>
      </w:pPr>
      <w:r>
        <w:rPr>
          <w:rFonts w:hint="eastAsia"/>
        </w:rPr>
        <w:t xml:space="preserve">        //The value (9) indicates that the reason is reset ONT，</w:t>
      </w:r>
    </w:p>
    <w:p w14:paraId="28129007" w14:textId="77777777" w:rsidR="008435E4" w:rsidRDefault="008435E4" w:rsidP="008435E4">
      <w:pPr>
        <w:pStyle w:val="aff3"/>
        <w:ind w:firstLineChars="0" w:firstLine="0"/>
        <w:jc w:val="left"/>
      </w:pPr>
      <w:r>
        <w:rPr>
          <w:rFonts w:hint="eastAsia"/>
        </w:rPr>
        <w:t xml:space="preserve">        //The value (10) indicates that the reason is re-register ONT，</w:t>
      </w:r>
    </w:p>
    <w:p w14:paraId="6B2C1AF5" w14:textId="77777777" w:rsidR="008435E4" w:rsidRDefault="008435E4" w:rsidP="008435E4">
      <w:pPr>
        <w:pStyle w:val="aff3"/>
        <w:ind w:firstLineChars="0" w:firstLine="0"/>
        <w:jc w:val="left"/>
      </w:pPr>
      <w:r>
        <w:rPr>
          <w:rFonts w:hint="eastAsia"/>
        </w:rPr>
        <w:t xml:space="preserve">        //The value (11) indicates that the reason is pop up fail，</w:t>
      </w:r>
    </w:p>
    <w:p w14:paraId="16130E9C" w14:textId="77777777" w:rsidR="008435E4" w:rsidRDefault="008435E4" w:rsidP="008435E4">
      <w:pPr>
        <w:pStyle w:val="aff3"/>
        <w:ind w:firstLineChars="0" w:firstLine="0"/>
        <w:jc w:val="left"/>
      </w:pPr>
      <w:r>
        <w:rPr>
          <w:rFonts w:hint="eastAsia"/>
        </w:rPr>
        <w:t xml:space="preserve">        //The value (13) indicates that the reason is dying-gasp，</w:t>
      </w:r>
    </w:p>
    <w:p w14:paraId="742435D5" w14:textId="77777777" w:rsidR="008435E4" w:rsidRDefault="008435E4" w:rsidP="008435E4">
      <w:pPr>
        <w:pStyle w:val="aff3"/>
        <w:ind w:firstLineChars="0" w:firstLine="0"/>
        <w:jc w:val="left"/>
      </w:pPr>
      <w:r>
        <w:rPr>
          <w:rFonts w:hint="eastAsia"/>
        </w:rPr>
        <w:t xml:space="preserve">        //The value (15) indicates that the reason is LOKI(Loss of key synch with ONUi)，</w:t>
      </w:r>
    </w:p>
    <w:p w14:paraId="2C32314E" w14:textId="77777777" w:rsidR="008435E4" w:rsidRDefault="008435E4" w:rsidP="008435E4">
      <w:pPr>
        <w:pStyle w:val="aff3"/>
        <w:ind w:firstLineChars="0" w:firstLine="0"/>
        <w:jc w:val="left"/>
      </w:pPr>
      <w:r>
        <w:rPr>
          <w:rFonts w:hint="eastAsia"/>
        </w:rPr>
        <w:t xml:space="preserve">        //The value (18) indicates that the reason is deactived ONT due to the ring，</w:t>
      </w:r>
    </w:p>
    <w:p w14:paraId="1C9A39CE" w14:textId="77777777" w:rsidR="008435E4" w:rsidRDefault="008435E4" w:rsidP="008435E4">
      <w:pPr>
        <w:pStyle w:val="aff3"/>
        <w:ind w:firstLineChars="0" w:firstLine="0"/>
        <w:jc w:val="left"/>
      </w:pPr>
      <w:r>
        <w:rPr>
          <w:rFonts w:hint="eastAsia"/>
        </w:rPr>
        <w:t xml:space="preserve">        //The value (30) indicates that the reason is shut down ONT optical module，</w:t>
      </w:r>
    </w:p>
    <w:p w14:paraId="3DBED681" w14:textId="63A85DB7" w:rsidR="008435E4" w:rsidRDefault="008435E4" w:rsidP="008435E4">
      <w:pPr>
        <w:pStyle w:val="aff3"/>
        <w:ind w:firstLineChars="0" w:firstLine="0"/>
        <w:jc w:val="left"/>
      </w:pPr>
      <w:r>
        <w:t xml:space="preserve">        //The value (255) indicates that the query fails.</w:t>
      </w:r>
    </w:p>
    <w:p w14:paraId="3EFCD4D4" w14:textId="77777777" w:rsidR="00FA4CCB" w:rsidRDefault="00FA4CCB" w:rsidP="00FA4CCB">
      <w:pPr>
        <w:pStyle w:val="aff3"/>
        <w:ind w:firstLineChars="0" w:firstLine="0"/>
        <w:jc w:val="left"/>
      </w:pPr>
      <w:r>
        <w:t xml:space="preserve">        uint32 last_down_cause = 5 [json_name = "last-down-cause"];</w:t>
      </w:r>
    </w:p>
    <w:p w14:paraId="047DB0DF" w14:textId="77777777" w:rsidR="00FA4CCB" w:rsidRDefault="00FA4CCB" w:rsidP="00FA4CCB">
      <w:pPr>
        <w:pStyle w:val="aff3"/>
        <w:ind w:firstLineChars="0" w:firstLine="0"/>
        <w:jc w:val="left"/>
      </w:pPr>
    </w:p>
    <w:p w14:paraId="64F7050B" w14:textId="77777777" w:rsidR="00FA4CCB" w:rsidRDefault="00FA4CCB" w:rsidP="00FA4CCB">
      <w:pPr>
        <w:pStyle w:val="aff3"/>
        <w:ind w:firstLineChars="0" w:firstLine="0"/>
        <w:jc w:val="left"/>
      </w:pPr>
      <w:r>
        <w:rPr>
          <w:rFonts w:hint="eastAsia"/>
        </w:rPr>
        <w:t xml:space="preserve">        //ONU状态，1-online，2-offline，255-invalid</w:t>
      </w:r>
    </w:p>
    <w:p w14:paraId="73897360" w14:textId="77777777" w:rsidR="00FA4CCB" w:rsidRDefault="00FA4CCB" w:rsidP="00FA4CCB">
      <w:pPr>
        <w:pStyle w:val="aff3"/>
        <w:ind w:firstLineChars="0" w:firstLine="0"/>
        <w:jc w:val="left"/>
      </w:pPr>
      <w:r>
        <w:t xml:space="preserve">        uint32 onu_status = 6 [json_name = "onu-status"];</w:t>
      </w:r>
    </w:p>
    <w:p w14:paraId="7B1C17CB" w14:textId="77777777" w:rsidR="00FA4CCB" w:rsidRDefault="00FA4CCB" w:rsidP="00FA4CCB">
      <w:pPr>
        <w:pStyle w:val="aff3"/>
        <w:ind w:firstLineChars="0" w:firstLine="0"/>
        <w:jc w:val="left"/>
      </w:pPr>
      <w:r>
        <w:t xml:space="preserve">    }</w:t>
      </w:r>
    </w:p>
    <w:p w14:paraId="7FC9B290" w14:textId="77777777" w:rsidR="00FA4CCB" w:rsidRDefault="00FA4CCB" w:rsidP="00FA4CCB">
      <w:pPr>
        <w:pStyle w:val="aff3"/>
        <w:ind w:firstLineChars="0" w:firstLine="0"/>
        <w:jc w:val="left"/>
      </w:pPr>
      <w:r>
        <w:t xml:space="preserve">    repeated GponPmOnuLocalInfo gpon_pm_onu_local_info = 1 [json_name = "gpon-pm-onu-local-info"];</w:t>
      </w:r>
    </w:p>
    <w:p w14:paraId="68B7A7C1" w14:textId="77D44D33" w:rsidR="00FA4CCB" w:rsidRDefault="00FA4CCB" w:rsidP="00FA4CCB">
      <w:pPr>
        <w:pStyle w:val="aff3"/>
        <w:ind w:firstLineChars="0" w:firstLine="0"/>
        <w:jc w:val="left"/>
      </w:pPr>
      <w:r>
        <w:t>}</w:t>
      </w:r>
    </w:p>
    <w:p w14:paraId="38F815F3" w14:textId="19D4709D" w:rsidR="004A31BD" w:rsidRPr="00E00AE8" w:rsidRDefault="004A31BD" w:rsidP="00CD234B">
      <w:pPr>
        <w:pStyle w:val="afffff4"/>
        <w:numPr>
          <w:ilvl w:val="0"/>
          <w:numId w:val="20"/>
        </w:numPr>
        <w:tabs>
          <w:tab w:val="clear" w:pos="360"/>
        </w:tabs>
        <w:spacing w:beforeLines="50" w:before="156" w:afterLines="50" w:after="156"/>
        <w:outlineLvl w:val="2"/>
        <w:rPr>
          <w:rFonts w:hAnsi="宋体"/>
        </w:rPr>
      </w:pPr>
      <w:bookmarkStart w:id="580" w:name="_Toc66886104"/>
      <w:r w:rsidRPr="00E00AE8">
        <w:rPr>
          <w:rFonts w:hAnsi="宋体" w:hint="eastAsia"/>
        </w:rPr>
        <w:t>a</w:t>
      </w:r>
      <w:r w:rsidRPr="00E00AE8">
        <w:rPr>
          <w:rFonts w:hAnsi="宋体"/>
        </w:rPr>
        <w:t>n-gpon-pm-onu-remote-info.proto</w:t>
      </w:r>
      <w:bookmarkEnd w:id="580"/>
    </w:p>
    <w:p w14:paraId="35D73B44" w14:textId="77777777" w:rsidR="00FA4CCB" w:rsidRDefault="00FA4CCB" w:rsidP="00FA4CCB">
      <w:pPr>
        <w:pStyle w:val="aff3"/>
        <w:ind w:firstLineChars="0" w:firstLine="0"/>
        <w:jc w:val="left"/>
      </w:pPr>
      <w:r>
        <w:t>syntax = "proto3";</w:t>
      </w:r>
    </w:p>
    <w:p w14:paraId="1D096311" w14:textId="77777777" w:rsidR="00FA4CCB" w:rsidRDefault="00FA4CCB" w:rsidP="00FA4CCB">
      <w:pPr>
        <w:pStyle w:val="aff3"/>
        <w:ind w:firstLineChars="0" w:firstLine="0"/>
        <w:jc w:val="left"/>
      </w:pPr>
      <w:r>
        <w:t>package an_gpon_pm_onu_remote_info;</w:t>
      </w:r>
    </w:p>
    <w:p w14:paraId="0C2A41F8" w14:textId="77777777" w:rsidR="00FA4CCB" w:rsidRDefault="00FA4CCB" w:rsidP="00FA4CCB">
      <w:pPr>
        <w:pStyle w:val="aff3"/>
        <w:ind w:firstLineChars="0" w:firstLine="0"/>
        <w:jc w:val="left"/>
      </w:pPr>
    </w:p>
    <w:p w14:paraId="4C3182D0" w14:textId="77777777" w:rsidR="00FA4CCB" w:rsidRDefault="00FA4CCB" w:rsidP="00FA4CCB">
      <w:pPr>
        <w:pStyle w:val="aff3"/>
        <w:ind w:firstLineChars="0" w:firstLine="0"/>
        <w:jc w:val="left"/>
      </w:pPr>
      <w:r>
        <w:t>message GponPmOnuRemoteInfos {</w:t>
      </w:r>
    </w:p>
    <w:p w14:paraId="2274367D" w14:textId="77777777" w:rsidR="00FA4CCB" w:rsidRDefault="00FA4CCB" w:rsidP="00FA4CCB">
      <w:pPr>
        <w:pStyle w:val="aff3"/>
        <w:ind w:firstLineChars="0" w:firstLine="0"/>
        <w:jc w:val="left"/>
      </w:pPr>
      <w:r>
        <w:t xml:space="preserve">    message GponPmOnuRemoteInfo {</w:t>
      </w:r>
    </w:p>
    <w:p w14:paraId="5F5B137A" w14:textId="77777777" w:rsidR="00FA4CCB" w:rsidRDefault="00FA4CCB" w:rsidP="00FA4CCB">
      <w:pPr>
        <w:pStyle w:val="aff3"/>
        <w:ind w:firstLineChars="0" w:firstLine="0"/>
        <w:jc w:val="left"/>
      </w:pPr>
      <w:r>
        <w:rPr>
          <w:rFonts w:hint="eastAsia"/>
        </w:rPr>
        <w:t xml:space="preserve">        //ONU名称，格式：v_ani.f.s.p.onuid</w:t>
      </w:r>
    </w:p>
    <w:p w14:paraId="440726C2" w14:textId="77777777" w:rsidR="00FA4CCB" w:rsidRDefault="00FA4CCB" w:rsidP="00FA4CCB">
      <w:pPr>
        <w:pStyle w:val="aff3"/>
        <w:ind w:firstLineChars="0" w:firstLine="0"/>
        <w:jc w:val="left"/>
      </w:pPr>
      <w:r>
        <w:t xml:space="preserve">        string name = 1 [json_name = "name"];</w:t>
      </w:r>
    </w:p>
    <w:p w14:paraId="6166A87B" w14:textId="77777777" w:rsidR="00FA4CCB" w:rsidRDefault="00FA4CCB" w:rsidP="00FA4CCB">
      <w:pPr>
        <w:pStyle w:val="aff3"/>
        <w:ind w:firstLineChars="0" w:firstLine="0"/>
        <w:jc w:val="left"/>
      </w:pPr>
    </w:p>
    <w:p w14:paraId="3A5A65E1" w14:textId="77777777" w:rsidR="00FA4CCB" w:rsidRDefault="00FA4CCB" w:rsidP="00FA4CCB">
      <w:pPr>
        <w:pStyle w:val="aff3"/>
        <w:ind w:firstLineChars="0" w:firstLine="0"/>
        <w:jc w:val="left"/>
      </w:pPr>
      <w:r>
        <w:rPr>
          <w:rFonts w:hint="eastAsia"/>
        </w:rPr>
        <w:t xml:space="preserve">        //下行FEC校正字节数</w:t>
      </w:r>
    </w:p>
    <w:p w14:paraId="3903317F" w14:textId="77777777" w:rsidR="00FA4CCB" w:rsidRDefault="00FA4CCB" w:rsidP="00FA4CCB">
      <w:pPr>
        <w:pStyle w:val="aff3"/>
        <w:ind w:firstLineChars="0" w:firstLine="0"/>
        <w:jc w:val="left"/>
      </w:pPr>
      <w:r>
        <w:t xml:space="preserve">        uint64 ds_fec_corrected_bytes = 2 [json_name = "ds-fec-corrected-bytes"];</w:t>
      </w:r>
    </w:p>
    <w:p w14:paraId="4A8E96EC" w14:textId="77777777" w:rsidR="00FA4CCB" w:rsidRDefault="00FA4CCB" w:rsidP="00FA4CCB">
      <w:pPr>
        <w:pStyle w:val="aff3"/>
        <w:ind w:firstLineChars="0" w:firstLine="0"/>
        <w:jc w:val="left"/>
      </w:pPr>
    </w:p>
    <w:p w14:paraId="5B40C801" w14:textId="77777777" w:rsidR="00FA4CCB" w:rsidRDefault="00FA4CCB" w:rsidP="00FA4CCB">
      <w:pPr>
        <w:pStyle w:val="aff3"/>
        <w:ind w:firstLineChars="0" w:firstLine="0"/>
        <w:jc w:val="left"/>
      </w:pPr>
      <w:r>
        <w:rPr>
          <w:rFonts w:hint="eastAsia"/>
        </w:rPr>
        <w:t xml:space="preserve">        //下行FEC校正code words数</w:t>
      </w:r>
    </w:p>
    <w:p w14:paraId="5F45BA42" w14:textId="77777777" w:rsidR="00FA4CCB" w:rsidRDefault="00FA4CCB" w:rsidP="00FA4CCB">
      <w:pPr>
        <w:pStyle w:val="aff3"/>
        <w:ind w:firstLineChars="0" w:firstLine="0"/>
        <w:jc w:val="left"/>
      </w:pPr>
      <w:r>
        <w:lastRenderedPageBreak/>
        <w:t xml:space="preserve">        uint64 ds_fec_corrected_words = 3 [json_name = "ds-fec-corrected-words"];</w:t>
      </w:r>
    </w:p>
    <w:p w14:paraId="11076566" w14:textId="77777777" w:rsidR="00FA4CCB" w:rsidRDefault="00FA4CCB" w:rsidP="00FA4CCB">
      <w:pPr>
        <w:pStyle w:val="aff3"/>
        <w:ind w:firstLineChars="0" w:firstLine="0"/>
        <w:jc w:val="left"/>
      </w:pPr>
      <w:r>
        <w:t xml:space="preserve">        </w:t>
      </w:r>
    </w:p>
    <w:p w14:paraId="63C9B15A" w14:textId="77777777" w:rsidR="00FA4CCB" w:rsidRDefault="00FA4CCB" w:rsidP="00FA4CCB">
      <w:pPr>
        <w:pStyle w:val="aff3"/>
        <w:ind w:firstLineChars="0" w:firstLine="0"/>
        <w:jc w:val="left"/>
      </w:pPr>
      <w:r>
        <w:rPr>
          <w:rFonts w:hint="eastAsia"/>
        </w:rPr>
        <w:t xml:space="preserve">        //下行FEC不可校正code words数</w:t>
      </w:r>
    </w:p>
    <w:p w14:paraId="4BA5A57B" w14:textId="77777777" w:rsidR="00FA4CCB" w:rsidRDefault="00FA4CCB" w:rsidP="00FA4CCB">
      <w:pPr>
        <w:pStyle w:val="aff3"/>
        <w:ind w:firstLineChars="0" w:firstLine="0"/>
        <w:jc w:val="left"/>
      </w:pPr>
      <w:r>
        <w:t xml:space="preserve">        uint64 ds_fec_uncorrected_words = 4 [json_name = "ds-fec-uncorrected-words"];</w:t>
      </w:r>
    </w:p>
    <w:p w14:paraId="2CCA4D15" w14:textId="77777777" w:rsidR="00FA4CCB" w:rsidRDefault="00FA4CCB" w:rsidP="00FA4CCB">
      <w:pPr>
        <w:pStyle w:val="aff3"/>
        <w:ind w:firstLineChars="0" w:firstLine="0"/>
        <w:jc w:val="left"/>
      </w:pPr>
    </w:p>
    <w:p w14:paraId="67FBD998" w14:textId="77777777" w:rsidR="00FA4CCB" w:rsidRDefault="00FA4CCB" w:rsidP="00FA4CCB">
      <w:pPr>
        <w:pStyle w:val="aff3"/>
        <w:ind w:firstLineChars="0" w:firstLine="0"/>
        <w:jc w:val="left"/>
      </w:pPr>
      <w:r>
        <w:rPr>
          <w:rFonts w:hint="eastAsia"/>
        </w:rPr>
        <w:t xml:space="preserve">        //下行接收code words总数</w:t>
      </w:r>
    </w:p>
    <w:p w14:paraId="43D79A8C" w14:textId="77777777" w:rsidR="00FA4CCB" w:rsidRDefault="00FA4CCB" w:rsidP="00FA4CCB">
      <w:pPr>
        <w:pStyle w:val="aff3"/>
        <w:ind w:firstLineChars="0" w:firstLine="0"/>
        <w:jc w:val="left"/>
      </w:pPr>
      <w:r>
        <w:t xml:space="preserve">        uint64 ds_total_rx_code_words = 5 [json_name = "ds-total-rx-code-words"];</w:t>
      </w:r>
    </w:p>
    <w:p w14:paraId="4150D024" w14:textId="77777777" w:rsidR="00FA4CCB" w:rsidRDefault="00FA4CCB" w:rsidP="00FA4CCB">
      <w:pPr>
        <w:pStyle w:val="aff3"/>
        <w:ind w:firstLineChars="0" w:firstLine="0"/>
        <w:jc w:val="left"/>
      </w:pPr>
    </w:p>
    <w:p w14:paraId="544DC267" w14:textId="77777777" w:rsidR="00FA4CCB" w:rsidRDefault="00FA4CCB" w:rsidP="00FA4CCB">
      <w:pPr>
        <w:pStyle w:val="aff3"/>
        <w:ind w:firstLineChars="0" w:firstLine="0"/>
        <w:jc w:val="left"/>
      </w:pPr>
      <w:r>
        <w:rPr>
          <w:rFonts w:hint="eastAsia"/>
        </w:rPr>
        <w:t xml:space="preserve">        //下行FEC校正时间</w:t>
      </w:r>
    </w:p>
    <w:p w14:paraId="4627D4A4" w14:textId="77777777" w:rsidR="00FA4CCB" w:rsidRDefault="00FA4CCB" w:rsidP="00FA4CCB">
      <w:pPr>
        <w:pStyle w:val="aff3"/>
        <w:ind w:firstLineChars="0" w:firstLine="0"/>
        <w:jc w:val="left"/>
      </w:pPr>
      <w:r>
        <w:t xml:space="preserve">        uint32 ds_fec_seconds = 6 [json_name = "ds-fec-seconds"];</w:t>
      </w:r>
    </w:p>
    <w:p w14:paraId="01156EA6" w14:textId="77777777" w:rsidR="00FA4CCB" w:rsidRDefault="00FA4CCB" w:rsidP="00FA4CCB">
      <w:pPr>
        <w:pStyle w:val="aff3"/>
        <w:ind w:firstLineChars="0" w:firstLine="0"/>
        <w:jc w:val="left"/>
      </w:pPr>
    </w:p>
    <w:p w14:paraId="2E428C54" w14:textId="77777777" w:rsidR="00FA4CCB" w:rsidRDefault="00FA4CCB" w:rsidP="00FA4CCB">
      <w:pPr>
        <w:pStyle w:val="aff3"/>
        <w:ind w:firstLineChars="0" w:firstLine="0"/>
        <w:jc w:val="left"/>
      </w:pPr>
      <w:r>
        <w:rPr>
          <w:rFonts w:hint="eastAsia"/>
        </w:rPr>
        <w:t xml:space="preserve">        //ONU接收到GEM HEC错误数</w:t>
      </w:r>
    </w:p>
    <w:p w14:paraId="4A0E4AEF" w14:textId="77777777" w:rsidR="00FA4CCB" w:rsidRDefault="00FA4CCB" w:rsidP="00FA4CCB">
      <w:pPr>
        <w:pStyle w:val="aff3"/>
        <w:ind w:firstLineChars="0" w:firstLine="0"/>
        <w:jc w:val="left"/>
      </w:pPr>
      <w:r>
        <w:t xml:space="preserve">        uint64 xgpon_gem_hec_error_count = 7 [json_name = "xgpon-gem-hec-error-count"];</w:t>
      </w:r>
    </w:p>
    <w:p w14:paraId="215D7EB1" w14:textId="77777777" w:rsidR="00FA4CCB" w:rsidRDefault="00FA4CCB" w:rsidP="00FA4CCB">
      <w:pPr>
        <w:pStyle w:val="aff3"/>
        <w:ind w:firstLineChars="0" w:firstLine="0"/>
        <w:jc w:val="left"/>
      </w:pPr>
    </w:p>
    <w:p w14:paraId="1AD20F97" w14:textId="77777777" w:rsidR="00FA4CCB" w:rsidRDefault="00FA4CCB" w:rsidP="00FA4CCB">
      <w:pPr>
        <w:pStyle w:val="aff3"/>
        <w:ind w:firstLineChars="0" w:firstLine="0"/>
        <w:jc w:val="left"/>
      </w:pPr>
      <w:r>
        <w:rPr>
          <w:rFonts w:hint="eastAsia"/>
        </w:rPr>
        <w:t xml:space="preserve">        //丢弃的XG-PON GEM帧数</w:t>
      </w:r>
    </w:p>
    <w:p w14:paraId="07ACCBAE" w14:textId="77777777" w:rsidR="00FA4CCB" w:rsidRDefault="00FA4CCB" w:rsidP="00FA4CCB">
      <w:pPr>
        <w:pStyle w:val="aff3"/>
        <w:ind w:firstLineChars="0" w:firstLine="0"/>
        <w:jc w:val="left"/>
      </w:pPr>
      <w:r>
        <w:t xml:space="preserve">        uint64 xgpon_gem_key_error_count = 8 [json_name = "xgpon-gem-key-error-count"];</w:t>
      </w:r>
    </w:p>
    <w:p w14:paraId="0B0E920E" w14:textId="77777777" w:rsidR="00FA4CCB" w:rsidRDefault="00FA4CCB" w:rsidP="00FA4CCB">
      <w:pPr>
        <w:pStyle w:val="aff3"/>
        <w:ind w:firstLineChars="0" w:firstLine="0"/>
        <w:jc w:val="left"/>
      </w:pPr>
    </w:p>
    <w:p w14:paraId="4905CD45" w14:textId="77777777" w:rsidR="00FA4CCB" w:rsidRDefault="00FA4CCB" w:rsidP="00FA4CCB">
      <w:pPr>
        <w:pStyle w:val="aff3"/>
        <w:ind w:firstLineChars="0" w:firstLine="0"/>
        <w:jc w:val="left"/>
      </w:pPr>
      <w:r>
        <w:rPr>
          <w:rFonts w:hint="eastAsia"/>
        </w:rPr>
        <w:t xml:space="preserve">        //内存利用率，单位%</w:t>
      </w:r>
    </w:p>
    <w:p w14:paraId="7EA0B404" w14:textId="77777777" w:rsidR="00FA4CCB" w:rsidRDefault="00FA4CCB" w:rsidP="00FA4CCB">
      <w:pPr>
        <w:pStyle w:val="aff3"/>
        <w:ind w:firstLineChars="0" w:firstLine="0"/>
        <w:jc w:val="left"/>
      </w:pPr>
      <w:r>
        <w:t xml:space="preserve">        uint32 mem_occup = 9 [json_name = "mem-occup"];</w:t>
      </w:r>
    </w:p>
    <w:p w14:paraId="7627097E" w14:textId="77777777" w:rsidR="00FA4CCB" w:rsidRDefault="00FA4CCB" w:rsidP="00FA4CCB">
      <w:pPr>
        <w:pStyle w:val="aff3"/>
        <w:ind w:firstLineChars="0" w:firstLine="0"/>
        <w:jc w:val="left"/>
      </w:pPr>
    </w:p>
    <w:p w14:paraId="52A41358" w14:textId="77777777" w:rsidR="00FA4CCB" w:rsidRDefault="00FA4CCB" w:rsidP="00FA4CCB">
      <w:pPr>
        <w:pStyle w:val="aff3"/>
        <w:ind w:firstLineChars="0" w:firstLine="0"/>
        <w:jc w:val="left"/>
      </w:pPr>
      <w:r>
        <w:rPr>
          <w:rFonts w:hint="eastAsia"/>
        </w:rPr>
        <w:t xml:space="preserve">        //CPU利用率，单位%</w:t>
      </w:r>
    </w:p>
    <w:p w14:paraId="7B86F872" w14:textId="77777777" w:rsidR="00FA4CCB" w:rsidRDefault="00FA4CCB" w:rsidP="00FA4CCB">
      <w:pPr>
        <w:pStyle w:val="aff3"/>
        <w:ind w:firstLineChars="0" w:firstLine="0"/>
        <w:jc w:val="left"/>
      </w:pPr>
      <w:r>
        <w:t xml:space="preserve">        uint32 cpu_occup = 10 [json_name = "cpu-occup"];</w:t>
      </w:r>
    </w:p>
    <w:p w14:paraId="03F639AF" w14:textId="77777777" w:rsidR="00FA4CCB" w:rsidRDefault="00FA4CCB" w:rsidP="00FA4CCB">
      <w:pPr>
        <w:pStyle w:val="aff3"/>
        <w:ind w:firstLineChars="0" w:firstLine="0"/>
        <w:jc w:val="left"/>
      </w:pPr>
    </w:p>
    <w:p w14:paraId="180FA340" w14:textId="3093DC8B" w:rsidR="00FA4CCB" w:rsidRDefault="00FA4CCB" w:rsidP="00FA4CCB">
      <w:pPr>
        <w:pStyle w:val="aff3"/>
        <w:ind w:firstLineChars="0" w:firstLine="0"/>
        <w:jc w:val="left"/>
      </w:pPr>
      <w:r>
        <w:rPr>
          <w:rFonts w:hint="eastAsia"/>
        </w:rPr>
        <w:t xml:space="preserve">        //CPU的温度，单位℃</w:t>
      </w:r>
    </w:p>
    <w:p w14:paraId="2AF69C54" w14:textId="77777777" w:rsidR="00FA4CCB" w:rsidRDefault="00FA4CCB" w:rsidP="00FA4CCB">
      <w:pPr>
        <w:pStyle w:val="aff3"/>
        <w:ind w:firstLineChars="0" w:firstLine="0"/>
        <w:jc w:val="left"/>
      </w:pPr>
      <w:r>
        <w:t xml:space="preserve">        int32 cpu_temp = 11 [json_name = "cpu-temp"];</w:t>
      </w:r>
    </w:p>
    <w:p w14:paraId="51D80055" w14:textId="77777777" w:rsidR="00FA4CCB" w:rsidRDefault="00FA4CCB" w:rsidP="00FA4CCB">
      <w:pPr>
        <w:pStyle w:val="aff3"/>
        <w:ind w:firstLineChars="0" w:firstLine="0"/>
        <w:jc w:val="left"/>
      </w:pPr>
    </w:p>
    <w:p w14:paraId="66919119" w14:textId="77777777" w:rsidR="00FA4CCB" w:rsidRDefault="00FA4CCB" w:rsidP="00FA4CCB">
      <w:pPr>
        <w:pStyle w:val="aff3"/>
        <w:ind w:firstLineChars="0" w:firstLine="0"/>
        <w:jc w:val="left"/>
      </w:pPr>
      <w:r>
        <w:rPr>
          <w:rFonts w:hint="eastAsia"/>
        </w:rPr>
        <w:t xml:space="preserve">        //ONU PON口发送报文个数</w:t>
      </w:r>
    </w:p>
    <w:p w14:paraId="79784C36" w14:textId="77777777" w:rsidR="00FA4CCB" w:rsidRDefault="00FA4CCB" w:rsidP="00FA4CCB">
      <w:pPr>
        <w:pStyle w:val="aff3"/>
        <w:ind w:firstLineChars="0" w:firstLine="0"/>
        <w:jc w:val="left"/>
      </w:pPr>
      <w:r>
        <w:t xml:space="preserve">        uint64 onu_pon_send_packets = 12 [json_name = "onu-pon-send-packets"];</w:t>
      </w:r>
    </w:p>
    <w:p w14:paraId="1710B58C" w14:textId="77777777" w:rsidR="00FA4CCB" w:rsidRDefault="00FA4CCB" w:rsidP="00FA4CCB">
      <w:pPr>
        <w:pStyle w:val="aff3"/>
        <w:ind w:firstLineChars="0" w:firstLine="0"/>
        <w:jc w:val="left"/>
      </w:pPr>
    </w:p>
    <w:p w14:paraId="77116E22" w14:textId="77777777" w:rsidR="00FA4CCB" w:rsidRDefault="00FA4CCB" w:rsidP="00FA4CCB">
      <w:pPr>
        <w:pStyle w:val="aff3"/>
        <w:ind w:firstLineChars="0" w:firstLine="0"/>
        <w:jc w:val="left"/>
      </w:pPr>
      <w:r>
        <w:rPr>
          <w:rFonts w:hint="eastAsia"/>
        </w:rPr>
        <w:t xml:space="preserve">        //ONU PON口接收报文个数</w:t>
      </w:r>
    </w:p>
    <w:p w14:paraId="72BB09FB" w14:textId="77777777" w:rsidR="00FA4CCB" w:rsidRDefault="00FA4CCB" w:rsidP="00FA4CCB">
      <w:pPr>
        <w:pStyle w:val="aff3"/>
        <w:ind w:firstLineChars="0" w:firstLine="0"/>
        <w:jc w:val="left"/>
      </w:pPr>
      <w:r>
        <w:t xml:space="preserve">        uint64 onu_pon_recv_packets = 13 [json_name = "onu-pon-recv-packets"];</w:t>
      </w:r>
    </w:p>
    <w:p w14:paraId="0C7AD74D" w14:textId="77777777" w:rsidR="00FA4CCB" w:rsidRDefault="00FA4CCB" w:rsidP="00FA4CCB">
      <w:pPr>
        <w:pStyle w:val="aff3"/>
        <w:ind w:firstLineChars="0" w:firstLine="0"/>
        <w:jc w:val="left"/>
      </w:pPr>
    </w:p>
    <w:p w14:paraId="5FA254DA" w14:textId="77777777" w:rsidR="00FA4CCB" w:rsidRDefault="00FA4CCB" w:rsidP="00FA4CCB">
      <w:pPr>
        <w:pStyle w:val="aff3"/>
        <w:ind w:firstLineChars="0" w:firstLine="0"/>
        <w:jc w:val="left"/>
      </w:pPr>
      <w:r>
        <w:rPr>
          <w:rFonts w:hint="eastAsia"/>
        </w:rPr>
        <w:t xml:space="preserve">        //ONU PON口接收报文错误个数</w:t>
      </w:r>
    </w:p>
    <w:p w14:paraId="719E0BA7" w14:textId="77777777" w:rsidR="00FA4CCB" w:rsidRDefault="00FA4CCB" w:rsidP="00FA4CCB">
      <w:pPr>
        <w:pStyle w:val="aff3"/>
        <w:ind w:firstLineChars="0" w:firstLine="0"/>
        <w:jc w:val="left"/>
      </w:pPr>
      <w:r>
        <w:t xml:space="preserve">        uint64 onu_pon_recv_errors_packets = 14 [json_name = "onu-pon-recv-errors-packets"];</w:t>
      </w:r>
    </w:p>
    <w:p w14:paraId="57320B6A" w14:textId="77777777" w:rsidR="00FA4CCB" w:rsidRDefault="00FA4CCB" w:rsidP="00FA4CCB">
      <w:pPr>
        <w:pStyle w:val="aff3"/>
        <w:ind w:firstLineChars="0" w:firstLine="0"/>
        <w:jc w:val="left"/>
      </w:pPr>
    </w:p>
    <w:p w14:paraId="35ECC430" w14:textId="77777777" w:rsidR="00FA4CCB" w:rsidRDefault="00FA4CCB" w:rsidP="00FA4CCB">
      <w:pPr>
        <w:pStyle w:val="aff3"/>
        <w:ind w:firstLineChars="0" w:firstLine="0"/>
        <w:jc w:val="left"/>
      </w:pPr>
      <w:r>
        <w:rPr>
          <w:rFonts w:hint="eastAsia"/>
        </w:rPr>
        <w:t xml:space="preserve">        //ONU所有TCONT队列丢包个数</w:t>
      </w:r>
    </w:p>
    <w:p w14:paraId="572F47BE" w14:textId="77777777" w:rsidR="00FA4CCB" w:rsidRDefault="00FA4CCB" w:rsidP="00FA4CCB">
      <w:pPr>
        <w:pStyle w:val="aff3"/>
        <w:ind w:firstLineChars="0" w:firstLine="0"/>
        <w:jc w:val="left"/>
      </w:pPr>
      <w:r>
        <w:t xml:space="preserve">        uint64 tcont_queue_dropped_packets = 15 [json_name = "tcont-queue-dropped-packets"];</w:t>
      </w:r>
    </w:p>
    <w:p w14:paraId="4BE029DA" w14:textId="77777777" w:rsidR="00FA4CCB" w:rsidRDefault="00FA4CCB" w:rsidP="00FA4CCB">
      <w:pPr>
        <w:pStyle w:val="aff3"/>
        <w:ind w:firstLineChars="0" w:firstLine="0"/>
        <w:jc w:val="left"/>
      </w:pPr>
    </w:p>
    <w:p w14:paraId="71B26443" w14:textId="77777777" w:rsidR="00FA4CCB" w:rsidRDefault="00FA4CCB" w:rsidP="00FA4CCB">
      <w:pPr>
        <w:pStyle w:val="aff3"/>
        <w:ind w:firstLineChars="0" w:firstLine="0"/>
        <w:jc w:val="left"/>
      </w:pPr>
      <w:r>
        <w:rPr>
          <w:rFonts w:hint="eastAsia"/>
        </w:rPr>
        <w:t xml:space="preserve">        //ONU所有TCONT队列转发包个数</w:t>
      </w:r>
    </w:p>
    <w:p w14:paraId="63BD56E6" w14:textId="77777777" w:rsidR="00FA4CCB" w:rsidRDefault="00FA4CCB" w:rsidP="00FA4CCB">
      <w:pPr>
        <w:pStyle w:val="aff3"/>
        <w:ind w:firstLineChars="0" w:firstLine="0"/>
        <w:jc w:val="left"/>
      </w:pPr>
      <w:r>
        <w:t xml:space="preserve">        uint64 tcont_queue_passing_packets = 16 [json_name = "tcont-queue-passing-packets"];</w:t>
      </w:r>
    </w:p>
    <w:p w14:paraId="71BB996E" w14:textId="77777777" w:rsidR="00FA4CCB" w:rsidRDefault="00FA4CCB" w:rsidP="00FA4CCB">
      <w:pPr>
        <w:pStyle w:val="aff3"/>
        <w:ind w:firstLineChars="0" w:firstLine="0"/>
        <w:jc w:val="left"/>
      </w:pPr>
      <w:r>
        <w:lastRenderedPageBreak/>
        <w:t xml:space="preserve">    }</w:t>
      </w:r>
    </w:p>
    <w:p w14:paraId="44FA1609" w14:textId="77777777" w:rsidR="00FA4CCB" w:rsidRDefault="00FA4CCB" w:rsidP="00FA4CCB">
      <w:pPr>
        <w:pStyle w:val="aff3"/>
        <w:ind w:firstLineChars="0" w:firstLine="0"/>
        <w:jc w:val="left"/>
      </w:pPr>
      <w:r>
        <w:t xml:space="preserve">    repeated GponPmOnuRemoteInfo gpon_pm_onu_remote_info = 1 [json_name = "gpon-pm-onu-remote-info"];</w:t>
      </w:r>
    </w:p>
    <w:p w14:paraId="42589CA9" w14:textId="492C2186" w:rsidR="00FA4CCB" w:rsidRDefault="00FA4CCB" w:rsidP="00FA4CCB">
      <w:pPr>
        <w:pStyle w:val="aff3"/>
        <w:ind w:firstLineChars="0" w:firstLine="0"/>
        <w:jc w:val="left"/>
      </w:pPr>
      <w:r>
        <w:t>}</w:t>
      </w:r>
    </w:p>
    <w:p w14:paraId="3A3AE3CD" w14:textId="746F2772" w:rsidR="004A31BD" w:rsidRDefault="004A31BD" w:rsidP="00CD234B">
      <w:pPr>
        <w:pStyle w:val="afffff4"/>
        <w:numPr>
          <w:ilvl w:val="0"/>
          <w:numId w:val="20"/>
        </w:numPr>
        <w:tabs>
          <w:tab w:val="clear" w:pos="360"/>
        </w:tabs>
        <w:spacing w:beforeLines="50" w:before="156" w:afterLines="50" w:after="156"/>
        <w:outlineLvl w:val="2"/>
        <w:rPr>
          <w:rFonts w:hAnsi="宋体"/>
        </w:rPr>
      </w:pPr>
      <w:bookmarkStart w:id="581" w:name="_Toc66886105"/>
      <w:r w:rsidRPr="00D75063">
        <w:rPr>
          <w:rFonts w:hAnsi="宋体" w:hint="eastAsia"/>
        </w:rPr>
        <w:t>a</w:t>
      </w:r>
      <w:r w:rsidRPr="00D75063">
        <w:rPr>
          <w:rFonts w:hAnsi="宋体"/>
        </w:rPr>
        <w:t>n-</w:t>
      </w:r>
      <w:r>
        <w:rPr>
          <w:rFonts w:hAnsi="宋体"/>
        </w:rPr>
        <w:t>gpon-</w:t>
      </w:r>
      <w:r w:rsidRPr="00D75063">
        <w:rPr>
          <w:rFonts w:hAnsi="宋体"/>
        </w:rPr>
        <w:t>pm-onu-traffic.proto</w:t>
      </w:r>
      <w:bookmarkEnd w:id="581"/>
    </w:p>
    <w:p w14:paraId="15F4A2A2" w14:textId="77777777" w:rsidR="00FA4CCB" w:rsidRDefault="00FA4CCB" w:rsidP="00FA4CCB">
      <w:pPr>
        <w:pStyle w:val="aff3"/>
        <w:ind w:firstLineChars="0" w:firstLine="0"/>
        <w:jc w:val="left"/>
      </w:pPr>
      <w:r>
        <w:t>syntax = "proto3";</w:t>
      </w:r>
    </w:p>
    <w:p w14:paraId="650FD706" w14:textId="77777777" w:rsidR="00FA4CCB" w:rsidRDefault="00FA4CCB" w:rsidP="00FA4CCB">
      <w:pPr>
        <w:pStyle w:val="aff3"/>
        <w:ind w:firstLineChars="0" w:firstLine="0"/>
        <w:jc w:val="left"/>
      </w:pPr>
      <w:r>
        <w:t>package an_gpon_pm_onu_traffic;</w:t>
      </w:r>
    </w:p>
    <w:p w14:paraId="2BB8E789" w14:textId="77777777" w:rsidR="00FA4CCB" w:rsidRDefault="00FA4CCB" w:rsidP="00FA4CCB">
      <w:pPr>
        <w:pStyle w:val="aff3"/>
        <w:ind w:firstLineChars="0" w:firstLine="0"/>
        <w:jc w:val="left"/>
      </w:pPr>
    </w:p>
    <w:p w14:paraId="6F972AE3" w14:textId="77777777" w:rsidR="00FA4CCB" w:rsidRDefault="00FA4CCB" w:rsidP="00FA4CCB">
      <w:pPr>
        <w:pStyle w:val="aff3"/>
        <w:ind w:firstLineChars="0" w:firstLine="0"/>
        <w:jc w:val="left"/>
      </w:pPr>
      <w:r>
        <w:t>message GponPmOnuTraffics {</w:t>
      </w:r>
    </w:p>
    <w:p w14:paraId="1555488B" w14:textId="77777777" w:rsidR="00FA4CCB" w:rsidRDefault="00FA4CCB" w:rsidP="00FA4CCB">
      <w:pPr>
        <w:pStyle w:val="aff3"/>
        <w:ind w:firstLineChars="0" w:firstLine="0"/>
        <w:jc w:val="left"/>
      </w:pPr>
      <w:r>
        <w:t xml:space="preserve">    message GponPmOnuTraffic {</w:t>
      </w:r>
    </w:p>
    <w:p w14:paraId="03CCBC90" w14:textId="77777777" w:rsidR="00FA4CCB" w:rsidRDefault="00FA4CCB" w:rsidP="00FA4CCB">
      <w:pPr>
        <w:pStyle w:val="aff3"/>
        <w:ind w:firstLineChars="0" w:firstLine="0"/>
        <w:jc w:val="left"/>
      </w:pPr>
      <w:r>
        <w:rPr>
          <w:rFonts w:hint="eastAsia"/>
        </w:rPr>
        <w:t xml:space="preserve">        //ONU名称，格式：v_ani.f.s.p.ONUid</w:t>
      </w:r>
    </w:p>
    <w:p w14:paraId="606A9F67" w14:textId="77777777" w:rsidR="00FA4CCB" w:rsidRDefault="00FA4CCB" w:rsidP="00FA4CCB">
      <w:pPr>
        <w:pStyle w:val="aff3"/>
        <w:ind w:firstLineChars="0" w:firstLine="0"/>
        <w:jc w:val="left"/>
      </w:pPr>
      <w:r>
        <w:t xml:space="preserve">        string name = 1 [json_name = "name"];</w:t>
      </w:r>
    </w:p>
    <w:p w14:paraId="75720A02" w14:textId="77777777" w:rsidR="00FA4CCB" w:rsidRDefault="00FA4CCB" w:rsidP="00FA4CCB">
      <w:pPr>
        <w:pStyle w:val="aff3"/>
        <w:ind w:firstLineChars="0" w:firstLine="0"/>
        <w:jc w:val="left"/>
      </w:pPr>
    </w:p>
    <w:p w14:paraId="32F6D588" w14:textId="77777777" w:rsidR="00FA4CCB" w:rsidRDefault="00FA4CCB" w:rsidP="00FA4CCB">
      <w:pPr>
        <w:pStyle w:val="aff3"/>
        <w:ind w:firstLineChars="0" w:firstLine="0"/>
        <w:jc w:val="left"/>
      </w:pPr>
      <w:r>
        <w:rPr>
          <w:rFonts w:hint="eastAsia"/>
        </w:rPr>
        <w:t xml:space="preserve">        //ONU下行平均速率，单位kbps</w:t>
      </w:r>
    </w:p>
    <w:p w14:paraId="426A7DF9" w14:textId="77777777" w:rsidR="00FA4CCB" w:rsidRDefault="00FA4CCB" w:rsidP="00FA4CCB">
      <w:pPr>
        <w:pStyle w:val="aff3"/>
        <w:ind w:firstLineChars="0" w:firstLine="0"/>
        <w:jc w:val="left"/>
      </w:pPr>
      <w:r>
        <w:t xml:space="preserve">        uint32 tx_rate = 2 [json_name = "tx-rate"];</w:t>
      </w:r>
    </w:p>
    <w:p w14:paraId="0A6FA2CF" w14:textId="77777777" w:rsidR="00FA4CCB" w:rsidRDefault="00FA4CCB" w:rsidP="00FA4CCB">
      <w:pPr>
        <w:pStyle w:val="aff3"/>
        <w:ind w:firstLineChars="0" w:firstLine="0"/>
        <w:jc w:val="left"/>
      </w:pPr>
    </w:p>
    <w:p w14:paraId="77C5A182" w14:textId="77777777" w:rsidR="00FA4CCB" w:rsidRDefault="00FA4CCB" w:rsidP="00FA4CCB">
      <w:pPr>
        <w:pStyle w:val="aff3"/>
        <w:ind w:firstLineChars="0" w:firstLine="0"/>
        <w:jc w:val="left"/>
      </w:pPr>
      <w:r>
        <w:rPr>
          <w:rFonts w:hint="eastAsia"/>
        </w:rPr>
        <w:t xml:space="preserve">        //ONU上行平均速率，单位kbps</w:t>
      </w:r>
    </w:p>
    <w:p w14:paraId="73D1EEE9" w14:textId="77777777" w:rsidR="00FA4CCB" w:rsidRDefault="00FA4CCB" w:rsidP="00FA4CCB">
      <w:pPr>
        <w:pStyle w:val="aff3"/>
        <w:ind w:firstLineChars="0" w:firstLine="0"/>
        <w:jc w:val="left"/>
      </w:pPr>
      <w:r>
        <w:t xml:space="preserve">        uint32 rx_rate = 3 [json_name = "rx-rate"];</w:t>
      </w:r>
    </w:p>
    <w:p w14:paraId="57C7560E" w14:textId="77777777" w:rsidR="00FA4CCB" w:rsidRDefault="00FA4CCB" w:rsidP="00FA4CCB">
      <w:pPr>
        <w:pStyle w:val="aff3"/>
        <w:ind w:firstLineChars="0" w:firstLine="0"/>
        <w:jc w:val="left"/>
      </w:pPr>
    </w:p>
    <w:p w14:paraId="153D4934" w14:textId="77777777" w:rsidR="00FA4CCB" w:rsidRDefault="00FA4CCB" w:rsidP="00FA4CCB">
      <w:pPr>
        <w:pStyle w:val="aff3"/>
        <w:ind w:firstLineChars="0" w:firstLine="0"/>
        <w:jc w:val="left"/>
      </w:pPr>
      <w:r>
        <w:rPr>
          <w:rFonts w:hint="eastAsia"/>
        </w:rPr>
        <w:t xml:space="preserve">        //ONU下行秒级峰值速率，单位kbps</w:t>
      </w:r>
    </w:p>
    <w:p w14:paraId="6B2E1BDE" w14:textId="77777777" w:rsidR="00FA4CCB" w:rsidRDefault="00FA4CCB" w:rsidP="00FA4CCB">
      <w:pPr>
        <w:pStyle w:val="aff3"/>
        <w:ind w:firstLineChars="0" w:firstLine="0"/>
        <w:jc w:val="left"/>
      </w:pPr>
      <w:r>
        <w:t xml:space="preserve">        uint32 tx_peak_rate = 4 [json_name = "tx-peak-rate"];</w:t>
      </w:r>
    </w:p>
    <w:p w14:paraId="62EFF487" w14:textId="77777777" w:rsidR="00FA4CCB" w:rsidRDefault="00FA4CCB" w:rsidP="00FA4CCB">
      <w:pPr>
        <w:pStyle w:val="aff3"/>
        <w:ind w:firstLineChars="0" w:firstLine="0"/>
        <w:jc w:val="left"/>
      </w:pPr>
    </w:p>
    <w:p w14:paraId="2A84DA00" w14:textId="77777777" w:rsidR="00FA4CCB" w:rsidRDefault="00FA4CCB" w:rsidP="00FA4CCB">
      <w:pPr>
        <w:pStyle w:val="aff3"/>
        <w:ind w:firstLineChars="0" w:firstLine="0"/>
        <w:jc w:val="left"/>
      </w:pPr>
      <w:r>
        <w:rPr>
          <w:rFonts w:hint="eastAsia"/>
        </w:rPr>
        <w:t xml:space="preserve">        //ONU上行秒级峰值速率，单位kbps</w:t>
      </w:r>
    </w:p>
    <w:p w14:paraId="45AC0E9D" w14:textId="77777777" w:rsidR="00FA4CCB" w:rsidRDefault="00FA4CCB" w:rsidP="00FA4CCB">
      <w:pPr>
        <w:pStyle w:val="aff3"/>
        <w:ind w:firstLineChars="0" w:firstLine="0"/>
        <w:jc w:val="left"/>
      </w:pPr>
      <w:r>
        <w:t xml:space="preserve">        uint32 rx_peak_rate = 5 [json_name = "rx-peak-rate"];</w:t>
      </w:r>
    </w:p>
    <w:p w14:paraId="74B963FD" w14:textId="77777777" w:rsidR="00FA4CCB" w:rsidRDefault="00FA4CCB" w:rsidP="00FA4CCB">
      <w:pPr>
        <w:pStyle w:val="aff3"/>
        <w:ind w:firstLineChars="0" w:firstLine="0"/>
        <w:jc w:val="left"/>
      </w:pPr>
      <w:r>
        <w:t xml:space="preserve">    }</w:t>
      </w:r>
    </w:p>
    <w:p w14:paraId="073DE1A4" w14:textId="77777777" w:rsidR="00FA4CCB" w:rsidRDefault="00FA4CCB" w:rsidP="00FA4CCB">
      <w:pPr>
        <w:pStyle w:val="aff3"/>
        <w:ind w:firstLineChars="0" w:firstLine="0"/>
        <w:jc w:val="left"/>
      </w:pPr>
      <w:r>
        <w:t xml:space="preserve">    repeated GponPmOnuTraffic gpon_pm_onu_traffic = 1 [json_name = "gpon-pm-onu-traffic"];</w:t>
      </w:r>
    </w:p>
    <w:p w14:paraId="7945DBBA" w14:textId="77777777" w:rsidR="00D451D6" w:rsidRDefault="00FA4CCB" w:rsidP="00FA4CCB">
      <w:pPr>
        <w:pStyle w:val="aff3"/>
        <w:ind w:firstLineChars="0" w:firstLine="0"/>
        <w:jc w:val="left"/>
        <w:rPr>
          <w:ins w:id="582" w:author="作者" w:date="2021-03-15T17:07:00Z"/>
        </w:rPr>
        <w:sectPr w:rsidR="00D451D6" w:rsidSect="005D013B">
          <w:type w:val="oddPage"/>
          <w:pgSz w:w="11906" w:h="16838" w:code="9"/>
          <w:pgMar w:top="1418" w:right="1134" w:bottom="1134" w:left="1418" w:header="1418" w:footer="1134" w:gutter="0"/>
          <w:cols w:space="425"/>
          <w:formProt w:val="0"/>
          <w:docGrid w:type="linesAndChars" w:linePitch="312"/>
        </w:sectPr>
      </w:pPr>
      <w:r>
        <w:t>}</w:t>
      </w:r>
    </w:p>
    <w:p w14:paraId="35E55EDF" w14:textId="7DCA6C94" w:rsidR="00D451D6" w:rsidRPr="00201A95" w:rsidRDefault="00D451D6" w:rsidP="00D451D6">
      <w:pPr>
        <w:pStyle w:val="affff8"/>
        <w:keepNext w:val="0"/>
        <w:tabs>
          <w:tab w:val="clear" w:pos="360"/>
        </w:tabs>
        <w:adjustRightInd w:val="0"/>
        <w:snapToGrid w:val="0"/>
        <w:spacing w:before="851" w:after="284"/>
        <w:rPr>
          <w:ins w:id="583" w:author="作者" w:date="2021-03-15T17:08:00Z"/>
        </w:rPr>
      </w:pPr>
      <w:bookmarkStart w:id="584" w:name="_Toc66886106"/>
      <w:ins w:id="585" w:author="作者" w:date="2021-03-15T17:08:00Z">
        <w:r>
          <w:rPr>
            <w:rFonts w:hint="eastAsia"/>
          </w:rPr>
          <w:lastRenderedPageBreak/>
          <w:t>附录</w:t>
        </w:r>
      </w:ins>
      <w:ins w:id="586" w:author="作者" w:date="2021-03-15T17:10:00Z">
        <w:r>
          <w:rPr>
            <w:rFonts w:hint="eastAsia"/>
          </w:rPr>
          <w:t>C</w:t>
        </w:r>
      </w:ins>
      <w:ins w:id="587" w:author="作者" w:date="2021-03-15T17:08:00Z">
        <w:r>
          <w:br/>
        </w:r>
        <w:r w:rsidRPr="000F6891">
          <w:rPr>
            <w:rFonts w:hAnsi="黑体" w:hint="eastAsia"/>
          </w:rPr>
          <w:t>（</w:t>
        </w:r>
        <w:r>
          <w:rPr>
            <w:rFonts w:hAnsi="黑体" w:hint="eastAsia"/>
          </w:rPr>
          <w:t>规范</w:t>
        </w:r>
        <w:r w:rsidRPr="00C57005">
          <w:rPr>
            <w:rFonts w:hAnsi="黑体" w:hint="eastAsia"/>
          </w:rPr>
          <w:t>性）</w:t>
        </w:r>
        <w:r>
          <w:rPr>
            <w:rFonts w:hAnsi="黑体"/>
          </w:rPr>
          <w:br/>
        </w:r>
      </w:ins>
      <w:ins w:id="588" w:author="作者" w:date="2021-03-15T17:11:00Z">
        <w:r>
          <w:rPr>
            <w:rFonts w:hAnsi="黑体" w:hint="eastAsia"/>
          </w:rPr>
          <w:t>sensor</w:t>
        </w:r>
      </w:ins>
      <w:ins w:id="589" w:author="作者" w:date="2021-03-15T17:12:00Z">
        <w:r>
          <w:rPr>
            <w:rFonts w:hAnsi="黑体"/>
          </w:rPr>
          <w:t xml:space="preserve"> </w:t>
        </w:r>
      </w:ins>
      <w:ins w:id="590" w:author="作者" w:date="2021-03-15T17:11:00Z">
        <w:r>
          <w:rPr>
            <w:rFonts w:hAnsi="黑体" w:hint="eastAsia"/>
          </w:rPr>
          <w:t>path</w:t>
        </w:r>
      </w:ins>
      <w:ins w:id="591" w:author="作者" w:date="2021-03-16T17:13:00Z">
        <w:r w:rsidR="00425FC4">
          <w:rPr>
            <w:rFonts w:hAnsi="黑体" w:hint="eastAsia"/>
          </w:rPr>
          <w:t>格式</w:t>
        </w:r>
      </w:ins>
      <w:bookmarkEnd w:id="584"/>
    </w:p>
    <w:p w14:paraId="4F37ED6A" w14:textId="69224C4A" w:rsidR="00425FC4" w:rsidRPr="00056FDA" w:rsidRDefault="00425FC4" w:rsidP="00425FC4">
      <w:pPr>
        <w:pStyle w:val="aff3"/>
        <w:rPr>
          <w:ins w:id="592" w:author="作者" w:date="2021-03-16T17:12:00Z"/>
        </w:rPr>
      </w:pPr>
      <w:ins w:id="593" w:author="作者" w:date="2021-03-16T17:12:00Z">
        <w:r w:rsidRPr="00056FDA">
          <w:rPr>
            <w:rFonts w:hint="eastAsia"/>
          </w:rPr>
          <w:t>sensor</w:t>
        </w:r>
        <w:r w:rsidRPr="00056FDA">
          <w:t xml:space="preserve"> </w:t>
        </w:r>
        <w:r w:rsidRPr="00056FDA">
          <w:rPr>
            <w:rFonts w:hint="eastAsia"/>
          </w:rPr>
          <w:t>path格式如下：</w:t>
        </w:r>
      </w:ins>
    </w:p>
    <w:p w14:paraId="2F9BDBDE" w14:textId="0D33709E" w:rsidR="00425FC4" w:rsidRDefault="00425FC4" w:rsidP="00FC494F">
      <w:pPr>
        <w:pStyle w:val="aff3"/>
        <w:ind w:firstLineChars="0" w:firstLine="0"/>
        <w:jc w:val="center"/>
        <w:rPr>
          <w:ins w:id="594" w:author="作者" w:date="2021-03-16T17:12:00Z"/>
        </w:rPr>
      </w:pPr>
      <w:ins w:id="595" w:author="作者" w:date="2021-03-16T17:12:00Z">
        <w:r>
          <w:rPr>
            <w:rFonts w:hint="eastAsia"/>
          </w:rPr>
          <w:t>业务数据层数据模型</w:t>
        </w:r>
        <w:r w:rsidRPr="00056FDA">
          <w:rPr>
            <w:rFonts w:hint="eastAsia"/>
          </w:rPr>
          <w:t>文件名</w:t>
        </w:r>
        <w:r>
          <w:rPr>
            <w:rFonts w:hint="eastAsia"/>
          </w:rPr>
          <w:t>：</w:t>
        </w:r>
        <w:r>
          <w:t>message</w:t>
        </w:r>
        <w:r>
          <w:rPr>
            <w:rFonts w:hint="eastAsia"/>
          </w:rPr>
          <w:t>名/</w:t>
        </w:r>
      </w:ins>
      <w:ins w:id="596" w:author="作者" w:date="2021-03-16T17:18:00Z">
        <w:r w:rsidR="00066EE9">
          <w:t>…</w:t>
        </w:r>
      </w:ins>
      <w:ins w:id="597" w:author="作者" w:date="2021-03-16T17:12:00Z">
        <w:r>
          <w:rPr>
            <w:rFonts w:hint="eastAsia"/>
          </w:rPr>
          <w:t>/message名</w:t>
        </w:r>
      </w:ins>
    </w:p>
    <w:p w14:paraId="2F52130A" w14:textId="7AB13E39" w:rsidR="00FC494F" w:rsidRDefault="00425FC4" w:rsidP="00425FC4">
      <w:pPr>
        <w:pStyle w:val="aff3"/>
      </w:pPr>
      <w:ins w:id="598" w:author="作者" w:date="2021-03-16T17:12:00Z">
        <w:r>
          <w:rPr>
            <w:rFonts w:hint="eastAsia"/>
          </w:rPr>
          <w:t>其中</w:t>
        </w:r>
      </w:ins>
      <w:ins w:id="599" w:author="作者" w:date="2021-03-17T15:00:00Z">
        <w:r w:rsidR="00FC494F">
          <w:rPr>
            <w:rFonts w:hint="eastAsia"/>
          </w:rPr>
          <w:t>：</w:t>
        </w:r>
      </w:ins>
    </w:p>
    <w:p w14:paraId="094E9DC2" w14:textId="51651E8E" w:rsidR="00425FC4" w:rsidRDefault="00425FC4" w:rsidP="00425FC4">
      <w:pPr>
        <w:pStyle w:val="aff3"/>
        <w:rPr>
          <w:ins w:id="600" w:author="作者" w:date="2021-03-16T17:12:00Z"/>
        </w:rPr>
      </w:pPr>
      <w:ins w:id="601" w:author="作者" w:date="2021-03-16T17:12:00Z">
        <w:r>
          <w:rPr>
            <w:rFonts w:hint="eastAsia"/>
          </w:rPr>
          <w:t>“message名/message名/message名”为数据模型中的节点路径，按需求配置。</w:t>
        </w:r>
      </w:ins>
    </w:p>
    <w:p w14:paraId="1C5613B9" w14:textId="67A84733" w:rsidR="00FC494F" w:rsidRPr="00FC494F" w:rsidRDefault="00FC494F" w:rsidP="00FC494F">
      <w:pPr>
        <w:pStyle w:val="aff3"/>
      </w:pPr>
      <w:ins w:id="602" w:author="作者" w:date="2021-03-17T15:00:00Z">
        <w:r>
          <w:rPr>
            <w:rFonts w:hint="eastAsia"/>
          </w:rPr>
          <w:t>示例</w:t>
        </w:r>
      </w:ins>
      <w:ins w:id="603" w:author="作者" w:date="2021-03-16T17:14:00Z">
        <w:r>
          <w:rPr>
            <w:rFonts w:hint="eastAsia"/>
          </w:rPr>
          <w:t>：</w:t>
        </w:r>
      </w:ins>
      <w:ins w:id="604" w:author="作者" w:date="2021-03-16T17:16:00Z">
        <w:r>
          <w:rPr>
            <w:rFonts w:hint="eastAsia"/>
          </w:rPr>
          <w:t>采集队列流量使用an-</w:t>
        </w:r>
        <w:r>
          <w:t>bb-quene-kpi.proto</w:t>
        </w:r>
        <w:r>
          <w:rPr>
            <w:rFonts w:hint="eastAsia"/>
          </w:rPr>
          <w:t>模型中的</w:t>
        </w:r>
      </w:ins>
      <w:ins w:id="605" w:author="作者" w:date="2021-03-16T17:17:00Z">
        <w:r>
          <w:rPr>
            <w:rFonts w:hint="eastAsia"/>
          </w:rPr>
          <w:t>message</w:t>
        </w:r>
        <w:r>
          <w:t xml:space="preserve"> QueueKpiRecords</w:t>
        </w:r>
        <w:r>
          <w:rPr>
            <w:rFonts w:hint="eastAsia"/>
          </w:rPr>
          <w:t>，sensor</w:t>
        </w:r>
        <w:r>
          <w:t xml:space="preserve"> </w:t>
        </w:r>
        <w:r>
          <w:rPr>
            <w:rFonts w:hint="eastAsia"/>
          </w:rPr>
          <w:t>path为</w:t>
        </w:r>
        <w:r>
          <w:t>an-bb-quene-kpi:QueueKpiRecords</w:t>
        </w:r>
        <w:r>
          <w:rPr>
            <w:rFonts w:hint="eastAsia"/>
          </w:rPr>
          <w:t>。</w:t>
        </w:r>
      </w:ins>
    </w:p>
    <w:p w14:paraId="2806C13E" w14:textId="78C44348" w:rsidR="00425FC4" w:rsidRDefault="00425FC4" w:rsidP="00425FC4">
      <w:pPr>
        <w:pStyle w:val="aff3"/>
        <w:rPr>
          <w:ins w:id="606" w:author="作者" w:date="2021-03-16T17:14:00Z"/>
        </w:rPr>
      </w:pPr>
      <w:ins w:id="607" w:author="作者" w:date="2021-03-16T17:12:00Z">
        <w:r>
          <w:rPr>
            <w:rFonts w:hint="eastAsia"/>
          </w:rPr>
          <w:t>当需要采集单个采集对象时，应配合an-telemetry-ext.</w:t>
        </w:r>
        <w:r>
          <w:t>yang</w:t>
        </w:r>
        <w:r>
          <w:rPr>
            <w:rFonts w:hint="eastAsia"/>
          </w:rPr>
          <w:t>中的</w:t>
        </w:r>
        <w:r w:rsidRPr="00425FC4">
          <w:t>filter</w:t>
        </w:r>
        <w:r>
          <w:rPr>
            <w:rFonts w:hint="eastAsia"/>
          </w:rPr>
          <w:t>配置。</w:t>
        </w:r>
      </w:ins>
    </w:p>
    <w:p w14:paraId="4A50F6C4" w14:textId="77777777" w:rsidR="00425FC4" w:rsidRDefault="00425FC4" w:rsidP="00D451D6">
      <w:pPr>
        <w:pStyle w:val="aff3"/>
      </w:pPr>
    </w:p>
    <w:p w14:paraId="7735C0D8" w14:textId="77777777" w:rsidR="00281730" w:rsidRDefault="00281730" w:rsidP="003D0A3D">
      <w:pPr>
        <w:pStyle w:val="afffc"/>
        <w:spacing w:before="851" w:after="284"/>
      </w:pPr>
      <w:bookmarkStart w:id="608" w:name="BKCKWX"/>
      <w:bookmarkStart w:id="609" w:name="_Toc353113864"/>
      <w:bookmarkStart w:id="610" w:name="_Toc353115158"/>
      <w:bookmarkStart w:id="611" w:name="_Toc353115732"/>
      <w:bookmarkStart w:id="612" w:name="_Toc353216107"/>
      <w:bookmarkStart w:id="613" w:name="_Toc353822075"/>
      <w:bookmarkStart w:id="614" w:name="_Toc354230675"/>
      <w:bookmarkStart w:id="615" w:name="_Toc354237408"/>
      <w:bookmarkStart w:id="616" w:name="_Toc355594952"/>
      <w:bookmarkStart w:id="617" w:name="_Toc428034571"/>
      <w:bookmarkStart w:id="618" w:name="_Toc428036071"/>
      <w:bookmarkStart w:id="619" w:name="_Toc428173536"/>
      <w:bookmarkStart w:id="620" w:name="_Toc428173634"/>
      <w:bookmarkStart w:id="621" w:name="_Toc428175145"/>
      <w:bookmarkStart w:id="622" w:name="_Toc428180861"/>
      <w:bookmarkStart w:id="623" w:name="_Toc428192581"/>
      <w:bookmarkStart w:id="624" w:name="_Toc428261405"/>
      <w:bookmarkStart w:id="625" w:name="_Toc456789466"/>
      <w:bookmarkStart w:id="626" w:name="_Toc457637680"/>
      <w:bookmarkStart w:id="627" w:name="_Toc457637703"/>
      <w:bookmarkStart w:id="628" w:name="_Toc457987150"/>
      <w:bookmarkStart w:id="629" w:name="_Toc485027269"/>
      <w:bookmarkStart w:id="630" w:name="_Toc496693383"/>
      <w:bookmarkStart w:id="631" w:name="_Toc508619159"/>
      <w:bookmarkStart w:id="632" w:name="_Toc508645495"/>
      <w:bookmarkStart w:id="633" w:name="_Toc508714819"/>
      <w:bookmarkStart w:id="634" w:name="_Toc508731486"/>
      <w:bookmarkStart w:id="635" w:name="_Toc508873571"/>
      <w:bookmarkStart w:id="636" w:name="_Toc508888413"/>
      <w:bookmarkStart w:id="637" w:name="_Toc508908353"/>
      <w:bookmarkStart w:id="638" w:name="_Toc523855732"/>
      <w:bookmarkStart w:id="639" w:name="_Toc525812071"/>
      <w:bookmarkStart w:id="640" w:name="_Toc526782204"/>
      <w:bookmarkStart w:id="641" w:name="_Toc527448745"/>
      <w:bookmarkStart w:id="642" w:name="_Toc527448866"/>
      <w:bookmarkStart w:id="643" w:name="_Toc66886107"/>
      <w:r>
        <w:rPr>
          <w:rFonts w:hint="eastAsia"/>
        </w:rPr>
        <w:lastRenderedPageBreak/>
        <w:t>参</w:t>
      </w:r>
      <w:r>
        <w:rPr>
          <w:rFonts w:hAnsi="黑体"/>
        </w:rPr>
        <w:t> </w:t>
      </w:r>
      <w:r>
        <w:rPr>
          <w:rFonts w:hint="eastAsia"/>
        </w:rPr>
        <w:t>考</w:t>
      </w:r>
      <w:r>
        <w:rPr>
          <w:rFonts w:hAnsi="黑体"/>
        </w:rPr>
        <w:t> </w:t>
      </w:r>
      <w:r>
        <w:rPr>
          <w:rFonts w:hint="eastAsia"/>
        </w:rPr>
        <w:t>文</w:t>
      </w:r>
      <w:r>
        <w:rPr>
          <w:rFonts w:hAnsi="黑体"/>
        </w:rPr>
        <w:t> </w:t>
      </w:r>
      <w:r>
        <w:rPr>
          <w:rFonts w:hint="eastAsia"/>
        </w:rPr>
        <w:t>献</w:t>
      </w:r>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14:paraId="64341B5F" w14:textId="5B34389F" w:rsidR="00281730" w:rsidRDefault="00281730" w:rsidP="005D013B">
      <w:pPr>
        <w:pStyle w:val="aff3"/>
        <w:numPr>
          <w:ilvl w:val="0"/>
          <w:numId w:val="33"/>
        </w:numPr>
        <w:tabs>
          <w:tab w:val="clear" w:pos="4201"/>
          <w:tab w:val="clear" w:pos="9298"/>
        </w:tabs>
        <w:ind w:firstLine="420"/>
      </w:pPr>
      <w:r w:rsidRPr="00281730">
        <w:t>https://grpc.io/docs/</w:t>
      </w:r>
    </w:p>
    <w:p w14:paraId="3E0B03EC" w14:textId="2D265CED" w:rsidR="00281730" w:rsidRDefault="00281730" w:rsidP="005D013B">
      <w:pPr>
        <w:pStyle w:val="aff3"/>
        <w:numPr>
          <w:ilvl w:val="0"/>
          <w:numId w:val="33"/>
        </w:numPr>
        <w:ind w:firstLine="420"/>
        <w:jc w:val="left"/>
      </w:pPr>
      <w:r w:rsidRPr="00281730">
        <w:rPr>
          <w:rFonts w:hint="eastAsia"/>
        </w:rPr>
        <w:t>IETF draft-ietf-netconf-udp-notif-01 基于UDP传输的配置订阅（UDP-based Transport for Configured Subscriptions）</w:t>
      </w:r>
    </w:p>
    <w:p w14:paraId="74106EF9" w14:textId="1CBEEC4B" w:rsidR="00281730" w:rsidRDefault="00281730" w:rsidP="005D013B">
      <w:pPr>
        <w:pStyle w:val="aff3"/>
        <w:ind w:firstLineChars="0" w:firstLine="0"/>
        <w:jc w:val="left"/>
      </w:pPr>
    </w:p>
    <w:p w14:paraId="2CEF7FCA" w14:textId="637BC572" w:rsidR="00E31FDC" w:rsidRPr="00281730" w:rsidRDefault="0048311D" w:rsidP="000F6891">
      <w:pPr>
        <w:pStyle w:val="aff3"/>
        <w:ind w:firstLineChars="0" w:firstLine="0"/>
      </w:pPr>
      <w:r>
        <w:rPr>
          <w:noProof/>
        </w:rPr>
        <mc:AlternateContent>
          <mc:Choice Requires="wps">
            <w:drawing>
              <wp:anchor distT="0" distB="0" distL="114300" distR="114300" simplePos="0" relativeHeight="251665408" behindDoc="0" locked="0" layoutInCell="1" allowOverlap="1" wp14:anchorId="1353B992" wp14:editId="2CF5E786">
                <wp:simplePos x="0" y="0"/>
                <wp:positionH relativeFrom="margin">
                  <wp:posOffset>2226310</wp:posOffset>
                </wp:positionH>
                <wp:positionV relativeFrom="paragraph">
                  <wp:posOffset>23495</wp:posOffset>
                </wp:positionV>
                <wp:extent cx="1486535" cy="0"/>
                <wp:effectExtent l="0" t="0" r="0" b="0"/>
                <wp:wrapNone/>
                <wp:docPr id="7" name="直接连接符 7"/>
                <wp:cNvGraphicFramePr/>
                <a:graphic xmlns:a="http://schemas.openxmlformats.org/drawingml/2006/main">
                  <a:graphicData uri="http://schemas.microsoft.com/office/word/2010/wordprocessingShape">
                    <wps:wsp>
                      <wps:cNvCnPr/>
                      <wps:spPr>
                        <a:xfrm flipV="1">
                          <a:off x="0" y="0"/>
                          <a:ext cx="1486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3E253" id="直接连接符 7"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3pt,1.85pt" to="292.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" strokecolor="black [3200]" strokeweight=".5pt">
                <v:stroke joinstyle="miter"/>
                <w10:wrap anchorx="margin"/>
              </v:line>
            </w:pict>
          </mc:Fallback>
        </mc:AlternateContent>
      </w:r>
    </w:p>
    <w:sectPr w:rsidR="00E31FDC" w:rsidRPr="00281730" w:rsidSect="005D013B">
      <w:type w:val="oddPage"/>
      <w:pgSz w:w="11906" w:h="16838" w:code="9"/>
      <w:pgMar w:top="1418" w:right="1134" w:bottom="1134" w:left="1418" w:header="1418" w:footer="1134" w:gutter="0"/>
      <w:cols w:space="425"/>
      <w:formProt w:val="0"/>
      <w:docGrid w:type="linesAndChar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0B50B" w14:textId="77777777" w:rsidR="00B1047C" w:rsidRDefault="00B1047C">
      <w:r>
        <w:separator/>
      </w:r>
    </w:p>
  </w:endnote>
  <w:endnote w:type="continuationSeparator" w:id="0">
    <w:p w14:paraId="0874743B" w14:textId="77777777" w:rsidR="00B1047C" w:rsidRDefault="00B1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2008A" w14:textId="77777777" w:rsidR="00233FC5" w:rsidRPr="00340B13" w:rsidRDefault="00233FC5" w:rsidP="00340B13">
    <w:pPr>
      <w:pStyle w:val="aff"/>
      <w:ind w:left="227" w:rightChars="0" w:right="0"/>
      <w:jc w:val="left"/>
      <w:rPr>
        <w:rFonts w:ascii="宋体" w:hAnsi="宋体"/>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5CBA6" w14:textId="77777777" w:rsidR="00233FC5" w:rsidRDefault="00233FC5">
    <w:pPr>
      <w:pStyle w:val="affe"/>
    </w:pPr>
    <w:r>
      <w:fldChar w:fldCharType="begin"/>
    </w:r>
    <w:r>
      <w:instrText xml:space="preserve"> PAGE  \* MERGEFORMAT </w:instrText>
    </w:r>
    <w:r>
      <w:fldChar w:fldCharType="separate"/>
    </w:r>
    <w:r>
      <w:t>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A1E25" w14:textId="71F5309C" w:rsidR="00233FC5" w:rsidRPr="00340B13" w:rsidRDefault="00233FC5" w:rsidP="00340B13">
    <w:pPr>
      <w:pStyle w:val="aff"/>
      <w:ind w:left="227" w:rightChars="0" w:right="0"/>
      <w:jc w:val="left"/>
      <w:rPr>
        <w:rFonts w:ascii="宋体" w:hAnsi="宋体"/>
      </w:rPr>
    </w:pPr>
    <w:r w:rsidRPr="00340B13">
      <w:rPr>
        <w:rFonts w:ascii="宋体" w:hAnsi="宋体"/>
      </w:rPr>
      <w:fldChar w:fldCharType="begin"/>
    </w:r>
    <w:r w:rsidRPr="00340B13">
      <w:rPr>
        <w:rFonts w:ascii="宋体" w:hAnsi="宋体"/>
      </w:rPr>
      <w:instrText>PAGE   \* MERGEFORMAT</w:instrText>
    </w:r>
    <w:r w:rsidRPr="00340B13">
      <w:rPr>
        <w:rFonts w:ascii="宋体" w:hAnsi="宋体"/>
      </w:rPr>
      <w:fldChar w:fldCharType="separate"/>
    </w:r>
    <w:r w:rsidRPr="00B75296">
      <w:rPr>
        <w:rFonts w:ascii="宋体" w:hAnsi="宋体"/>
        <w:noProof/>
        <w:lang w:val="zh-CN"/>
      </w:rPr>
      <w:t>64</w:t>
    </w:r>
    <w:r w:rsidRPr="00340B13">
      <w:rPr>
        <w:rFonts w:ascii="宋体" w:hAnsi="宋体"/>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4FFA9" w14:textId="686E65BA" w:rsidR="00233FC5" w:rsidRDefault="00233FC5">
    <w:pPr>
      <w:pStyle w:val="affe"/>
    </w:pPr>
    <w:r>
      <w:fldChar w:fldCharType="begin"/>
    </w:r>
    <w:r>
      <w:instrText xml:space="preserve"> PAGE  \* MERGEFORMAT </w:instrText>
    </w:r>
    <w:r>
      <w:fldChar w:fldCharType="separate"/>
    </w:r>
    <w:r>
      <w:rPr>
        <w:noProof/>
      </w:rP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4692100"/>
    </w:sdtPr>
    <w:sdtEndPr/>
    <w:sdtContent>
      <w:p w14:paraId="21CFB011" w14:textId="77777777" w:rsidR="00233FC5" w:rsidRDefault="00233FC5">
        <w:pPr>
          <w:pStyle w:val="aff"/>
        </w:pPr>
        <w:r>
          <w:fldChar w:fldCharType="begin"/>
        </w:r>
        <w:r>
          <w:instrText xml:space="preserve"> PAGE   \* MERGEFORMAT </w:instrText>
        </w:r>
        <w:r>
          <w:fldChar w:fldCharType="separate"/>
        </w:r>
        <w:r>
          <w:rPr>
            <w:lang w:val="zh-CN"/>
          </w:rPr>
          <w:t>I</w:t>
        </w:r>
        <w:r>
          <w:rPr>
            <w:lang w:val="zh-CN"/>
          </w:rPr>
          <w:fldChar w:fldCharType="end"/>
        </w:r>
      </w:p>
    </w:sdtContent>
  </w:sdt>
  <w:p w14:paraId="37A23293" w14:textId="77777777" w:rsidR="00233FC5" w:rsidRDefault="00233FC5">
    <w:pPr>
      <w:pStyle w:val="aff"/>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4F4CD" w14:textId="1D7BCF37" w:rsidR="00233FC5" w:rsidRDefault="00233FC5" w:rsidP="00A74187">
    <w:pPr>
      <w:pStyle w:val="affe"/>
      <w:spacing w:before="0"/>
      <w:ind w:right="227"/>
    </w:pPr>
    <w:r>
      <w:fldChar w:fldCharType="begin"/>
    </w:r>
    <w:r>
      <w:instrText xml:space="preserve"> PAGE  \* MERGEFORMAT </w:instrText>
    </w:r>
    <w:r>
      <w:fldChar w:fldCharType="separate"/>
    </w:r>
    <w:r>
      <w:rPr>
        <w:noProof/>
      </w:rPr>
      <w:t>65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54A11" w14:textId="77777777" w:rsidR="00B1047C" w:rsidRDefault="00B1047C">
      <w:r>
        <w:separator/>
      </w:r>
    </w:p>
  </w:footnote>
  <w:footnote w:type="continuationSeparator" w:id="0">
    <w:p w14:paraId="4E6D70DF" w14:textId="77777777" w:rsidR="00B1047C" w:rsidRDefault="00B10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9EB31" w14:textId="77777777" w:rsidR="00233FC5" w:rsidRPr="000A68F3" w:rsidRDefault="00233FC5" w:rsidP="00AD68AB">
    <w:pPr>
      <w:pStyle w:val="afff"/>
      <w:spacing w:after="284"/>
      <w:jc w:val="left"/>
      <w:rPr>
        <w:rFonts w:hAnsi="黑体"/>
        <w:szCs w:val="22"/>
      </w:rPr>
    </w:pPr>
    <w:r w:rsidRPr="000A68F3">
      <w:rPr>
        <w:rFonts w:hAnsi="黑体" w:hint="eastAsia"/>
        <w:szCs w:val="22"/>
      </w:rPr>
      <w:t>YD</w:t>
    </w:r>
    <w:r w:rsidRPr="000A68F3">
      <w:rPr>
        <w:rFonts w:hAnsi="黑体"/>
        <w:szCs w:val="22"/>
      </w:rPr>
      <w:t>/T XXXXX—</w:t>
    </w:r>
    <w:r w:rsidRPr="000A68F3">
      <w:rPr>
        <w:rFonts w:hAnsi="黑体" w:hint="eastAsia"/>
        <w:szCs w:val="22"/>
      </w:rP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4B25A" w14:textId="77777777" w:rsidR="00233FC5" w:rsidRDefault="00233FC5">
    <w:pPr>
      <w:pStyle w:val="afff"/>
      <w:rPr>
        <w:szCs w:val="22"/>
      </w:rPr>
    </w:pPr>
    <w:r>
      <w:rPr>
        <w:rFonts w:hint="eastAsia"/>
        <w:szCs w:val="22"/>
      </w:rPr>
      <w:t>YD</w:t>
    </w:r>
    <w:r>
      <w:rPr>
        <w:szCs w:val="22"/>
      </w:rPr>
      <w:t>/T XXXXX</w:t>
    </w:r>
    <w:r>
      <w:rPr>
        <w:szCs w:val="22"/>
      </w:rPr>
      <w:t>—</w:t>
    </w:r>
    <w:r>
      <w:rPr>
        <w:rFonts w:hint="eastAsia"/>
        <w:szCs w:val="22"/>
      </w:rPr>
      <w:t>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48352" w14:textId="3D8D2793" w:rsidR="00233FC5" w:rsidRPr="000A68F3" w:rsidRDefault="00233FC5" w:rsidP="00340B13">
    <w:pPr>
      <w:pStyle w:val="afff"/>
      <w:spacing w:after="284"/>
      <w:rPr>
        <w:rFonts w:hAnsi="黑体"/>
        <w:szCs w:val="22"/>
      </w:rPr>
    </w:pPr>
    <w:r w:rsidRPr="000A68F3">
      <w:rPr>
        <w:rFonts w:hAnsi="黑体" w:hint="eastAsia"/>
        <w:szCs w:val="22"/>
      </w:rPr>
      <w:t>YD</w:t>
    </w:r>
    <w:r w:rsidRPr="000A68F3">
      <w:rPr>
        <w:rFonts w:hAnsi="黑体"/>
        <w:szCs w:val="22"/>
      </w:rPr>
      <w:t>/T XXXXX—</w:t>
    </w:r>
    <w:r w:rsidRPr="000A68F3">
      <w:rPr>
        <w:rFonts w:hAnsi="黑体" w:hint="eastAsia"/>
        <w:szCs w:val="22"/>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420C08"/>
    <w:multiLevelType w:val="singleLevel"/>
    <w:tmpl w:val="9B420C08"/>
    <w:lvl w:ilvl="0">
      <w:start w:val="1"/>
      <w:numFmt w:val="decimal"/>
      <w:lvlText w:val="%1."/>
      <w:lvlJc w:val="left"/>
      <w:pPr>
        <w:ind w:left="425" w:hanging="425"/>
      </w:pPr>
      <w:rPr>
        <w:rFonts w:hint="default"/>
      </w:rPr>
    </w:lvl>
  </w:abstractNum>
  <w:abstractNum w:abstractNumId="1" w15:restartNumberingAfterBreak="0">
    <w:nsid w:val="DB30C16F"/>
    <w:multiLevelType w:val="singleLevel"/>
    <w:tmpl w:val="DB30C16F"/>
    <w:lvl w:ilvl="0">
      <w:start w:val="1"/>
      <w:numFmt w:val="decimal"/>
      <w:lvlText w:val="%1."/>
      <w:lvlJc w:val="left"/>
      <w:pPr>
        <w:ind w:left="425" w:hanging="425"/>
      </w:pPr>
      <w:rPr>
        <w:rFonts w:hint="default"/>
      </w:rPr>
    </w:lvl>
  </w:abstractNum>
  <w:abstractNum w:abstractNumId="2" w15:restartNumberingAfterBreak="0">
    <w:nsid w:val="F1E41578"/>
    <w:multiLevelType w:val="singleLevel"/>
    <w:tmpl w:val="F1E41578"/>
    <w:lvl w:ilvl="0">
      <w:start w:val="1"/>
      <w:numFmt w:val="decimal"/>
      <w:lvlText w:val="%1."/>
      <w:lvlJc w:val="left"/>
      <w:pPr>
        <w:ind w:left="425" w:hanging="425"/>
      </w:pPr>
      <w:rPr>
        <w:rFonts w:hint="default"/>
      </w:rPr>
    </w:lvl>
  </w:abstractNum>
  <w:abstractNum w:abstractNumId="3" w15:restartNumberingAfterBreak="0">
    <w:nsid w:val="0AC442C8"/>
    <w:multiLevelType w:val="multilevel"/>
    <w:tmpl w:val="D766DD9E"/>
    <w:lvl w:ilvl="0">
      <w:start w:val="1"/>
      <w:numFmt w:val="lowerLetter"/>
      <w:lvlText w:val="%1"/>
      <w:lvlJc w:val="left"/>
      <w:pPr>
        <w:tabs>
          <w:tab w:val="num" w:pos="567"/>
        </w:tabs>
        <w:ind w:left="0" w:firstLine="0"/>
      </w:pPr>
      <w:rPr>
        <w:rFonts w:eastAsia="宋体" w:hint="eastAsia"/>
        <w:caps w:val="0"/>
        <w:strike w:val="0"/>
        <w:dstrike w:val="0"/>
        <w:vanish w:val="0"/>
        <w:sz w:val="18"/>
        <w:vertAlign w:val="superscrip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C67710C"/>
    <w:multiLevelType w:val="multilevel"/>
    <w:tmpl w:val="91E0E61E"/>
    <w:lvl w:ilvl="0">
      <w:start w:val="1"/>
      <w:numFmt w:val="lowerLetter"/>
      <w:suff w:val="nothing"/>
      <w:lvlText w:val="%1　"/>
      <w:lvlJc w:val="left"/>
      <w:pPr>
        <w:ind w:left="0" w:firstLine="400"/>
      </w:pPr>
      <w:rPr>
        <w:rFonts w:eastAsia="宋体" w:hint="eastAsia"/>
        <w:b w:val="0"/>
        <w:bCs w:val="0"/>
        <w:caps w:val="0"/>
        <w:strike w:val="0"/>
        <w:dstrike w:val="0"/>
        <w:vanish w:val="0"/>
        <w:sz w:val="18"/>
        <w:vertAlign w:val="superscrip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DBF583A"/>
    <w:multiLevelType w:val="multilevel"/>
    <w:tmpl w:val="1DBF583A"/>
    <w:lvl w:ilvl="0">
      <w:start w:val="1"/>
      <w:numFmt w:val="decimal"/>
      <w:pStyle w:val="a"/>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6" w15:restartNumberingAfterBreak="0">
    <w:nsid w:val="1E2072CF"/>
    <w:multiLevelType w:val="singleLevel"/>
    <w:tmpl w:val="26818499"/>
    <w:lvl w:ilvl="0">
      <w:start w:val="1"/>
      <w:numFmt w:val="decimal"/>
      <w:lvlText w:val="%1."/>
      <w:lvlJc w:val="left"/>
      <w:pPr>
        <w:ind w:left="425" w:hanging="425"/>
      </w:pPr>
      <w:rPr>
        <w:rFonts w:hint="default"/>
      </w:rPr>
    </w:lvl>
  </w:abstractNum>
  <w:abstractNum w:abstractNumId="7" w15:restartNumberingAfterBreak="0">
    <w:nsid w:val="1FC91163"/>
    <w:multiLevelType w:val="multilevel"/>
    <w:tmpl w:val="1FC91163"/>
    <w:lvl w:ilvl="0">
      <w:start w:val="1"/>
      <w:numFmt w:val="decimal"/>
      <w:pStyle w:val="a0"/>
      <w:suff w:val="nothing"/>
      <w:lvlText w:val="%1　"/>
      <w:lvlJc w:val="left"/>
      <w:pPr>
        <w:ind w:left="0" w:firstLine="0"/>
      </w:pPr>
      <w:rPr>
        <w:rFonts w:ascii="黑体" w:eastAsia="黑体" w:hAnsi="Times New Roman" w:hint="eastAsia"/>
        <w:b w:val="0"/>
        <w:i w:val="0"/>
        <w:sz w:val="21"/>
        <w:szCs w:val="21"/>
      </w:rPr>
    </w:lvl>
    <w:lvl w:ilvl="1">
      <w:start w:val="1"/>
      <w:numFmt w:val="decimal"/>
      <w:pStyle w:val="a1"/>
      <w:suff w:val="nothing"/>
      <w:lvlText w:val="%1.%2　"/>
      <w:lvlJc w:val="left"/>
      <w:pPr>
        <w:ind w:left="426"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851"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8" w15:restartNumberingAfterBreak="0">
    <w:nsid w:val="21FFA277"/>
    <w:multiLevelType w:val="singleLevel"/>
    <w:tmpl w:val="21FFA277"/>
    <w:lvl w:ilvl="0">
      <w:start w:val="1"/>
      <w:numFmt w:val="decimal"/>
      <w:lvlText w:val="%1."/>
      <w:lvlJc w:val="left"/>
      <w:pPr>
        <w:ind w:left="425" w:hanging="425"/>
      </w:pPr>
      <w:rPr>
        <w:rFonts w:hint="default"/>
      </w:rPr>
    </w:lvl>
  </w:abstractNum>
  <w:abstractNum w:abstractNumId="9" w15:restartNumberingAfterBreak="0">
    <w:nsid w:val="260F34FF"/>
    <w:multiLevelType w:val="multilevel"/>
    <w:tmpl w:val="260F34FF"/>
    <w:lvl w:ilvl="0">
      <w:start w:val="1"/>
      <w:numFmt w:val="decimal"/>
      <w:suff w:val="nothing"/>
      <w:lvlText w:val="%1　"/>
      <w:lvlJc w:val="left"/>
      <w:pPr>
        <w:ind w:left="0" w:firstLine="0"/>
      </w:pPr>
      <w:rPr>
        <w:rFonts w:ascii="黑体" w:eastAsia="黑体" w:hAnsi="黑体" w:hint="eastAsia"/>
        <w:b w:val="0"/>
        <w:i w:val="0"/>
        <w:sz w:val="21"/>
      </w:rPr>
    </w:lvl>
    <w:lvl w:ilvl="1">
      <w:start w:val="1"/>
      <w:numFmt w:val="decimal"/>
      <w:suff w:val="nothing"/>
      <w:lvlText w:val="%1.%2　"/>
      <w:lvlJc w:val="left"/>
      <w:pPr>
        <w:ind w:left="0" w:firstLine="0"/>
      </w:pPr>
      <w:rPr>
        <w:rFonts w:ascii="黑体" w:eastAsia="黑体" w:hAnsi="黑体" w:hint="eastAsia"/>
        <w:sz w:val="21"/>
      </w:rPr>
    </w:lvl>
    <w:lvl w:ilvl="2">
      <w:start w:val="1"/>
      <w:numFmt w:val="decimal"/>
      <w:suff w:val="nothing"/>
      <w:lvlText w:val="%1.%2.%3　"/>
      <w:lvlJc w:val="left"/>
      <w:pPr>
        <w:ind w:left="0" w:firstLine="0"/>
      </w:pPr>
      <w:rPr>
        <w:rFonts w:ascii="黑体" w:eastAsia="黑体" w:hAnsi="黑体" w:hint="eastAsia"/>
        <w:sz w:val="21"/>
      </w:rPr>
    </w:lvl>
    <w:lvl w:ilvl="3">
      <w:start w:val="1"/>
      <w:numFmt w:val="decimal"/>
      <w:suff w:val="nothing"/>
      <w:lvlText w:val="%1.%2.%3.%4　"/>
      <w:lvlJc w:val="left"/>
      <w:pPr>
        <w:ind w:left="1134" w:firstLine="0"/>
      </w:pPr>
      <w:rPr>
        <w:rFonts w:ascii="黑体" w:eastAsia="黑体" w:hAnsi="黑体" w:hint="eastAsia"/>
        <w:sz w:val="21"/>
      </w:rPr>
    </w:lvl>
    <w:lvl w:ilvl="4">
      <w:start w:val="1"/>
      <w:numFmt w:val="decimal"/>
      <w:suff w:val="nothing"/>
      <w:lvlText w:val="%1.%2.%3.%4.%5　"/>
      <w:lvlJc w:val="left"/>
      <w:pPr>
        <w:ind w:left="0" w:firstLine="0"/>
      </w:pPr>
      <w:rPr>
        <w:rFonts w:ascii="黑体" w:eastAsia="黑体" w:hAnsi="黑体" w:hint="eastAsia"/>
        <w:sz w:val="21"/>
      </w:rPr>
    </w:lvl>
    <w:lvl w:ilvl="5">
      <w:start w:val="1"/>
      <w:numFmt w:val="decimal"/>
      <w:suff w:val="nothing"/>
      <w:lvlText w:val="%1.%2.%3.%4.%5.%6　"/>
      <w:lvlJc w:val="left"/>
      <w:pPr>
        <w:ind w:left="0" w:firstLine="0"/>
      </w:pPr>
      <w:rPr>
        <w:rFonts w:ascii="黑体" w:eastAsia="黑体" w:hAnsi="黑体" w:hint="eastAsia"/>
        <w:sz w:val="21"/>
      </w:rPr>
    </w:lvl>
    <w:lvl w:ilvl="6">
      <w:start w:val="1"/>
      <w:numFmt w:val="decimal"/>
      <w:suff w:val="nothing"/>
      <w:lvlText w:val="%1.%2.%3.%4.%5.%6.%7　"/>
      <w:lvlJc w:val="left"/>
      <w:pPr>
        <w:ind w:left="3827" w:hanging="1276"/>
      </w:pPr>
    </w:lvl>
    <w:lvl w:ilvl="7">
      <w:start w:val="1"/>
      <w:numFmt w:val="decimal"/>
      <w:suff w:val="nothing"/>
      <w:lvlText w:val="%1.%2.%3.%4.%5.%6.%7.%8　"/>
      <w:lvlJc w:val="left"/>
      <w:pPr>
        <w:ind w:left="4394" w:hanging="1418"/>
      </w:pPr>
    </w:lvl>
    <w:lvl w:ilvl="8">
      <w:start w:val="1"/>
      <w:numFmt w:val="decimal"/>
      <w:lvlText w:val="%1.%2.%3.%4.%5.%6.%7.%8.%9　"/>
      <w:lvlJc w:val="left"/>
      <w:pPr>
        <w:ind w:left="5102" w:hanging="1700"/>
      </w:pPr>
    </w:lvl>
  </w:abstractNum>
  <w:abstractNum w:abstractNumId="10" w15:restartNumberingAfterBreak="0">
    <w:nsid w:val="26818499"/>
    <w:multiLevelType w:val="singleLevel"/>
    <w:tmpl w:val="26818499"/>
    <w:lvl w:ilvl="0">
      <w:start w:val="1"/>
      <w:numFmt w:val="decimal"/>
      <w:lvlText w:val="%1."/>
      <w:lvlJc w:val="left"/>
      <w:pPr>
        <w:ind w:left="425" w:hanging="425"/>
      </w:pPr>
      <w:rPr>
        <w:rFonts w:hint="default"/>
      </w:rPr>
    </w:lvl>
  </w:abstractNum>
  <w:abstractNum w:abstractNumId="11" w15:restartNumberingAfterBreak="0">
    <w:nsid w:val="268A2A49"/>
    <w:multiLevelType w:val="multilevel"/>
    <w:tmpl w:val="268A2A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A8F7113"/>
    <w:multiLevelType w:val="multilevel"/>
    <w:tmpl w:val="2A8F7113"/>
    <w:lvl w:ilvl="0">
      <w:start w:val="1"/>
      <w:numFmt w:val="upperLetter"/>
      <w:pStyle w:val="a6"/>
      <w:suff w:val="space"/>
      <w:lvlText w:val="%1"/>
      <w:lvlJc w:val="left"/>
      <w:pPr>
        <w:ind w:left="623" w:hanging="425"/>
      </w:pPr>
      <w:rPr>
        <w:rFonts w:hint="eastAsia"/>
      </w:rPr>
    </w:lvl>
    <w:lvl w:ilvl="1">
      <w:start w:val="1"/>
      <w:numFmt w:val="decimal"/>
      <w:pStyle w:val="a7"/>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13" w15:restartNumberingAfterBreak="0">
    <w:nsid w:val="2C5917C3"/>
    <w:multiLevelType w:val="multilevel"/>
    <w:tmpl w:val="2C5917C3"/>
    <w:lvl w:ilvl="0">
      <w:start w:val="1"/>
      <w:numFmt w:val="none"/>
      <w:pStyle w:val="a8"/>
      <w:suff w:val="nothing"/>
      <w:lvlText w:val="%1——"/>
      <w:lvlJc w:val="left"/>
      <w:pPr>
        <w:ind w:left="1259" w:hanging="408"/>
      </w:pPr>
      <w:rPr>
        <w:rFonts w:hint="eastAsia"/>
      </w:rPr>
    </w:lvl>
    <w:lvl w:ilvl="1">
      <w:start w:val="1"/>
      <w:numFmt w:val="bullet"/>
      <w:pStyle w:val="a9"/>
      <w:lvlText w:val=""/>
      <w:lvlJc w:val="left"/>
      <w:pPr>
        <w:tabs>
          <w:tab w:val="left" w:pos="760"/>
        </w:tabs>
        <w:ind w:left="1264" w:hanging="413"/>
      </w:pPr>
      <w:rPr>
        <w:rFonts w:ascii="Symbol" w:hAnsi="Symbol" w:hint="default"/>
        <w:color w:val="auto"/>
      </w:rPr>
    </w:lvl>
    <w:lvl w:ilvl="2">
      <w:start w:val="1"/>
      <w:numFmt w:val="bullet"/>
      <w:pStyle w:val="aa"/>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4" w15:restartNumberingAfterBreak="0">
    <w:nsid w:val="30880816"/>
    <w:multiLevelType w:val="multilevel"/>
    <w:tmpl w:val="D40A28A8"/>
    <w:lvl w:ilvl="0">
      <w:start w:val="1"/>
      <w:numFmt w:val="decimal"/>
      <w:suff w:val="nothing"/>
      <w:lvlText w:val="B.%1　"/>
      <w:lvlJc w:val="left"/>
      <w:pPr>
        <w:ind w:left="0" w:firstLine="0"/>
      </w:pPr>
      <w:rPr>
        <w:rFonts w:hint="eastAsia"/>
      </w:rPr>
    </w:lvl>
    <w:lvl w:ilvl="1">
      <w:start w:val="1"/>
      <w:numFmt w:val="lowerLetter"/>
      <w:lvlText w:val="%2)"/>
      <w:lvlJc w:val="left"/>
      <w:pPr>
        <w:ind w:left="1266" w:hanging="420"/>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15" w15:restartNumberingAfterBreak="0">
    <w:nsid w:val="3C4F69D8"/>
    <w:multiLevelType w:val="multilevel"/>
    <w:tmpl w:val="4E880F7C"/>
    <w:lvl w:ilvl="0">
      <w:start w:val="1"/>
      <w:numFmt w:val="decimal"/>
      <w:suff w:val="nothing"/>
      <w:lvlText w:val="B.2.%1　"/>
      <w:lvlJc w:val="left"/>
      <w:pPr>
        <w:ind w:left="0" w:firstLine="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6" w15:restartNumberingAfterBreak="0">
    <w:nsid w:val="3D733618"/>
    <w:multiLevelType w:val="multilevel"/>
    <w:tmpl w:val="3D733618"/>
    <w:lvl w:ilvl="0">
      <w:start w:val="1"/>
      <w:numFmt w:val="decimal"/>
      <w:pStyle w:val="ab"/>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7" w15:restartNumberingAfterBreak="0">
    <w:nsid w:val="3E7F45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1690B17"/>
    <w:multiLevelType w:val="multilevel"/>
    <w:tmpl w:val="41690B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2FC7EF8"/>
    <w:multiLevelType w:val="hybridMultilevel"/>
    <w:tmpl w:val="9A40FE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4C50F90"/>
    <w:multiLevelType w:val="multilevel"/>
    <w:tmpl w:val="44C50F90"/>
    <w:lvl w:ilvl="0">
      <w:start w:val="1"/>
      <w:numFmt w:val="lowerLetter"/>
      <w:pStyle w:val="ac"/>
      <w:lvlText w:val="%1)"/>
      <w:lvlJc w:val="left"/>
      <w:pPr>
        <w:tabs>
          <w:tab w:val="left" w:pos="840"/>
        </w:tabs>
        <w:ind w:left="839" w:hanging="419"/>
      </w:pPr>
      <w:rPr>
        <w:rFonts w:ascii="宋体" w:eastAsia="宋体" w:hint="eastAsia"/>
        <w:b w:val="0"/>
        <w:i w:val="0"/>
        <w:sz w:val="21"/>
        <w:szCs w:val="21"/>
      </w:rPr>
    </w:lvl>
    <w:lvl w:ilvl="1">
      <w:start w:val="1"/>
      <w:numFmt w:val="decimal"/>
      <w:pStyle w:val="ad"/>
      <w:lvlText w:val="%2)"/>
      <w:lvlJc w:val="left"/>
      <w:pPr>
        <w:tabs>
          <w:tab w:val="left" w:pos="1260"/>
        </w:tabs>
        <w:ind w:left="1259" w:hanging="419"/>
      </w:pPr>
      <w:rPr>
        <w:rFonts w:hint="eastAsia"/>
      </w:rPr>
    </w:lvl>
    <w:lvl w:ilvl="2">
      <w:start w:val="1"/>
      <w:numFmt w:val="decimal"/>
      <w:pStyle w:val="ae"/>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21" w15:restartNumberingAfterBreak="0">
    <w:nsid w:val="47001599"/>
    <w:multiLevelType w:val="multilevel"/>
    <w:tmpl w:val="3D9E23C6"/>
    <w:lvl w:ilvl="0">
      <w:start w:val="1"/>
      <w:numFmt w:val="decimal"/>
      <w:suff w:val="nothing"/>
      <w:lvlText w:val="A.1.%1　"/>
      <w:lvlJc w:val="left"/>
      <w:pPr>
        <w:ind w:left="0" w:firstLine="0"/>
      </w:pPr>
      <w:rPr>
        <w:rFonts w:hint="eastAsia"/>
      </w:rPr>
    </w:lvl>
    <w:lvl w:ilvl="1">
      <w:start w:val="1"/>
      <w:numFmt w:val="lowerLetter"/>
      <w:lvlText w:val="%2)"/>
      <w:lvlJc w:val="left"/>
      <w:pPr>
        <w:ind w:left="1266" w:hanging="420"/>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22" w15:restartNumberingAfterBreak="0">
    <w:nsid w:val="4B12407B"/>
    <w:multiLevelType w:val="hybridMultilevel"/>
    <w:tmpl w:val="2410D88A"/>
    <w:lvl w:ilvl="0" w:tplc="3E34B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E1C2AA"/>
    <w:multiLevelType w:val="singleLevel"/>
    <w:tmpl w:val="4BE1C2AA"/>
    <w:lvl w:ilvl="0">
      <w:start w:val="1"/>
      <w:numFmt w:val="decimal"/>
      <w:lvlText w:val="%1."/>
      <w:lvlJc w:val="left"/>
      <w:pPr>
        <w:ind w:left="425" w:hanging="425"/>
      </w:pPr>
      <w:rPr>
        <w:rFonts w:hint="default"/>
      </w:rPr>
    </w:lvl>
  </w:abstractNum>
  <w:abstractNum w:abstractNumId="24" w15:restartNumberingAfterBreak="0">
    <w:nsid w:val="4C3A1285"/>
    <w:multiLevelType w:val="multilevel"/>
    <w:tmpl w:val="77A6AE9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410BCCA"/>
    <w:multiLevelType w:val="multilevel"/>
    <w:tmpl w:val="5410BC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5B67B48"/>
    <w:multiLevelType w:val="multilevel"/>
    <w:tmpl w:val="88386518"/>
    <w:lvl w:ilvl="0">
      <w:start w:val="1"/>
      <w:numFmt w:val="decimal"/>
      <w:suff w:val="nothing"/>
      <w:lvlText w:val="[%1]　"/>
      <w:lvlJc w:val="left"/>
      <w:pPr>
        <w:ind w:left="0" w:firstLine="0"/>
      </w:pPr>
      <w:rPr>
        <w:rFonts w:hint="eastAsia"/>
      </w:rPr>
    </w:lvl>
    <w:lvl w:ilvl="1">
      <w:start w:val="1"/>
      <w:numFmt w:val="lowerLetter"/>
      <w:lvlText w:val="%2)"/>
      <w:lvlJc w:val="left"/>
      <w:pPr>
        <w:ind w:left="1266" w:hanging="420"/>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27" w15:restartNumberingAfterBreak="0">
    <w:nsid w:val="59B1351B"/>
    <w:multiLevelType w:val="multilevel"/>
    <w:tmpl w:val="59B1351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15:restartNumberingAfterBreak="0">
    <w:nsid w:val="5BB751BC"/>
    <w:multiLevelType w:val="singleLevel"/>
    <w:tmpl w:val="21FFA277"/>
    <w:lvl w:ilvl="0">
      <w:start w:val="1"/>
      <w:numFmt w:val="decimal"/>
      <w:lvlText w:val="%1."/>
      <w:lvlJc w:val="left"/>
      <w:pPr>
        <w:ind w:left="425" w:hanging="425"/>
      </w:pPr>
      <w:rPr>
        <w:rFonts w:hint="default"/>
      </w:rPr>
    </w:lvl>
  </w:abstractNum>
  <w:abstractNum w:abstractNumId="29" w15:restartNumberingAfterBreak="0">
    <w:nsid w:val="5C381445"/>
    <w:multiLevelType w:val="multilevel"/>
    <w:tmpl w:val="32E28BA0"/>
    <w:lvl w:ilvl="0">
      <w:start w:val="1"/>
      <w:numFmt w:val="decimal"/>
      <w:suff w:val="nothing"/>
      <w:lvlText w:val="B.1.%1　"/>
      <w:lvlJc w:val="left"/>
      <w:pPr>
        <w:ind w:left="0" w:firstLine="0"/>
      </w:pPr>
      <w:rPr>
        <w:rFonts w:hint="default"/>
      </w:rPr>
    </w:lvl>
    <w:lvl w:ilvl="1">
      <w:start w:val="1"/>
      <w:numFmt w:val="lowerLetter"/>
      <w:lvlText w:val="%2)"/>
      <w:lvlJc w:val="left"/>
      <w:pPr>
        <w:ind w:left="1266" w:hanging="420"/>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30" w15:restartNumberingAfterBreak="0">
    <w:nsid w:val="5F742B92"/>
    <w:multiLevelType w:val="multilevel"/>
    <w:tmpl w:val="5F742B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0B55DC2"/>
    <w:multiLevelType w:val="multilevel"/>
    <w:tmpl w:val="60B55DC2"/>
    <w:lvl w:ilvl="0">
      <w:start w:val="1"/>
      <w:numFmt w:val="upperLetter"/>
      <w:pStyle w:val="af"/>
      <w:lvlText w:val="%1"/>
      <w:lvlJc w:val="left"/>
      <w:pPr>
        <w:tabs>
          <w:tab w:val="left" w:pos="0"/>
        </w:tabs>
        <w:ind w:left="0" w:hanging="425"/>
      </w:pPr>
      <w:rPr>
        <w:rFonts w:hint="eastAsia"/>
      </w:rPr>
    </w:lvl>
    <w:lvl w:ilvl="1">
      <w:start w:val="1"/>
      <w:numFmt w:val="decimal"/>
      <w:pStyle w:val="af0"/>
      <w:suff w:val="nothing"/>
      <w:lvlText w:val="表%1.%2　"/>
      <w:lvlJc w:val="left"/>
      <w:pPr>
        <w:ind w:left="56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32" w15:restartNumberingAfterBreak="0">
    <w:nsid w:val="67FC6DBC"/>
    <w:multiLevelType w:val="hybridMultilevel"/>
    <w:tmpl w:val="A2E6E244"/>
    <w:lvl w:ilvl="0" w:tplc="DFB6C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6C07CD"/>
    <w:multiLevelType w:val="multilevel"/>
    <w:tmpl w:val="6D6C07CD"/>
    <w:lvl w:ilvl="0">
      <w:start w:val="1"/>
      <w:numFmt w:val="lowerLetter"/>
      <w:pStyle w:val="af1"/>
      <w:lvlText w:val="%1)"/>
      <w:lvlJc w:val="left"/>
      <w:pPr>
        <w:tabs>
          <w:tab w:val="left" w:pos="839"/>
        </w:tabs>
        <w:ind w:left="839" w:hanging="419"/>
      </w:pPr>
      <w:rPr>
        <w:rFonts w:ascii="宋体" w:eastAsia="宋体" w:hint="eastAsia"/>
        <w:b w:val="0"/>
        <w:i w:val="0"/>
        <w:sz w:val="21"/>
      </w:rPr>
    </w:lvl>
    <w:lvl w:ilvl="1">
      <w:start w:val="1"/>
      <w:numFmt w:val="decimal"/>
      <w:pStyle w:val="af2"/>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34" w15:restartNumberingAfterBreak="0">
    <w:nsid w:val="6DBF04F4"/>
    <w:multiLevelType w:val="multilevel"/>
    <w:tmpl w:val="6DBF04F4"/>
    <w:lvl w:ilvl="0">
      <w:start w:val="1"/>
      <w:numFmt w:val="none"/>
      <w:pStyle w:val="af3"/>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35" w15:restartNumberingAfterBreak="0">
    <w:nsid w:val="71DB38B6"/>
    <w:multiLevelType w:val="multilevel"/>
    <w:tmpl w:val="2920F38C"/>
    <w:lvl w:ilvl="0">
      <w:start w:val="1"/>
      <w:numFmt w:val="decimal"/>
      <w:suff w:val="nothing"/>
      <w:lvlText w:val="A.%1　"/>
      <w:lvlJc w:val="left"/>
      <w:pPr>
        <w:ind w:left="0" w:firstLine="0"/>
      </w:pPr>
      <w:rPr>
        <w:rFonts w:hint="eastAsia"/>
      </w:rPr>
    </w:lvl>
    <w:lvl w:ilvl="1">
      <w:start w:val="1"/>
      <w:numFmt w:val="lowerLetter"/>
      <w:lvlText w:val="%2)"/>
      <w:lvlJc w:val="left"/>
      <w:pPr>
        <w:ind w:left="1266" w:hanging="420"/>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36" w15:restartNumberingAfterBreak="0">
    <w:nsid w:val="75162092"/>
    <w:multiLevelType w:val="multilevel"/>
    <w:tmpl w:val="3EFA8B24"/>
    <w:lvl w:ilvl="0">
      <w:start w:val="1"/>
      <w:numFmt w:val="decimal"/>
      <w:suff w:val="nothing"/>
      <w:lvlText w:val="B.3.%1　"/>
      <w:lvlJc w:val="left"/>
      <w:pPr>
        <w:ind w:left="0" w:firstLine="0"/>
      </w:pPr>
      <w:rPr>
        <w:rFonts w:hint="eastAsia"/>
      </w:rPr>
    </w:lvl>
    <w:lvl w:ilvl="1">
      <w:start w:val="1"/>
      <w:numFmt w:val="lowerLetter"/>
      <w:lvlText w:val="%2)"/>
      <w:lvlJc w:val="left"/>
      <w:pPr>
        <w:ind w:left="1266" w:hanging="420"/>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37" w15:restartNumberingAfterBreak="0">
    <w:nsid w:val="7C964DAB"/>
    <w:multiLevelType w:val="multilevel"/>
    <w:tmpl w:val="AF9EBE74"/>
    <w:lvl w:ilvl="0">
      <w:start w:val="1"/>
      <w:numFmt w:val="decimal"/>
      <w:suff w:val="nothing"/>
      <w:lvlText w:val="C.%1　"/>
      <w:lvlJc w:val="left"/>
      <w:pPr>
        <w:ind w:left="0" w:firstLine="0"/>
      </w:pPr>
      <w:rPr>
        <w:rFonts w:hint="eastAsia"/>
      </w:rPr>
    </w:lvl>
    <w:lvl w:ilvl="1">
      <w:start w:val="1"/>
      <w:numFmt w:val="lowerLetter"/>
      <w:lvlText w:val="%2)"/>
      <w:lvlJc w:val="left"/>
      <w:pPr>
        <w:ind w:left="1266" w:hanging="420"/>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38" w15:restartNumberingAfterBreak="0">
    <w:nsid w:val="7DD93E31"/>
    <w:multiLevelType w:val="hybridMultilevel"/>
    <w:tmpl w:val="58B44ED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7"/>
  </w:num>
  <w:num w:numId="2">
    <w:abstractNumId w:val="16"/>
  </w:num>
  <w:num w:numId="3">
    <w:abstractNumId w:val="9"/>
  </w:num>
  <w:num w:numId="4">
    <w:abstractNumId w:val="7"/>
  </w:num>
  <w:num w:numId="5">
    <w:abstractNumId w:val="13"/>
  </w:num>
  <w:num w:numId="6">
    <w:abstractNumId w:val="20"/>
  </w:num>
  <w:num w:numId="7">
    <w:abstractNumId w:val="34"/>
  </w:num>
  <w:num w:numId="8">
    <w:abstractNumId w:val="5"/>
  </w:num>
  <w:num w:numId="9">
    <w:abstractNumId w:val="31"/>
  </w:num>
  <w:num w:numId="10">
    <w:abstractNumId w:val="33"/>
  </w:num>
  <w:num w:numId="11">
    <w:abstractNumId w:val="12"/>
  </w:num>
  <w:num w:numId="12">
    <w:abstractNumId w:val="35"/>
  </w:num>
  <w:num w:numId="13">
    <w:abstractNumId w:val="14"/>
  </w:num>
  <w:num w:numId="14">
    <w:abstractNumId w:val="24"/>
  </w:num>
  <w:num w:numId="15">
    <w:abstractNumId w:val="32"/>
  </w:num>
  <w:num w:numId="16">
    <w:abstractNumId w:val="19"/>
  </w:num>
  <w:num w:numId="17">
    <w:abstractNumId w:val="22"/>
  </w:num>
  <w:num w:numId="18">
    <w:abstractNumId w:val="21"/>
  </w:num>
  <w:num w:numId="19">
    <w:abstractNumId w:val="29"/>
  </w:num>
  <w:num w:numId="20">
    <w:abstractNumId w:val="36"/>
  </w:num>
  <w:num w:numId="21">
    <w:abstractNumId w:val="11"/>
  </w:num>
  <w:num w:numId="22">
    <w:abstractNumId w:val="30"/>
  </w:num>
  <w:num w:numId="23">
    <w:abstractNumId w:val="25"/>
  </w:num>
  <w:num w:numId="24">
    <w:abstractNumId w:val="18"/>
  </w:num>
  <w:num w:numId="25">
    <w:abstractNumId w:val="23"/>
  </w:num>
  <w:num w:numId="26">
    <w:abstractNumId w:val="8"/>
  </w:num>
  <w:num w:numId="27">
    <w:abstractNumId w:val="0"/>
  </w:num>
  <w:num w:numId="28">
    <w:abstractNumId w:val="10"/>
  </w:num>
  <w:num w:numId="29">
    <w:abstractNumId w:val="2"/>
  </w:num>
  <w:num w:numId="30">
    <w:abstractNumId w:val="1"/>
  </w:num>
  <w:num w:numId="31">
    <w:abstractNumId w:val="15"/>
  </w:num>
  <w:num w:numId="32">
    <w:abstractNumId w:val="38"/>
  </w:num>
  <w:num w:numId="33">
    <w:abstractNumId w:val="26"/>
  </w:num>
  <w:num w:numId="34">
    <w:abstractNumId w:val="6"/>
  </w:num>
  <w:num w:numId="35">
    <w:abstractNumId w:val="28"/>
  </w:num>
  <w:num w:numId="36">
    <w:abstractNumId w:val="3"/>
  </w:num>
  <w:num w:numId="37">
    <w:abstractNumId w:val="4"/>
  </w:num>
  <w:num w:numId="38">
    <w:abstractNumId w:val="7"/>
  </w:num>
  <w:num w:numId="39">
    <w:abstractNumId w:val="7"/>
  </w:num>
  <w:num w:numId="40">
    <w:abstractNumId w:val="7"/>
  </w:num>
  <w:num w:numId="41">
    <w:abstractNumId w:val="7"/>
  </w:num>
  <w:num w:numId="42">
    <w:abstractNumId w:val="17"/>
  </w:num>
  <w:num w:numId="43">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mirrorMargins/>
  <w:bordersDoNotSurroundHeader/>
  <w:bordersDoNotSurroundFooter/>
  <w:attachedTemplate r:id="rId1"/>
  <w:trackRevisions/>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92D"/>
    <w:rsid w:val="00000244"/>
    <w:rsid w:val="0000185F"/>
    <w:rsid w:val="000036DC"/>
    <w:rsid w:val="000055D1"/>
    <w:rsid w:val="0000586F"/>
    <w:rsid w:val="00007145"/>
    <w:rsid w:val="00010F91"/>
    <w:rsid w:val="00012140"/>
    <w:rsid w:val="00013D86"/>
    <w:rsid w:val="00013E02"/>
    <w:rsid w:val="00013E25"/>
    <w:rsid w:val="0001412E"/>
    <w:rsid w:val="0001456E"/>
    <w:rsid w:val="00016576"/>
    <w:rsid w:val="000165F2"/>
    <w:rsid w:val="00017453"/>
    <w:rsid w:val="0002143C"/>
    <w:rsid w:val="000216FA"/>
    <w:rsid w:val="00021B9B"/>
    <w:rsid w:val="0002406C"/>
    <w:rsid w:val="00025A65"/>
    <w:rsid w:val="00026C31"/>
    <w:rsid w:val="00027280"/>
    <w:rsid w:val="00027B22"/>
    <w:rsid w:val="00030674"/>
    <w:rsid w:val="00031B71"/>
    <w:rsid w:val="00031FF3"/>
    <w:rsid w:val="000320A7"/>
    <w:rsid w:val="00034216"/>
    <w:rsid w:val="000350C4"/>
    <w:rsid w:val="00035925"/>
    <w:rsid w:val="000366AF"/>
    <w:rsid w:val="0003758F"/>
    <w:rsid w:val="00040DB1"/>
    <w:rsid w:val="00041F20"/>
    <w:rsid w:val="000421C0"/>
    <w:rsid w:val="00042A14"/>
    <w:rsid w:val="0004399E"/>
    <w:rsid w:val="00044038"/>
    <w:rsid w:val="000448CC"/>
    <w:rsid w:val="00044B52"/>
    <w:rsid w:val="00044FC9"/>
    <w:rsid w:val="0004501C"/>
    <w:rsid w:val="000457F4"/>
    <w:rsid w:val="00045812"/>
    <w:rsid w:val="00045B50"/>
    <w:rsid w:val="00045C33"/>
    <w:rsid w:val="00050CC3"/>
    <w:rsid w:val="00052539"/>
    <w:rsid w:val="0005264B"/>
    <w:rsid w:val="0005306D"/>
    <w:rsid w:val="00053224"/>
    <w:rsid w:val="0005329B"/>
    <w:rsid w:val="00054FF1"/>
    <w:rsid w:val="000565CC"/>
    <w:rsid w:val="00056623"/>
    <w:rsid w:val="00056FDA"/>
    <w:rsid w:val="00057BED"/>
    <w:rsid w:val="00061A09"/>
    <w:rsid w:val="0006230E"/>
    <w:rsid w:val="0006278F"/>
    <w:rsid w:val="0006306B"/>
    <w:rsid w:val="00063526"/>
    <w:rsid w:val="00066EE9"/>
    <w:rsid w:val="00067AC9"/>
    <w:rsid w:val="00067B01"/>
    <w:rsid w:val="00067CDF"/>
    <w:rsid w:val="000711B8"/>
    <w:rsid w:val="000732C1"/>
    <w:rsid w:val="000748B2"/>
    <w:rsid w:val="00074FBE"/>
    <w:rsid w:val="000756F0"/>
    <w:rsid w:val="00075761"/>
    <w:rsid w:val="00080742"/>
    <w:rsid w:val="00081E07"/>
    <w:rsid w:val="00083861"/>
    <w:rsid w:val="00083A09"/>
    <w:rsid w:val="0008433B"/>
    <w:rsid w:val="00086567"/>
    <w:rsid w:val="0009005E"/>
    <w:rsid w:val="0009189D"/>
    <w:rsid w:val="00091F06"/>
    <w:rsid w:val="00092857"/>
    <w:rsid w:val="00092D2F"/>
    <w:rsid w:val="00092F39"/>
    <w:rsid w:val="00093B53"/>
    <w:rsid w:val="00093F42"/>
    <w:rsid w:val="000946F8"/>
    <w:rsid w:val="0009490F"/>
    <w:rsid w:val="000959BC"/>
    <w:rsid w:val="00096B5C"/>
    <w:rsid w:val="00096C16"/>
    <w:rsid w:val="000A0CD7"/>
    <w:rsid w:val="000A20A9"/>
    <w:rsid w:val="000A21B0"/>
    <w:rsid w:val="000A3188"/>
    <w:rsid w:val="000A375D"/>
    <w:rsid w:val="000A4740"/>
    <w:rsid w:val="000A48B1"/>
    <w:rsid w:val="000A4E35"/>
    <w:rsid w:val="000A5C9A"/>
    <w:rsid w:val="000A60E5"/>
    <w:rsid w:val="000A68F3"/>
    <w:rsid w:val="000A7211"/>
    <w:rsid w:val="000A799C"/>
    <w:rsid w:val="000B3143"/>
    <w:rsid w:val="000B5CE8"/>
    <w:rsid w:val="000B679A"/>
    <w:rsid w:val="000B745A"/>
    <w:rsid w:val="000B7EE7"/>
    <w:rsid w:val="000C2D72"/>
    <w:rsid w:val="000C2D88"/>
    <w:rsid w:val="000C5EEA"/>
    <w:rsid w:val="000C6404"/>
    <w:rsid w:val="000C667C"/>
    <w:rsid w:val="000C680F"/>
    <w:rsid w:val="000C6B05"/>
    <w:rsid w:val="000C6C6C"/>
    <w:rsid w:val="000C6D40"/>
    <w:rsid w:val="000C6DD6"/>
    <w:rsid w:val="000C6FF2"/>
    <w:rsid w:val="000C73D4"/>
    <w:rsid w:val="000D0255"/>
    <w:rsid w:val="000D29E4"/>
    <w:rsid w:val="000D3D4C"/>
    <w:rsid w:val="000D3E3C"/>
    <w:rsid w:val="000D4F3D"/>
    <w:rsid w:val="000D4F51"/>
    <w:rsid w:val="000D6203"/>
    <w:rsid w:val="000D65E9"/>
    <w:rsid w:val="000D718B"/>
    <w:rsid w:val="000E0C46"/>
    <w:rsid w:val="000E5D55"/>
    <w:rsid w:val="000E689D"/>
    <w:rsid w:val="000E690A"/>
    <w:rsid w:val="000E6913"/>
    <w:rsid w:val="000F030C"/>
    <w:rsid w:val="000F0674"/>
    <w:rsid w:val="000F129C"/>
    <w:rsid w:val="000F2D1A"/>
    <w:rsid w:val="000F3472"/>
    <w:rsid w:val="000F3979"/>
    <w:rsid w:val="000F4418"/>
    <w:rsid w:val="000F4BF1"/>
    <w:rsid w:val="000F5E3C"/>
    <w:rsid w:val="000F6891"/>
    <w:rsid w:val="000F7022"/>
    <w:rsid w:val="0010189E"/>
    <w:rsid w:val="00101990"/>
    <w:rsid w:val="001020A9"/>
    <w:rsid w:val="0010244B"/>
    <w:rsid w:val="0010334C"/>
    <w:rsid w:val="001033C8"/>
    <w:rsid w:val="00104132"/>
    <w:rsid w:val="001056DE"/>
    <w:rsid w:val="001059B8"/>
    <w:rsid w:val="00105AFE"/>
    <w:rsid w:val="0010608E"/>
    <w:rsid w:val="00106148"/>
    <w:rsid w:val="001104DB"/>
    <w:rsid w:val="0011138B"/>
    <w:rsid w:val="001117FB"/>
    <w:rsid w:val="001124C0"/>
    <w:rsid w:val="00112AB9"/>
    <w:rsid w:val="00113E41"/>
    <w:rsid w:val="001153A0"/>
    <w:rsid w:val="00117BF2"/>
    <w:rsid w:val="00121C6B"/>
    <w:rsid w:val="00122430"/>
    <w:rsid w:val="00123B44"/>
    <w:rsid w:val="00124B64"/>
    <w:rsid w:val="00127CC3"/>
    <w:rsid w:val="00130140"/>
    <w:rsid w:val="00130645"/>
    <w:rsid w:val="0013067A"/>
    <w:rsid w:val="00130CA4"/>
    <w:rsid w:val="00130E14"/>
    <w:rsid w:val="0013175F"/>
    <w:rsid w:val="00131858"/>
    <w:rsid w:val="00135D62"/>
    <w:rsid w:val="00137522"/>
    <w:rsid w:val="00137FAC"/>
    <w:rsid w:val="001401F2"/>
    <w:rsid w:val="00140C6E"/>
    <w:rsid w:val="00140DD1"/>
    <w:rsid w:val="0014111D"/>
    <w:rsid w:val="001436D1"/>
    <w:rsid w:val="00143E2A"/>
    <w:rsid w:val="001449A0"/>
    <w:rsid w:val="001452BF"/>
    <w:rsid w:val="00146355"/>
    <w:rsid w:val="00146414"/>
    <w:rsid w:val="00150C98"/>
    <w:rsid w:val="001512B4"/>
    <w:rsid w:val="00151D93"/>
    <w:rsid w:val="00152B3C"/>
    <w:rsid w:val="00152F1B"/>
    <w:rsid w:val="001538A5"/>
    <w:rsid w:val="00154BD7"/>
    <w:rsid w:val="00155839"/>
    <w:rsid w:val="00156395"/>
    <w:rsid w:val="0015736B"/>
    <w:rsid w:val="00157683"/>
    <w:rsid w:val="00161DED"/>
    <w:rsid w:val="00161E40"/>
    <w:rsid w:val="001620A5"/>
    <w:rsid w:val="001623D3"/>
    <w:rsid w:val="001636C0"/>
    <w:rsid w:val="00164E53"/>
    <w:rsid w:val="0016699D"/>
    <w:rsid w:val="00170764"/>
    <w:rsid w:val="00170C57"/>
    <w:rsid w:val="00170E0F"/>
    <w:rsid w:val="00171A1B"/>
    <w:rsid w:val="0017297A"/>
    <w:rsid w:val="00172C75"/>
    <w:rsid w:val="00173037"/>
    <w:rsid w:val="00175159"/>
    <w:rsid w:val="00176015"/>
    <w:rsid w:val="00176208"/>
    <w:rsid w:val="0018211B"/>
    <w:rsid w:val="00182624"/>
    <w:rsid w:val="0018267A"/>
    <w:rsid w:val="001831D2"/>
    <w:rsid w:val="00183335"/>
    <w:rsid w:val="001836A7"/>
    <w:rsid w:val="001840D3"/>
    <w:rsid w:val="0018576D"/>
    <w:rsid w:val="001868F3"/>
    <w:rsid w:val="00186977"/>
    <w:rsid w:val="00187690"/>
    <w:rsid w:val="001900A2"/>
    <w:rsid w:val="001900F8"/>
    <w:rsid w:val="00190109"/>
    <w:rsid w:val="001911D5"/>
    <w:rsid w:val="00191258"/>
    <w:rsid w:val="00191F15"/>
    <w:rsid w:val="00192680"/>
    <w:rsid w:val="00192FF4"/>
    <w:rsid w:val="00193037"/>
    <w:rsid w:val="00193A2C"/>
    <w:rsid w:val="00195100"/>
    <w:rsid w:val="00195D33"/>
    <w:rsid w:val="00197C73"/>
    <w:rsid w:val="001A0C7F"/>
    <w:rsid w:val="001A13BC"/>
    <w:rsid w:val="001A288E"/>
    <w:rsid w:val="001A37DF"/>
    <w:rsid w:val="001A4A15"/>
    <w:rsid w:val="001A5D9F"/>
    <w:rsid w:val="001B0311"/>
    <w:rsid w:val="001B1187"/>
    <w:rsid w:val="001B2B29"/>
    <w:rsid w:val="001B3139"/>
    <w:rsid w:val="001B4584"/>
    <w:rsid w:val="001B543E"/>
    <w:rsid w:val="001B64D9"/>
    <w:rsid w:val="001B6DC2"/>
    <w:rsid w:val="001C0CC7"/>
    <w:rsid w:val="001C0E91"/>
    <w:rsid w:val="001C1147"/>
    <w:rsid w:val="001C149C"/>
    <w:rsid w:val="001C15B9"/>
    <w:rsid w:val="001C21AC"/>
    <w:rsid w:val="001C47BA"/>
    <w:rsid w:val="001C4CC7"/>
    <w:rsid w:val="001C59EA"/>
    <w:rsid w:val="001C7706"/>
    <w:rsid w:val="001C7956"/>
    <w:rsid w:val="001D00FF"/>
    <w:rsid w:val="001D015E"/>
    <w:rsid w:val="001D12E8"/>
    <w:rsid w:val="001D1AA7"/>
    <w:rsid w:val="001D1D4C"/>
    <w:rsid w:val="001D1FC9"/>
    <w:rsid w:val="001D222B"/>
    <w:rsid w:val="001D35E4"/>
    <w:rsid w:val="001D3DEB"/>
    <w:rsid w:val="001D406C"/>
    <w:rsid w:val="001D41EE"/>
    <w:rsid w:val="001D4274"/>
    <w:rsid w:val="001D4E0E"/>
    <w:rsid w:val="001D533F"/>
    <w:rsid w:val="001D6E67"/>
    <w:rsid w:val="001D79DE"/>
    <w:rsid w:val="001E0380"/>
    <w:rsid w:val="001E0608"/>
    <w:rsid w:val="001E0BEA"/>
    <w:rsid w:val="001E13B1"/>
    <w:rsid w:val="001E4084"/>
    <w:rsid w:val="001E7F2B"/>
    <w:rsid w:val="001F0B95"/>
    <w:rsid w:val="001F1FD0"/>
    <w:rsid w:val="001F22B0"/>
    <w:rsid w:val="001F2E37"/>
    <w:rsid w:val="001F36CD"/>
    <w:rsid w:val="001F3A19"/>
    <w:rsid w:val="001F3C37"/>
    <w:rsid w:val="001F4119"/>
    <w:rsid w:val="001F422F"/>
    <w:rsid w:val="001F4D77"/>
    <w:rsid w:val="001F5133"/>
    <w:rsid w:val="001F536B"/>
    <w:rsid w:val="001F5396"/>
    <w:rsid w:val="001F63B2"/>
    <w:rsid w:val="001F70CD"/>
    <w:rsid w:val="001F7C59"/>
    <w:rsid w:val="0020140C"/>
    <w:rsid w:val="00201A18"/>
    <w:rsid w:val="00201A95"/>
    <w:rsid w:val="00201ED2"/>
    <w:rsid w:val="00203593"/>
    <w:rsid w:val="0020698F"/>
    <w:rsid w:val="00213076"/>
    <w:rsid w:val="00214459"/>
    <w:rsid w:val="002149DC"/>
    <w:rsid w:val="00220FB1"/>
    <w:rsid w:val="00222D1A"/>
    <w:rsid w:val="00223CC2"/>
    <w:rsid w:val="002242A3"/>
    <w:rsid w:val="00225B68"/>
    <w:rsid w:val="00227A3C"/>
    <w:rsid w:val="002300D6"/>
    <w:rsid w:val="00230EDD"/>
    <w:rsid w:val="002311C2"/>
    <w:rsid w:val="00231728"/>
    <w:rsid w:val="002317D2"/>
    <w:rsid w:val="00231EAD"/>
    <w:rsid w:val="0023222A"/>
    <w:rsid w:val="002327AB"/>
    <w:rsid w:val="00233BCC"/>
    <w:rsid w:val="00233FC5"/>
    <w:rsid w:val="00234467"/>
    <w:rsid w:val="0023660E"/>
    <w:rsid w:val="00237D8D"/>
    <w:rsid w:val="002408D0"/>
    <w:rsid w:val="00240B0B"/>
    <w:rsid w:val="00240EA3"/>
    <w:rsid w:val="002417D3"/>
    <w:rsid w:val="00241DA2"/>
    <w:rsid w:val="002423C8"/>
    <w:rsid w:val="002430D4"/>
    <w:rsid w:val="002443A9"/>
    <w:rsid w:val="00244F7D"/>
    <w:rsid w:val="0024572C"/>
    <w:rsid w:val="00247FEE"/>
    <w:rsid w:val="00250418"/>
    <w:rsid w:val="0025061F"/>
    <w:rsid w:val="00250E09"/>
    <w:rsid w:val="00250E7D"/>
    <w:rsid w:val="00252508"/>
    <w:rsid w:val="002526A6"/>
    <w:rsid w:val="002532B0"/>
    <w:rsid w:val="002554B1"/>
    <w:rsid w:val="002565D5"/>
    <w:rsid w:val="0025724B"/>
    <w:rsid w:val="002576C8"/>
    <w:rsid w:val="002578B9"/>
    <w:rsid w:val="00257C91"/>
    <w:rsid w:val="002622C0"/>
    <w:rsid w:val="002629FF"/>
    <w:rsid w:val="00262A8A"/>
    <w:rsid w:val="002633D9"/>
    <w:rsid w:val="00263B34"/>
    <w:rsid w:val="002663FF"/>
    <w:rsid w:val="00266A0F"/>
    <w:rsid w:val="002716AC"/>
    <w:rsid w:val="00271B57"/>
    <w:rsid w:val="00271CBB"/>
    <w:rsid w:val="00272501"/>
    <w:rsid w:val="00273B97"/>
    <w:rsid w:val="00274AEA"/>
    <w:rsid w:val="002753AD"/>
    <w:rsid w:val="00275B5F"/>
    <w:rsid w:val="00276FBD"/>
    <w:rsid w:val="002778AE"/>
    <w:rsid w:val="00280768"/>
    <w:rsid w:val="00280A37"/>
    <w:rsid w:val="00281730"/>
    <w:rsid w:val="0028269A"/>
    <w:rsid w:val="00283590"/>
    <w:rsid w:val="002856B0"/>
    <w:rsid w:val="0028583B"/>
    <w:rsid w:val="00285A6C"/>
    <w:rsid w:val="00286973"/>
    <w:rsid w:val="00287003"/>
    <w:rsid w:val="0028731C"/>
    <w:rsid w:val="00287480"/>
    <w:rsid w:val="0028787A"/>
    <w:rsid w:val="002904FF"/>
    <w:rsid w:val="002906AD"/>
    <w:rsid w:val="00293CE2"/>
    <w:rsid w:val="00294E70"/>
    <w:rsid w:val="00295C25"/>
    <w:rsid w:val="002963B4"/>
    <w:rsid w:val="002A1924"/>
    <w:rsid w:val="002A2828"/>
    <w:rsid w:val="002A2B24"/>
    <w:rsid w:val="002A3B7F"/>
    <w:rsid w:val="002A3BE9"/>
    <w:rsid w:val="002A430B"/>
    <w:rsid w:val="002A4A0B"/>
    <w:rsid w:val="002A587B"/>
    <w:rsid w:val="002A68FF"/>
    <w:rsid w:val="002A6DD3"/>
    <w:rsid w:val="002A71A4"/>
    <w:rsid w:val="002A71DE"/>
    <w:rsid w:val="002A7420"/>
    <w:rsid w:val="002B0C8D"/>
    <w:rsid w:val="002B0F12"/>
    <w:rsid w:val="002B0F95"/>
    <w:rsid w:val="002B10EE"/>
    <w:rsid w:val="002B1308"/>
    <w:rsid w:val="002B2C23"/>
    <w:rsid w:val="002B2F60"/>
    <w:rsid w:val="002B3771"/>
    <w:rsid w:val="002B3ACB"/>
    <w:rsid w:val="002B4554"/>
    <w:rsid w:val="002B7427"/>
    <w:rsid w:val="002B75ED"/>
    <w:rsid w:val="002B7FDB"/>
    <w:rsid w:val="002C1339"/>
    <w:rsid w:val="002C18CE"/>
    <w:rsid w:val="002C1A57"/>
    <w:rsid w:val="002C1B32"/>
    <w:rsid w:val="002C2287"/>
    <w:rsid w:val="002C2714"/>
    <w:rsid w:val="002C2A7F"/>
    <w:rsid w:val="002C2F09"/>
    <w:rsid w:val="002C4425"/>
    <w:rsid w:val="002C6937"/>
    <w:rsid w:val="002C72D8"/>
    <w:rsid w:val="002C7963"/>
    <w:rsid w:val="002D05DE"/>
    <w:rsid w:val="002D0D2D"/>
    <w:rsid w:val="002D11FA"/>
    <w:rsid w:val="002D3C81"/>
    <w:rsid w:val="002D4EAE"/>
    <w:rsid w:val="002D56E7"/>
    <w:rsid w:val="002D5A52"/>
    <w:rsid w:val="002D5B09"/>
    <w:rsid w:val="002D74E4"/>
    <w:rsid w:val="002D7BCB"/>
    <w:rsid w:val="002E0DDF"/>
    <w:rsid w:val="002E1D4B"/>
    <w:rsid w:val="002E1E13"/>
    <w:rsid w:val="002E1F45"/>
    <w:rsid w:val="002E2065"/>
    <w:rsid w:val="002E2906"/>
    <w:rsid w:val="002E5635"/>
    <w:rsid w:val="002E64C3"/>
    <w:rsid w:val="002E6A2C"/>
    <w:rsid w:val="002E6E79"/>
    <w:rsid w:val="002E772E"/>
    <w:rsid w:val="002F019B"/>
    <w:rsid w:val="002F12E3"/>
    <w:rsid w:val="002F1455"/>
    <w:rsid w:val="002F1D8C"/>
    <w:rsid w:val="002F21DA"/>
    <w:rsid w:val="002F2978"/>
    <w:rsid w:val="002F2EE9"/>
    <w:rsid w:val="002F349D"/>
    <w:rsid w:val="002F3601"/>
    <w:rsid w:val="002F42A4"/>
    <w:rsid w:val="002F4AA2"/>
    <w:rsid w:val="00301F39"/>
    <w:rsid w:val="00302897"/>
    <w:rsid w:val="003029CA"/>
    <w:rsid w:val="003034C5"/>
    <w:rsid w:val="00305431"/>
    <w:rsid w:val="00306733"/>
    <w:rsid w:val="003074E1"/>
    <w:rsid w:val="00313804"/>
    <w:rsid w:val="00313A89"/>
    <w:rsid w:val="0031718E"/>
    <w:rsid w:val="003171F1"/>
    <w:rsid w:val="00317507"/>
    <w:rsid w:val="00320F87"/>
    <w:rsid w:val="00321F71"/>
    <w:rsid w:val="003233BD"/>
    <w:rsid w:val="0032371A"/>
    <w:rsid w:val="00325926"/>
    <w:rsid w:val="00325BCA"/>
    <w:rsid w:val="0032762D"/>
    <w:rsid w:val="00327A8A"/>
    <w:rsid w:val="003300C5"/>
    <w:rsid w:val="0033092D"/>
    <w:rsid w:val="00331488"/>
    <w:rsid w:val="00331F0C"/>
    <w:rsid w:val="00333E38"/>
    <w:rsid w:val="00334EF0"/>
    <w:rsid w:val="00336610"/>
    <w:rsid w:val="003377A0"/>
    <w:rsid w:val="00340B13"/>
    <w:rsid w:val="003413AA"/>
    <w:rsid w:val="00341B13"/>
    <w:rsid w:val="00342ADB"/>
    <w:rsid w:val="00343420"/>
    <w:rsid w:val="003438CC"/>
    <w:rsid w:val="00343914"/>
    <w:rsid w:val="00343F73"/>
    <w:rsid w:val="00344D90"/>
    <w:rsid w:val="00345060"/>
    <w:rsid w:val="00346A9E"/>
    <w:rsid w:val="00347FEC"/>
    <w:rsid w:val="00352563"/>
    <w:rsid w:val="0035323B"/>
    <w:rsid w:val="0035414D"/>
    <w:rsid w:val="003547E9"/>
    <w:rsid w:val="0035520C"/>
    <w:rsid w:val="00357CA9"/>
    <w:rsid w:val="003607D6"/>
    <w:rsid w:val="00360894"/>
    <w:rsid w:val="003609D2"/>
    <w:rsid w:val="00361021"/>
    <w:rsid w:val="003627ED"/>
    <w:rsid w:val="00363F22"/>
    <w:rsid w:val="00364B94"/>
    <w:rsid w:val="00365747"/>
    <w:rsid w:val="003671B9"/>
    <w:rsid w:val="0037169B"/>
    <w:rsid w:val="003727B5"/>
    <w:rsid w:val="0037521A"/>
    <w:rsid w:val="00375564"/>
    <w:rsid w:val="00375CB1"/>
    <w:rsid w:val="00375D83"/>
    <w:rsid w:val="00375E74"/>
    <w:rsid w:val="0037744F"/>
    <w:rsid w:val="00380758"/>
    <w:rsid w:val="00382C90"/>
    <w:rsid w:val="00383191"/>
    <w:rsid w:val="00383846"/>
    <w:rsid w:val="00385BF1"/>
    <w:rsid w:val="00385C1D"/>
    <w:rsid w:val="003867CA"/>
    <w:rsid w:val="00386C2C"/>
    <w:rsid w:val="00386DED"/>
    <w:rsid w:val="003912E7"/>
    <w:rsid w:val="00391725"/>
    <w:rsid w:val="00392BAA"/>
    <w:rsid w:val="00392FDF"/>
    <w:rsid w:val="00393947"/>
    <w:rsid w:val="0039428E"/>
    <w:rsid w:val="00394971"/>
    <w:rsid w:val="00394F1D"/>
    <w:rsid w:val="00396089"/>
    <w:rsid w:val="003961AA"/>
    <w:rsid w:val="003976C0"/>
    <w:rsid w:val="00397E80"/>
    <w:rsid w:val="003A16D6"/>
    <w:rsid w:val="003A2275"/>
    <w:rsid w:val="003A2402"/>
    <w:rsid w:val="003A2458"/>
    <w:rsid w:val="003A409A"/>
    <w:rsid w:val="003A429C"/>
    <w:rsid w:val="003A6970"/>
    <w:rsid w:val="003A6A4F"/>
    <w:rsid w:val="003A7088"/>
    <w:rsid w:val="003A7F5B"/>
    <w:rsid w:val="003B00DF"/>
    <w:rsid w:val="003B1275"/>
    <w:rsid w:val="003B1778"/>
    <w:rsid w:val="003B29A9"/>
    <w:rsid w:val="003B2A28"/>
    <w:rsid w:val="003B3344"/>
    <w:rsid w:val="003B34D7"/>
    <w:rsid w:val="003B3DC6"/>
    <w:rsid w:val="003B4615"/>
    <w:rsid w:val="003B5C60"/>
    <w:rsid w:val="003B5C89"/>
    <w:rsid w:val="003B655A"/>
    <w:rsid w:val="003C0717"/>
    <w:rsid w:val="003C11CB"/>
    <w:rsid w:val="003C2EA6"/>
    <w:rsid w:val="003C3C5A"/>
    <w:rsid w:val="003C5A9F"/>
    <w:rsid w:val="003C674B"/>
    <w:rsid w:val="003C75F3"/>
    <w:rsid w:val="003C78A3"/>
    <w:rsid w:val="003D0A3D"/>
    <w:rsid w:val="003D104B"/>
    <w:rsid w:val="003D1664"/>
    <w:rsid w:val="003D217F"/>
    <w:rsid w:val="003D2AA8"/>
    <w:rsid w:val="003D311E"/>
    <w:rsid w:val="003D3CBB"/>
    <w:rsid w:val="003D4F22"/>
    <w:rsid w:val="003D7585"/>
    <w:rsid w:val="003E1052"/>
    <w:rsid w:val="003E12F1"/>
    <w:rsid w:val="003E1867"/>
    <w:rsid w:val="003E3780"/>
    <w:rsid w:val="003E3B74"/>
    <w:rsid w:val="003E5729"/>
    <w:rsid w:val="003E5AB7"/>
    <w:rsid w:val="003E6B18"/>
    <w:rsid w:val="003E7AE4"/>
    <w:rsid w:val="003F1A35"/>
    <w:rsid w:val="003F1CC4"/>
    <w:rsid w:val="003F2906"/>
    <w:rsid w:val="003F38FB"/>
    <w:rsid w:val="003F4EE0"/>
    <w:rsid w:val="003F54F2"/>
    <w:rsid w:val="003F58F7"/>
    <w:rsid w:val="00400133"/>
    <w:rsid w:val="0040058F"/>
    <w:rsid w:val="0040082B"/>
    <w:rsid w:val="00400BEB"/>
    <w:rsid w:val="004013C1"/>
    <w:rsid w:val="00401F6E"/>
    <w:rsid w:val="00402153"/>
    <w:rsid w:val="00402FC1"/>
    <w:rsid w:val="00403CA7"/>
    <w:rsid w:val="00404193"/>
    <w:rsid w:val="0040586C"/>
    <w:rsid w:val="00405B4C"/>
    <w:rsid w:val="00406637"/>
    <w:rsid w:val="00406656"/>
    <w:rsid w:val="00406C52"/>
    <w:rsid w:val="0040772B"/>
    <w:rsid w:val="004116D5"/>
    <w:rsid w:val="00413203"/>
    <w:rsid w:val="004138F9"/>
    <w:rsid w:val="00416755"/>
    <w:rsid w:val="004167B6"/>
    <w:rsid w:val="004172AB"/>
    <w:rsid w:val="00417424"/>
    <w:rsid w:val="004209D3"/>
    <w:rsid w:val="00420A0E"/>
    <w:rsid w:val="004226FD"/>
    <w:rsid w:val="0042294A"/>
    <w:rsid w:val="00423667"/>
    <w:rsid w:val="00424FF5"/>
    <w:rsid w:val="00425082"/>
    <w:rsid w:val="00425167"/>
    <w:rsid w:val="004252CD"/>
    <w:rsid w:val="00425FC4"/>
    <w:rsid w:val="00431DEB"/>
    <w:rsid w:val="004328EB"/>
    <w:rsid w:val="004336A1"/>
    <w:rsid w:val="00434708"/>
    <w:rsid w:val="0043496C"/>
    <w:rsid w:val="00435B2C"/>
    <w:rsid w:val="004379C5"/>
    <w:rsid w:val="0044127F"/>
    <w:rsid w:val="004419D4"/>
    <w:rsid w:val="004420CB"/>
    <w:rsid w:val="0044264C"/>
    <w:rsid w:val="00444397"/>
    <w:rsid w:val="00444D76"/>
    <w:rsid w:val="00444DCC"/>
    <w:rsid w:val="004451CF"/>
    <w:rsid w:val="00446328"/>
    <w:rsid w:val="0044646D"/>
    <w:rsid w:val="00446B29"/>
    <w:rsid w:val="00446E69"/>
    <w:rsid w:val="004478A2"/>
    <w:rsid w:val="004503E9"/>
    <w:rsid w:val="004526F3"/>
    <w:rsid w:val="00453F9A"/>
    <w:rsid w:val="004543A8"/>
    <w:rsid w:val="00455218"/>
    <w:rsid w:val="004561B5"/>
    <w:rsid w:val="00457AE8"/>
    <w:rsid w:val="00461A26"/>
    <w:rsid w:val="00463336"/>
    <w:rsid w:val="0046340A"/>
    <w:rsid w:val="00463510"/>
    <w:rsid w:val="004678BD"/>
    <w:rsid w:val="0047048C"/>
    <w:rsid w:val="00470DF2"/>
    <w:rsid w:val="00471E91"/>
    <w:rsid w:val="0047237F"/>
    <w:rsid w:val="004723EB"/>
    <w:rsid w:val="004731A2"/>
    <w:rsid w:val="00474675"/>
    <w:rsid w:val="0047470C"/>
    <w:rsid w:val="00475E54"/>
    <w:rsid w:val="00480613"/>
    <w:rsid w:val="00480F6C"/>
    <w:rsid w:val="004827E3"/>
    <w:rsid w:val="0048304C"/>
    <w:rsid w:val="0048311D"/>
    <w:rsid w:val="004838C0"/>
    <w:rsid w:val="004864FE"/>
    <w:rsid w:val="00493607"/>
    <w:rsid w:val="004936EF"/>
    <w:rsid w:val="00493A9F"/>
    <w:rsid w:val="00495B2B"/>
    <w:rsid w:val="004A0291"/>
    <w:rsid w:val="004A1346"/>
    <w:rsid w:val="004A16BD"/>
    <w:rsid w:val="004A2576"/>
    <w:rsid w:val="004A31BD"/>
    <w:rsid w:val="004A31C4"/>
    <w:rsid w:val="004A35F9"/>
    <w:rsid w:val="004A4FC8"/>
    <w:rsid w:val="004A64C4"/>
    <w:rsid w:val="004A73A2"/>
    <w:rsid w:val="004A768B"/>
    <w:rsid w:val="004B0B54"/>
    <w:rsid w:val="004B14DE"/>
    <w:rsid w:val="004B150E"/>
    <w:rsid w:val="004B165E"/>
    <w:rsid w:val="004B19CC"/>
    <w:rsid w:val="004B24C1"/>
    <w:rsid w:val="004B3D25"/>
    <w:rsid w:val="004B4A08"/>
    <w:rsid w:val="004B6623"/>
    <w:rsid w:val="004B72D4"/>
    <w:rsid w:val="004B7E30"/>
    <w:rsid w:val="004C0C49"/>
    <w:rsid w:val="004C1859"/>
    <w:rsid w:val="004C1BB4"/>
    <w:rsid w:val="004C28C8"/>
    <w:rsid w:val="004C292F"/>
    <w:rsid w:val="004C2C7D"/>
    <w:rsid w:val="004C2CAE"/>
    <w:rsid w:val="004C2F0F"/>
    <w:rsid w:val="004C7871"/>
    <w:rsid w:val="004C7A6B"/>
    <w:rsid w:val="004D08B6"/>
    <w:rsid w:val="004D1094"/>
    <w:rsid w:val="004D14C3"/>
    <w:rsid w:val="004D2540"/>
    <w:rsid w:val="004D3341"/>
    <w:rsid w:val="004D350D"/>
    <w:rsid w:val="004D47BA"/>
    <w:rsid w:val="004D4A9E"/>
    <w:rsid w:val="004D62C5"/>
    <w:rsid w:val="004D6441"/>
    <w:rsid w:val="004D67B2"/>
    <w:rsid w:val="004D7487"/>
    <w:rsid w:val="004E06A2"/>
    <w:rsid w:val="004E288E"/>
    <w:rsid w:val="004E2A9A"/>
    <w:rsid w:val="004E3F6B"/>
    <w:rsid w:val="004E4087"/>
    <w:rsid w:val="004E40AA"/>
    <w:rsid w:val="004E50E1"/>
    <w:rsid w:val="004E773E"/>
    <w:rsid w:val="004E795C"/>
    <w:rsid w:val="004F08D5"/>
    <w:rsid w:val="004F1B91"/>
    <w:rsid w:val="004F2820"/>
    <w:rsid w:val="004F29D6"/>
    <w:rsid w:val="004F4B05"/>
    <w:rsid w:val="004F6979"/>
    <w:rsid w:val="004F7961"/>
    <w:rsid w:val="004F7D8C"/>
    <w:rsid w:val="0050080B"/>
    <w:rsid w:val="005017E1"/>
    <w:rsid w:val="00501868"/>
    <w:rsid w:val="00502068"/>
    <w:rsid w:val="00502A8E"/>
    <w:rsid w:val="00504602"/>
    <w:rsid w:val="00506158"/>
    <w:rsid w:val="005078BB"/>
    <w:rsid w:val="00510280"/>
    <w:rsid w:val="00510C0E"/>
    <w:rsid w:val="00510FA3"/>
    <w:rsid w:val="00512662"/>
    <w:rsid w:val="00513586"/>
    <w:rsid w:val="00513D73"/>
    <w:rsid w:val="00514653"/>
    <w:rsid w:val="00514A43"/>
    <w:rsid w:val="005174E5"/>
    <w:rsid w:val="005177A3"/>
    <w:rsid w:val="00520BD3"/>
    <w:rsid w:val="00522345"/>
    <w:rsid w:val="00522393"/>
    <w:rsid w:val="00522620"/>
    <w:rsid w:val="00522A90"/>
    <w:rsid w:val="005239E7"/>
    <w:rsid w:val="00523B7B"/>
    <w:rsid w:val="00523EBE"/>
    <w:rsid w:val="00525656"/>
    <w:rsid w:val="00525A70"/>
    <w:rsid w:val="005270E5"/>
    <w:rsid w:val="00527CFC"/>
    <w:rsid w:val="00530617"/>
    <w:rsid w:val="005307C4"/>
    <w:rsid w:val="005318C6"/>
    <w:rsid w:val="00532BB3"/>
    <w:rsid w:val="005345D7"/>
    <w:rsid w:val="00534C02"/>
    <w:rsid w:val="00535611"/>
    <w:rsid w:val="00535877"/>
    <w:rsid w:val="00535EFD"/>
    <w:rsid w:val="005367AA"/>
    <w:rsid w:val="00536D74"/>
    <w:rsid w:val="00537904"/>
    <w:rsid w:val="0054023B"/>
    <w:rsid w:val="00540312"/>
    <w:rsid w:val="00540F61"/>
    <w:rsid w:val="0054118A"/>
    <w:rsid w:val="0054264B"/>
    <w:rsid w:val="00543786"/>
    <w:rsid w:val="00544169"/>
    <w:rsid w:val="005447BB"/>
    <w:rsid w:val="00544909"/>
    <w:rsid w:val="005453F7"/>
    <w:rsid w:val="005454C0"/>
    <w:rsid w:val="00550036"/>
    <w:rsid w:val="00551249"/>
    <w:rsid w:val="00551C28"/>
    <w:rsid w:val="00551FCE"/>
    <w:rsid w:val="00552ACE"/>
    <w:rsid w:val="005533D7"/>
    <w:rsid w:val="00553479"/>
    <w:rsid w:val="00554008"/>
    <w:rsid w:val="00554618"/>
    <w:rsid w:val="005605DE"/>
    <w:rsid w:val="00562CF9"/>
    <w:rsid w:val="0056404B"/>
    <w:rsid w:val="0056585E"/>
    <w:rsid w:val="00566ACB"/>
    <w:rsid w:val="00566D24"/>
    <w:rsid w:val="00566DB9"/>
    <w:rsid w:val="00567E1A"/>
    <w:rsid w:val="005703DE"/>
    <w:rsid w:val="00572789"/>
    <w:rsid w:val="00573802"/>
    <w:rsid w:val="00575FA2"/>
    <w:rsid w:val="005769C6"/>
    <w:rsid w:val="005779F4"/>
    <w:rsid w:val="00580BA8"/>
    <w:rsid w:val="00580C43"/>
    <w:rsid w:val="00582E37"/>
    <w:rsid w:val="00583D29"/>
    <w:rsid w:val="00583E4F"/>
    <w:rsid w:val="0058464E"/>
    <w:rsid w:val="0059058E"/>
    <w:rsid w:val="00590A19"/>
    <w:rsid w:val="00590F86"/>
    <w:rsid w:val="00591165"/>
    <w:rsid w:val="00591637"/>
    <w:rsid w:val="00591E47"/>
    <w:rsid w:val="005931E3"/>
    <w:rsid w:val="0059370D"/>
    <w:rsid w:val="005938E6"/>
    <w:rsid w:val="00594B4A"/>
    <w:rsid w:val="00595BE2"/>
    <w:rsid w:val="00597889"/>
    <w:rsid w:val="005979A3"/>
    <w:rsid w:val="005A01CB"/>
    <w:rsid w:val="005A3DD6"/>
    <w:rsid w:val="005A4689"/>
    <w:rsid w:val="005A489B"/>
    <w:rsid w:val="005A5248"/>
    <w:rsid w:val="005A58FF"/>
    <w:rsid w:val="005A5EAF"/>
    <w:rsid w:val="005A64C0"/>
    <w:rsid w:val="005A6CBF"/>
    <w:rsid w:val="005A7DF7"/>
    <w:rsid w:val="005B0872"/>
    <w:rsid w:val="005B34FB"/>
    <w:rsid w:val="005B3C11"/>
    <w:rsid w:val="005B5142"/>
    <w:rsid w:val="005B5C60"/>
    <w:rsid w:val="005B64AB"/>
    <w:rsid w:val="005B6EDF"/>
    <w:rsid w:val="005B7362"/>
    <w:rsid w:val="005B7953"/>
    <w:rsid w:val="005B7F63"/>
    <w:rsid w:val="005C02EA"/>
    <w:rsid w:val="005C0B87"/>
    <w:rsid w:val="005C1C28"/>
    <w:rsid w:val="005C2CAB"/>
    <w:rsid w:val="005C3152"/>
    <w:rsid w:val="005C34C3"/>
    <w:rsid w:val="005C526B"/>
    <w:rsid w:val="005C5893"/>
    <w:rsid w:val="005C6DB5"/>
    <w:rsid w:val="005C72A9"/>
    <w:rsid w:val="005C75AD"/>
    <w:rsid w:val="005C76B3"/>
    <w:rsid w:val="005D013B"/>
    <w:rsid w:val="005D1B82"/>
    <w:rsid w:val="005D5408"/>
    <w:rsid w:val="005D7214"/>
    <w:rsid w:val="005D741A"/>
    <w:rsid w:val="005D7DB7"/>
    <w:rsid w:val="005E1671"/>
    <w:rsid w:val="005E19E7"/>
    <w:rsid w:val="005E3D00"/>
    <w:rsid w:val="005E6BE6"/>
    <w:rsid w:val="005E7FFD"/>
    <w:rsid w:val="005F14DE"/>
    <w:rsid w:val="005F1566"/>
    <w:rsid w:val="005F30D7"/>
    <w:rsid w:val="005F3798"/>
    <w:rsid w:val="005F4ADC"/>
    <w:rsid w:val="005F4E50"/>
    <w:rsid w:val="005F6092"/>
    <w:rsid w:val="005F6898"/>
    <w:rsid w:val="005F6B37"/>
    <w:rsid w:val="005F6D15"/>
    <w:rsid w:val="005F6E8F"/>
    <w:rsid w:val="005F7EC1"/>
    <w:rsid w:val="006039EA"/>
    <w:rsid w:val="00603BE9"/>
    <w:rsid w:val="00603C33"/>
    <w:rsid w:val="00604374"/>
    <w:rsid w:val="00605909"/>
    <w:rsid w:val="00606EBD"/>
    <w:rsid w:val="00610966"/>
    <w:rsid w:val="00612C81"/>
    <w:rsid w:val="00613572"/>
    <w:rsid w:val="00614BE8"/>
    <w:rsid w:val="0061716C"/>
    <w:rsid w:val="0061736B"/>
    <w:rsid w:val="00617C5B"/>
    <w:rsid w:val="006214CD"/>
    <w:rsid w:val="00621DFF"/>
    <w:rsid w:val="00623FE4"/>
    <w:rsid w:val="006243A1"/>
    <w:rsid w:val="006269F6"/>
    <w:rsid w:val="00626C83"/>
    <w:rsid w:val="00627051"/>
    <w:rsid w:val="00627D89"/>
    <w:rsid w:val="0063091C"/>
    <w:rsid w:val="00632E56"/>
    <w:rsid w:val="00633649"/>
    <w:rsid w:val="00634530"/>
    <w:rsid w:val="00635CBA"/>
    <w:rsid w:val="00636407"/>
    <w:rsid w:val="0064004B"/>
    <w:rsid w:val="00641494"/>
    <w:rsid w:val="0064338B"/>
    <w:rsid w:val="00644136"/>
    <w:rsid w:val="00645367"/>
    <w:rsid w:val="00645B56"/>
    <w:rsid w:val="00646466"/>
    <w:rsid w:val="006464AD"/>
    <w:rsid w:val="00646542"/>
    <w:rsid w:val="0064693B"/>
    <w:rsid w:val="00646B0F"/>
    <w:rsid w:val="006504F4"/>
    <w:rsid w:val="006506C7"/>
    <w:rsid w:val="00650BEE"/>
    <w:rsid w:val="00650E4D"/>
    <w:rsid w:val="006510DC"/>
    <w:rsid w:val="00651435"/>
    <w:rsid w:val="00651940"/>
    <w:rsid w:val="0065368A"/>
    <w:rsid w:val="00654A19"/>
    <w:rsid w:val="00654BC9"/>
    <w:rsid w:val="00654C5D"/>
    <w:rsid w:val="00654CE3"/>
    <w:rsid w:val="006552FD"/>
    <w:rsid w:val="00656FB1"/>
    <w:rsid w:val="00657D1A"/>
    <w:rsid w:val="00660BC4"/>
    <w:rsid w:val="00661035"/>
    <w:rsid w:val="0066130B"/>
    <w:rsid w:val="0066357D"/>
    <w:rsid w:val="00663AF3"/>
    <w:rsid w:val="00663D1C"/>
    <w:rsid w:val="006662A6"/>
    <w:rsid w:val="00666719"/>
    <w:rsid w:val="00666B6C"/>
    <w:rsid w:val="006702C7"/>
    <w:rsid w:val="006735A7"/>
    <w:rsid w:val="0067394B"/>
    <w:rsid w:val="00673FA5"/>
    <w:rsid w:val="006740E6"/>
    <w:rsid w:val="006743B1"/>
    <w:rsid w:val="0067631E"/>
    <w:rsid w:val="0067673A"/>
    <w:rsid w:val="0067763E"/>
    <w:rsid w:val="00677EFB"/>
    <w:rsid w:val="00680141"/>
    <w:rsid w:val="006823E7"/>
    <w:rsid w:val="00682682"/>
    <w:rsid w:val="00682702"/>
    <w:rsid w:val="0068369B"/>
    <w:rsid w:val="006872E7"/>
    <w:rsid w:val="00692368"/>
    <w:rsid w:val="0069236F"/>
    <w:rsid w:val="006927CE"/>
    <w:rsid w:val="00693846"/>
    <w:rsid w:val="00695293"/>
    <w:rsid w:val="00696320"/>
    <w:rsid w:val="0069657A"/>
    <w:rsid w:val="006972E2"/>
    <w:rsid w:val="0069790E"/>
    <w:rsid w:val="006A00DA"/>
    <w:rsid w:val="006A1077"/>
    <w:rsid w:val="006A121C"/>
    <w:rsid w:val="006A1B65"/>
    <w:rsid w:val="006A1BDB"/>
    <w:rsid w:val="006A2667"/>
    <w:rsid w:val="006A2EBC"/>
    <w:rsid w:val="006A2EF3"/>
    <w:rsid w:val="006A3ED5"/>
    <w:rsid w:val="006A49F4"/>
    <w:rsid w:val="006A4BA5"/>
    <w:rsid w:val="006A5EA0"/>
    <w:rsid w:val="006A783B"/>
    <w:rsid w:val="006A7B33"/>
    <w:rsid w:val="006B1DFD"/>
    <w:rsid w:val="006B20B5"/>
    <w:rsid w:val="006B3130"/>
    <w:rsid w:val="006B36F7"/>
    <w:rsid w:val="006B4E13"/>
    <w:rsid w:val="006B758B"/>
    <w:rsid w:val="006B75DD"/>
    <w:rsid w:val="006B79D7"/>
    <w:rsid w:val="006C002D"/>
    <w:rsid w:val="006C1006"/>
    <w:rsid w:val="006C1E41"/>
    <w:rsid w:val="006C3566"/>
    <w:rsid w:val="006C4AC2"/>
    <w:rsid w:val="006C4D36"/>
    <w:rsid w:val="006C55D9"/>
    <w:rsid w:val="006C6154"/>
    <w:rsid w:val="006C67E0"/>
    <w:rsid w:val="006C6EEF"/>
    <w:rsid w:val="006C7ABA"/>
    <w:rsid w:val="006D0840"/>
    <w:rsid w:val="006D0D60"/>
    <w:rsid w:val="006D1122"/>
    <w:rsid w:val="006D142F"/>
    <w:rsid w:val="006D1A7C"/>
    <w:rsid w:val="006D1D41"/>
    <w:rsid w:val="006D39B3"/>
    <w:rsid w:val="006D3C00"/>
    <w:rsid w:val="006D3C37"/>
    <w:rsid w:val="006D5072"/>
    <w:rsid w:val="006D556F"/>
    <w:rsid w:val="006D5B78"/>
    <w:rsid w:val="006D6B6B"/>
    <w:rsid w:val="006D6C43"/>
    <w:rsid w:val="006E14CB"/>
    <w:rsid w:val="006E1620"/>
    <w:rsid w:val="006E16FF"/>
    <w:rsid w:val="006E1D3A"/>
    <w:rsid w:val="006E3675"/>
    <w:rsid w:val="006E3E21"/>
    <w:rsid w:val="006E4A7F"/>
    <w:rsid w:val="006E5124"/>
    <w:rsid w:val="006E625C"/>
    <w:rsid w:val="006E688A"/>
    <w:rsid w:val="006E7189"/>
    <w:rsid w:val="006E7700"/>
    <w:rsid w:val="006E77E9"/>
    <w:rsid w:val="006F0489"/>
    <w:rsid w:val="006F0944"/>
    <w:rsid w:val="006F09BF"/>
    <w:rsid w:val="006F13C4"/>
    <w:rsid w:val="006F2639"/>
    <w:rsid w:val="006F2C1E"/>
    <w:rsid w:val="006F56E6"/>
    <w:rsid w:val="007004AE"/>
    <w:rsid w:val="007007BD"/>
    <w:rsid w:val="007026EB"/>
    <w:rsid w:val="00703E32"/>
    <w:rsid w:val="00704DF6"/>
    <w:rsid w:val="007064C1"/>
    <w:rsid w:val="0070651C"/>
    <w:rsid w:val="007067FC"/>
    <w:rsid w:val="00707642"/>
    <w:rsid w:val="00710F37"/>
    <w:rsid w:val="00711345"/>
    <w:rsid w:val="007132A3"/>
    <w:rsid w:val="00714874"/>
    <w:rsid w:val="00715295"/>
    <w:rsid w:val="00716421"/>
    <w:rsid w:val="0071646A"/>
    <w:rsid w:val="0071670F"/>
    <w:rsid w:val="00716E7B"/>
    <w:rsid w:val="007211AF"/>
    <w:rsid w:val="007227D0"/>
    <w:rsid w:val="007239AF"/>
    <w:rsid w:val="007244C5"/>
    <w:rsid w:val="00724EFB"/>
    <w:rsid w:val="00724F81"/>
    <w:rsid w:val="007252EC"/>
    <w:rsid w:val="0072627A"/>
    <w:rsid w:val="007267C5"/>
    <w:rsid w:val="00726D28"/>
    <w:rsid w:val="007301BB"/>
    <w:rsid w:val="0073053A"/>
    <w:rsid w:val="007324BD"/>
    <w:rsid w:val="00733BBA"/>
    <w:rsid w:val="007341C4"/>
    <w:rsid w:val="00734483"/>
    <w:rsid w:val="007349AD"/>
    <w:rsid w:val="007351EE"/>
    <w:rsid w:val="00735712"/>
    <w:rsid w:val="00735891"/>
    <w:rsid w:val="007419C3"/>
    <w:rsid w:val="00741B88"/>
    <w:rsid w:val="007427E3"/>
    <w:rsid w:val="00742D48"/>
    <w:rsid w:val="00743FD2"/>
    <w:rsid w:val="00744B96"/>
    <w:rsid w:val="007467A7"/>
    <w:rsid w:val="007469DD"/>
    <w:rsid w:val="0074741B"/>
    <w:rsid w:val="0074759E"/>
    <w:rsid w:val="007478EA"/>
    <w:rsid w:val="00747D7F"/>
    <w:rsid w:val="00752674"/>
    <w:rsid w:val="00752ABA"/>
    <w:rsid w:val="00752EB3"/>
    <w:rsid w:val="0075415C"/>
    <w:rsid w:val="00754E49"/>
    <w:rsid w:val="00755D60"/>
    <w:rsid w:val="007565D6"/>
    <w:rsid w:val="00756C50"/>
    <w:rsid w:val="00756E8E"/>
    <w:rsid w:val="007571C5"/>
    <w:rsid w:val="007604EA"/>
    <w:rsid w:val="007605E6"/>
    <w:rsid w:val="00763502"/>
    <w:rsid w:val="0076358B"/>
    <w:rsid w:val="00765709"/>
    <w:rsid w:val="00765FBE"/>
    <w:rsid w:val="0076685F"/>
    <w:rsid w:val="007672DB"/>
    <w:rsid w:val="00771583"/>
    <w:rsid w:val="00772C73"/>
    <w:rsid w:val="00772E9B"/>
    <w:rsid w:val="00775686"/>
    <w:rsid w:val="00776800"/>
    <w:rsid w:val="00780A47"/>
    <w:rsid w:val="00781046"/>
    <w:rsid w:val="00781461"/>
    <w:rsid w:val="00781467"/>
    <w:rsid w:val="00783277"/>
    <w:rsid w:val="00784441"/>
    <w:rsid w:val="00784480"/>
    <w:rsid w:val="0078609B"/>
    <w:rsid w:val="00787C1D"/>
    <w:rsid w:val="007913AB"/>
    <w:rsid w:val="007914F7"/>
    <w:rsid w:val="007921C7"/>
    <w:rsid w:val="007929FD"/>
    <w:rsid w:val="007963B2"/>
    <w:rsid w:val="00796F0C"/>
    <w:rsid w:val="007976B6"/>
    <w:rsid w:val="007A0D46"/>
    <w:rsid w:val="007A0DA6"/>
    <w:rsid w:val="007A4427"/>
    <w:rsid w:val="007B04E6"/>
    <w:rsid w:val="007B07CA"/>
    <w:rsid w:val="007B1143"/>
    <w:rsid w:val="007B1625"/>
    <w:rsid w:val="007B23C5"/>
    <w:rsid w:val="007B3A0F"/>
    <w:rsid w:val="007B4DAF"/>
    <w:rsid w:val="007B706E"/>
    <w:rsid w:val="007B71EB"/>
    <w:rsid w:val="007B7C9F"/>
    <w:rsid w:val="007B7D44"/>
    <w:rsid w:val="007C02DF"/>
    <w:rsid w:val="007C1418"/>
    <w:rsid w:val="007C32F9"/>
    <w:rsid w:val="007C47FE"/>
    <w:rsid w:val="007C55B1"/>
    <w:rsid w:val="007C5EC5"/>
    <w:rsid w:val="007C6205"/>
    <w:rsid w:val="007C629D"/>
    <w:rsid w:val="007C686A"/>
    <w:rsid w:val="007C728E"/>
    <w:rsid w:val="007C7605"/>
    <w:rsid w:val="007D1B82"/>
    <w:rsid w:val="007D2376"/>
    <w:rsid w:val="007D238B"/>
    <w:rsid w:val="007D2C53"/>
    <w:rsid w:val="007D35D4"/>
    <w:rsid w:val="007D3D60"/>
    <w:rsid w:val="007D68F2"/>
    <w:rsid w:val="007D6B74"/>
    <w:rsid w:val="007D7B84"/>
    <w:rsid w:val="007E1980"/>
    <w:rsid w:val="007E1D16"/>
    <w:rsid w:val="007E1F40"/>
    <w:rsid w:val="007E293B"/>
    <w:rsid w:val="007E4B76"/>
    <w:rsid w:val="007E531B"/>
    <w:rsid w:val="007E5EA8"/>
    <w:rsid w:val="007E641D"/>
    <w:rsid w:val="007F056A"/>
    <w:rsid w:val="007F0CF1"/>
    <w:rsid w:val="007F12A5"/>
    <w:rsid w:val="007F4CF1"/>
    <w:rsid w:val="007F5871"/>
    <w:rsid w:val="007F6772"/>
    <w:rsid w:val="007F69C7"/>
    <w:rsid w:val="007F758D"/>
    <w:rsid w:val="007F7D52"/>
    <w:rsid w:val="008005EB"/>
    <w:rsid w:val="00801551"/>
    <w:rsid w:val="00801948"/>
    <w:rsid w:val="00802E84"/>
    <w:rsid w:val="00802EC4"/>
    <w:rsid w:val="00804B02"/>
    <w:rsid w:val="00804C18"/>
    <w:rsid w:val="0080518C"/>
    <w:rsid w:val="00805B20"/>
    <w:rsid w:val="0080654C"/>
    <w:rsid w:val="00806D9A"/>
    <w:rsid w:val="008071C6"/>
    <w:rsid w:val="00811841"/>
    <w:rsid w:val="008127AD"/>
    <w:rsid w:val="00813F05"/>
    <w:rsid w:val="008143C5"/>
    <w:rsid w:val="0081456B"/>
    <w:rsid w:val="00814E09"/>
    <w:rsid w:val="0081555C"/>
    <w:rsid w:val="008158DD"/>
    <w:rsid w:val="00816BD0"/>
    <w:rsid w:val="0081725B"/>
    <w:rsid w:val="008176F9"/>
    <w:rsid w:val="008178E9"/>
    <w:rsid w:val="00817A00"/>
    <w:rsid w:val="008207F2"/>
    <w:rsid w:val="00821B11"/>
    <w:rsid w:val="008221D6"/>
    <w:rsid w:val="008225A4"/>
    <w:rsid w:val="008228EF"/>
    <w:rsid w:val="00823B6B"/>
    <w:rsid w:val="008270F9"/>
    <w:rsid w:val="00831303"/>
    <w:rsid w:val="0083261F"/>
    <w:rsid w:val="0083470F"/>
    <w:rsid w:val="00835DB3"/>
    <w:rsid w:val="0083617B"/>
    <w:rsid w:val="008370FF"/>
    <w:rsid w:val="008371BD"/>
    <w:rsid w:val="008379E2"/>
    <w:rsid w:val="0084017F"/>
    <w:rsid w:val="00840843"/>
    <w:rsid w:val="008409B7"/>
    <w:rsid w:val="00840D6E"/>
    <w:rsid w:val="00841E8E"/>
    <w:rsid w:val="0084287D"/>
    <w:rsid w:val="008435E4"/>
    <w:rsid w:val="0084440E"/>
    <w:rsid w:val="00844506"/>
    <w:rsid w:val="00844B51"/>
    <w:rsid w:val="008461E9"/>
    <w:rsid w:val="008466F8"/>
    <w:rsid w:val="008476C1"/>
    <w:rsid w:val="008504A8"/>
    <w:rsid w:val="008519C2"/>
    <w:rsid w:val="00852363"/>
    <w:rsid w:val="0085282E"/>
    <w:rsid w:val="00852ED1"/>
    <w:rsid w:val="00853CA6"/>
    <w:rsid w:val="0085468D"/>
    <w:rsid w:val="00854A29"/>
    <w:rsid w:val="00854E7D"/>
    <w:rsid w:val="00855DCF"/>
    <w:rsid w:val="00857748"/>
    <w:rsid w:val="00862011"/>
    <w:rsid w:val="008644BD"/>
    <w:rsid w:val="00864693"/>
    <w:rsid w:val="008646BA"/>
    <w:rsid w:val="00865CC9"/>
    <w:rsid w:val="008667ED"/>
    <w:rsid w:val="00867F42"/>
    <w:rsid w:val="008711E7"/>
    <w:rsid w:val="0087198C"/>
    <w:rsid w:val="00872C1F"/>
    <w:rsid w:val="00873B42"/>
    <w:rsid w:val="00873F67"/>
    <w:rsid w:val="008743FF"/>
    <w:rsid w:val="008800C5"/>
    <w:rsid w:val="00880B8B"/>
    <w:rsid w:val="00880F89"/>
    <w:rsid w:val="008821B8"/>
    <w:rsid w:val="008831D1"/>
    <w:rsid w:val="00883553"/>
    <w:rsid w:val="008856D8"/>
    <w:rsid w:val="00886462"/>
    <w:rsid w:val="00886679"/>
    <w:rsid w:val="00886F1F"/>
    <w:rsid w:val="00887275"/>
    <w:rsid w:val="008872D0"/>
    <w:rsid w:val="0089043F"/>
    <w:rsid w:val="0089097B"/>
    <w:rsid w:val="008909B9"/>
    <w:rsid w:val="00892E82"/>
    <w:rsid w:val="00892F85"/>
    <w:rsid w:val="00895F12"/>
    <w:rsid w:val="00897A97"/>
    <w:rsid w:val="008A04CC"/>
    <w:rsid w:val="008A11AF"/>
    <w:rsid w:val="008A1898"/>
    <w:rsid w:val="008A1E3C"/>
    <w:rsid w:val="008A2EC6"/>
    <w:rsid w:val="008A366B"/>
    <w:rsid w:val="008A44DD"/>
    <w:rsid w:val="008A47D4"/>
    <w:rsid w:val="008A58A7"/>
    <w:rsid w:val="008A6397"/>
    <w:rsid w:val="008A63B1"/>
    <w:rsid w:val="008A6D35"/>
    <w:rsid w:val="008B06B0"/>
    <w:rsid w:val="008B102C"/>
    <w:rsid w:val="008B2461"/>
    <w:rsid w:val="008B3A9A"/>
    <w:rsid w:val="008B3B14"/>
    <w:rsid w:val="008B42EC"/>
    <w:rsid w:val="008B43C5"/>
    <w:rsid w:val="008B4D36"/>
    <w:rsid w:val="008B5BD0"/>
    <w:rsid w:val="008B6BBC"/>
    <w:rsid w:val="008C0934"/>
    <w:rsid w:val="008C1853"/>
    <w:rsid w:val="008C1916"/>
    <w:rsid w:val="008C1B58"/>
    <w:rsid w:val="008C1D07"/>
    <w:rsid w:val="008C2F5E"/>
    <w:rsid w:val="008C384F"/>
    <w:rsid w:val="008C39AE"/>
    <w:rsid w:val="008C3B19"/>
    <w:rsid w:val="008C3B46"/>
    <w:rsid w:val="008C51D1"/>
    <w:rsid w:val="008C58D7"/>
    <w:rsid w:val="008C590D"/>
    <w:rsid w:val="008C6161"/>
    <w:rsid w:val="008C67E1"/>
    <w:rsid w:val="008C6BC1"/>
    <w:rsid w:val="008D05CD"/>
    <w:rsid w:val="008D0702"/>
    <w:rsid w:val="008D0B99"/>
    <w:rsid w:val="008D11AB"/>
    <w:rsid w:val="008D1DFF"/>
    <w:rsid w:val="008D3DAF"/>
    <w:rsid w:val="008D406C"/>
    <w:rsid w:val="008D4270"/>
    <w:rsid w:val="008D5153"/>
    <w:rsid w:val="008D5373"/>
    <w:rsid w:val="008D58B2"/>
    <w:rsid w:val="008E031B"/>
    <w:rsid w:val="008E0895"/>
    <w:rsid w:val="008E2323"/>
    <w:rsid w:val="008E2C62"/>
    <w:rsid w:val="008E3407"/>
    <w:rsid w:val="008E3489"/>
    <w:rsid w:val="008E4DFC"/>
    <w:rsid w:val="008E5E0F"/>
    <w:rsid w:val="008E7029"/>
    <w:rsid w:val="008E7C3A"/>
    <w:rsid w:val="008E7EF6"/>
    <w:rsid w:val="008F1A78"/>
    <w:rsid w:val="008F1F98"/>
    <w:rsid w:val="008F4593"/>
    <w:rsid w:val="008F49C6"/>
    <w:rsid w:val="008F4C58"/>
    <w:rsid w:val="008F51C2"/>
    <w:rsid w:val="008F5AD0"/>
    <w:rsid w:val="008F5B92"/>
    <w:rsid w:val="008F6758"/>
    <w:rsid w:val="008F6776"/>
    <w:rsid w:val="008F737C"/>
    <w:rsid w:val="009001A2"/>
    <w:rsid w:val="00902C79"/>
    <w:rsid w:val="00903979"/>
    <w:rsid w:val="009040DD"/>
    <w:rsid w:val="00904381"/>
    <w:rsid w:val="009043B0"/>
    <w:rsid w:val="009055E1"/>
    <w:rsid w:val="00905B47"/>
    <w:rsid w:val="00906201"/>
    <w:rsid w:val="009073E1"/>
    <w:rsid w:val="0091331C"/>
    <w:rsid w:val="009155F0"/>
    <w:rsid w:val="0091561A"/>
    <w:rsid w:val="0091655A"/>
    <w:rsid w:val="009201C8"/>
    <w:rsid w:val="00920641"/>
    <w:rsid w:val="009212E5"/>
    <w:rsid w:val="00921A4F"/>
    <w:rsid w:val="00922175"/>
    <w:rsid w:val="00922CD8"/>
    <w:rsid w:val="00922DB1"/>
    <w:rsid w:val="00922FC5"/>
    <w:rsid w:val="00926014"/>
    <w:rsid w:val="00926A9D"/>
    <w:rsid w:val="009279DE"/>
    <w:rsid w:val="00930116"/>
    <w:rsid w:val="00930C1C"/>
    <w:rsid w:val="00930D7E"/>
    <w:rsid w:val="009321F4"/>
    <w:rsid w:val="00934247"/>
    <w:rsid w:val="00936055"/>
    <w:rsid w:val="009377F4"/>
    <w:rsid w:val="00941018"/>
    <w:rsid w:val="00941D83"/>
    <w:rsid w:val="0094212C"/>
    <w:rsid w:val="0094383C"/>
    <w:rsid w:val="00944E8E"/>
    <w:rsid w:val="00945ECF"/>
    <w:rsid w:val="009460AC"/>
    <w:rsid w:val="009501CB"/>
    <w:rsid w:val="00950942"/>
    <w:rsid w:val="009516E7"/>
    <w:rsid w:val="00951F74"/>
    <w:rsid w:val="0095223F"/>
    <w:rsid w:val="009536DC"/>
    <w:rsid w:val="0095417A"/>
    <w:rsid w:val="00954689"/>
    <w:rsid w:val="009552F6"/>
    <w:rsid w:val="0095653F"/>
    <w:rsid w:val="0095792C"/>
    <w:rsid w:val="00957EAB"/>
    <w:rsid w:val="009617C9"/>
    <w:rsid w:val="00961C93"/>
    <w:rsid w:val="009629CF"/>
    <w:rsid w:val="0096311F"/>
    <w:rsid w:val="00964994"/>
    <w:rsid w:val="00965040"/>
    <w:rsid w:val="00965324"/>
    <w:rsid w:val="00966B01"/>
    <w:rsid w:val="00967419"/>
    <w:rsid w:val="0097091E"/>
    <w:rsid w:val="009716E8"/>
    <w:rsid w:val="00971D96"/>
    <w:rsid w:val="009724E3"/>
    <w:rsid w:val="00974670"/>
    <w:rsid w:val="009746C1"/>
    <w:rsid w:val="00974C10"/>
    <w:rsid w:val="009755C9"/>
    <w:rsid w:val="009760D3"/>
    <w:rsid w:val="0097622E"/>
    <w:rsid w:val="0097627B"/>
    <w:rsid w:val="00976982"/>
    <w:rsid w:val="00977132"/>
    <w:rsid w:val="0097766B"/>
    <w:rsid w:val="009779DF"/>
    <w:rsid w:val="009809CA"/>
    <w:rsid w:val="00980F2F"/>
    <w:rsid w:val="00981A4B"/>
    <w:rsid w:val="00981C46"/>
    <w:rsid w:val="00982501"/>
    <w:rsid w:val="00983B53"/>
    <w:rsid w:val="009877D3"/>
    <w:rsid w:val="00987CBC"/>
    <w:rsid w:val="00991926"/>
    <w:rsid w:val="00991D14"/>
    <w:rsid w:val="00991ED5"/>
    <w:rsid w:val="0099344E"/>
    <w:rsid w:val="00993BD9"/>
    <w:rsid w:val="00994000"/>
    <w:rsid w:val="009945D5"/>
    <w:rsid w:val="00994E8F"/>
    <w:rsid w:val="009951DC"/>
    <w:rsid w:val="009959BB"/>
    <w:rsid w:val="00996BD3"/>
    <w:rsid w:val="00997158"/>
    <w:rsid w:val="00997597"/>
    <w:rsid w:val="00997F89"/>
    <w:rsid w:val="009A0106"/>
    <w:rsid w:val="009A0F9F"/>
    <w:rsid w:val="009A14E1"/>
    <w:rsid w:val="009A1C0D"/>
    <w:rsid w:val="009A3A7C"/>
    <w:rsid w:val="009A4177"/>
    <w:rsid w:val="009A44E3"/>
    <w:rsid w:val="009A465C"/>
    <w:rsid w:val="009A5284"/>
    <w:rsid w:val="009A5815"/>
    <w:rsid w:val="009A605F"/>
    <w:rsid w:val="009A7C7A"/>
    <w:rsid w:val="009B0A17"/>
    <w:rsid w:val="009B2ADB"/>
    <w:rsid w:val="009B3701"/>
    <w:rsid w:val="009B4F3E"/>
    <w:rsid w:val="009B5289"/>
    <w:rsid w:val="009B603A"/>
    <w:rsid w:val="009B609A"/>
    <w:rsid w:val="009C00B5"/>
    <w:rsid w:val="009C1B7C"/>
    <w:rsid w:val="009C2780"/>
    <w:rsid w:val="009C2D0E"/>
    <w:rsid w:val="009C2F18"/>
    <w:rsid w:val="009C3DAC"/>
    <w:rsid w:val="009C3F19"/>
    <w:rsid w:val="009C42E0"/>
    <w:rsid w:val="009C47AE"/>
    <w:rsid w:val="009C4CDC"/>
    <w:rsid w:val="009C682C"/>
    <w:rsid w:val="009D054D"/>
    <w:rsid w:val="009D0E8E"/>
    <w:rsid w:val="009D0FE7"/>
    <w:rsid w:val="009D1197"/>
    <w:rsid w:val="009D1B31"/>
    <w:rsid w:val="009D2404"/>
    <w:rsid w:val="009D2BC4"/>
    <w:rsid w:val="009D30AE"/>
    <w:rsid w:val="009D459B"/>
    <w:rsid w:val="009D4971"/>
    <w:rsid w:val="009D4D5F"/>
    <w:rsid w:val="009D5362"/>
    <w:rsid w:val="009D5623"/>
    <w:rsid w:val="009D596E"/>
    <w:rsid w:val="009D6DF3"/>
    <w:rsid w:val="009E1415"/>
    <w:rsid w:val="009E2570"/>
    <w:rsid w:val="009E27F2"/>
    <w:rsid w:val="009E2921"/>
    <w:rsid w:val="009E2CC0"/>
    <w:rsid w:val="009E2F71"/>
    <w:rsid w:val="009E31C6"/>
    <w:rsid w:val="009E43E5"/>
    <w:rsid w:val="009E4659"/>
    <w:rsid w:val="009E4999"/>
    <w:rsid w:val="009E4A0D"/>
    <w:rsid w:val="009E5D42"/>
    <w:rsid w:val="009E6116"/>
    <w:rsid w:val="009E67BA"/>
    <w:rsid w:val="009E6CC8"/>
    <w:rsid w:val="009E7371"/>
    <w:rsid w:val="009F0F5C"/>
    <w:rsid w:val="009F104F"/>
    <w:rsid w:val="009F1386"/>
    <w:rsid w:val="009F198D"/>
    <w:rsid w:val="009F346B"/>
    <w:rsid w:val="009F382D"/>
    <w:rsid w:val="009F3FB2"/>
    <w:rsid w:val="009F7029"/>
    <w:rsid w:val="00A00AB1"/>
    <w:rsid w:val="00A01B83"/>
    <w:rsid w:val="00A0251E"/>
    <w:rsid w:val="00A02570"/>
    <w:rsid w:val="00A0284E"/>
    <w:rsid w:val="00A028B5"/>
    <w:rsid w:val="00A02E43"/>
    <w:rsid w:val="00A032CC"/>
    <w:rsid w:val="00A0371B"/>
    <w:rsid w:val="00A04462"/>
    <w:rsid w:val="00A0572D"/>
    <w:rsid w:val="00A065F9"/>
    <w:rsid w:val="00A07F34"/>
    <w:rsid w:val="00A10169"/>
    <w:rsid w:val="00A1240F"/>
    <w:rsid w:val="00A129FD"/>
    <w:rsid w:val="00A1382C"/>
    <w:rsid w:val="00A14C54"/>
    <w:rsid w:val="00A16643"/>
    <w:rsid w:val="00A174AF"/>
    <w:rsid w:val="00A20790"/>
    <w:rsid w:val="00A208A4"/>
    <w:rsid w:val="00A20FFD"/>
    <w:rsid w:val="00A22154"/>
    <w:rsid w:val="00A23441"/>
    <w:rsid w:val="00A23502"/>
    <w:rsid w:val="00A2392D"/>
    <w:rsid w:val="00A24005"/>
    <w:rsid w:val="00A25C38"/>
    <w:rsid w:val="00A27D88"/>
    <w:rsid w:val="00A3143C"/>
    <w:rsid w:val="00A32B79"/>
    <w:rsid w:val="00A34B54"/>
    <w:rsid w:val="00A356DC"/>
    <w:rsid w:val="00A36BBE"/>
    <w:rsid w:val="00A36C6B"/>
    <w:rsid w:val="00A40858"/>
    <w:rsid w:val="00A421C6"/>
    <w:rsid w:val="00A427C2"/>
    <w:rsid w:val="00A4307A"/>
    <w:rsid w:val="00A43482"/>
    <w:rsid w:val="00A447C9"/>
    <w:rsid w:val="00A456CB"/>
    <w:rsid w:val="00A468FB"/>
    <w:rsid w:val="00A47BF3"/>
    <w:rsid w:val="00A47EBB"/>
    <w:rsid w:val="00A50721"/>
    <w:rsid w:val="00A5137E"/>
    <w:rsid w:val="00A51CDD"/>
    <w:rsid w:val="00A5285D"/>
    <w:rsid w:val="00A52896"/>
    <w:rsid w:val="00A53A0E"/>
    <w:rsid w:val="00A54139"/>
    <w:rsid w:val="00A55413"/>
    <w:rsid w:val="00A55C90"/>
    <w:rsid w:val="00A57C48"/>
    <w:rsid w:val="00A6020D"/>
    <w:rsid w:val="00A612B9"/>
    <w:rsid w:val="00A61B7C"/>
    <w:rsid w:val="00A6225F"/>
    <w:rsid w:val="00A629DD"/>
    <w:rsid w:val="00A6449B"/>
    <w:rsid w:val="00A65523"/>
    <w:rsid w:val="00A6730D"/>
    <w:rsid w:val="00A67E4C"/>
    <w:rsid w:val="00A7066F"/>
    <w:rsid w:val="00A71625"/>
    <w:rsid w:val="00A71B9B"/>
    <w:rsid w:val="00A72352"/>
    <w:rsid w:val="00A72DCE"/>
    <w:rsid w:val="00A732A7"/>
    <w:rsid w:val="00A73A4C"/>
    <w:rsid w:val="00A74187"/>
    <w:rsid w:val="00A74DB3"/>
    <w:rsid w:val="00A751C7"/>
    <w:rsid w:val="00A75788"/>
    <w:rsid w:val="00A77905"/>
    <w:rsid w:val="00A82259"/>
    <w:rsid w:val="00A82AE9"/>
    <w:rsid w:val="00A82E58"/>
    <w:rsid w:val="00A830AD"/>
    <w:rsid w:val="00A8333A"/>
    <w:rsid w:val="00A85731"/>
    <w:rsid w:val="00A85C50"/>
    <w:rsid w:val="00A86C68"/>
    <w:rsid w:val="00A86D3A"/>
    <w:rsid w:val="00A87844"/>
    <w:rsid w:val="00A92B60"/>
    <w:rsid w:val="00A93280"/>
    <w:rsid w:val="00A94B3A"/>
    <w:rsid w:val="00A9528A"/>
    <w:rsid w:val="00A9587F"/>
    <w:rsid w:val="00A96A35"/>
    <w:rsid w:val="00AA01CA"/>
    <w:rsid w:val="00AA038C"/>
    <w:rsid w:val="00AA0772"/>
    <w:rsid w:val="00AA3670"/>
    <w:rsid w:val="00AA5738"/>
    <w:rsid w:val="00AA5A73"/>
    <w:rsid w:val="00AA5A7A"/>
    <w:rsid w:val="00AA63D8"/>
    <w:rsid w:val="00AA76B1"/>
    <w:rsid w:val="00AA7A09"/>
    <w:rsid w:val="00AB0269"/>
    <w:rsid w:val="00AB0A56"/>
    <w:rsid w:val="00AB1A17"/>
    <w:rsid w:val="00AB1FC7"/>
    <w:rsid w:val="00AB2D7F"/>
    <w:rsid w:val="00AB3B50"/>
    <w:rsid w:val="00AB4847"/>
    <w:rsid w:val="00AB4A30"/>
    <w:rsid w:val="00AB4E7E"/>
    <w:rsid w:val="00AB5041"/>
    <w:rsid w:val="00AB542D"/>
    <w:rsid w:val="00AB57D2"/>
    <w:rsid w:val="00AB6F03"/>
    <w:rsid w:val="00AC05B1"/>
    <w:rsid w:val="00AC31F1"/>
    <w:rsid w:val="00AC57B5"/>
    <w:rsid w:val="00AC5AAB"/>
    <w:rsid w:val="00AC5BD6"/>
    <w:rsid w:val="00AC7A6B"/>
    <w:rsid w:val="00AD071A"/>
    <w:rsid w:val="00AD088D"/>
    <w:rsid w:val="00AD0A21"/>
    <w:rsid w:val="00AD0F22"/>
    <w:rsid w:val="00AD1E26"/>
    <w:rsid w:val="00AD21E7"/>
    <w:rsid w:val="00AD3294"/>
    <w:rsid w:val="00AD356C"/>
    <w:rsid w:val="00AD4898"/>
    <w:rsid w:val="00AD4AB4"/>
    <w:rsid w:val="00AD4C03"/>
    <w:rsid w:val="00AD50A1"/>
    <w:rsid w:val="00AD5BBF"/>
    <w:rsid w:val="00AD66E0"/>
    <w:rsid w:val="00AD68AB"/>
    <w:rsid w:val="00AD6F35"/>
    <w:rsid w:val="00AD7BD3"/>
    <w:rsid w:val="00AE14EF"/>
    <w:rsid w:val="00AE1E7A"/>
    <w:rsid w:val="00AE2914"/>
    <w:rsid w:val="00AE345E"/>
    <w:rsid w:val="00AE5A30"/>
    <w:rsid w:val="00AE6D15"/>
    <w:rsid w:val="00AE72AF"/>
    <w:rsid w:val="00AE7709"/>
    <w:rsid w:val="00AF00DC"/>
    <w:rsid w:val="00AF2C3C"/>
    <w:rsid w:val="00AF3573"/>
    <w:rsid w:val="00AF46A3"/>
    <w:rsid w:val="00AF50D9"/>
    <w:rsid w:val="00AF525F"/>
    <w:rsid w:val="00AF6947"/>
    <w:rsid w:val="00B00263"/>
    <w:rsid w:val="00B0098C"/>
    <w:rsid w:val="00B009D4"/>
    <w:rsid w:val="00B009F0"/>
    <w:rsid w:val="00B00A0D"/>
    <w:rsid w:val="00B00E8E"/>
    <w:rsid w:val="00B02A39"/>
    <w:rsid w:val="00B03EC0"/>
    <w:rsid w:val="00B04182"/>
    <w:rsid w:val="00B04B1F"/>
    <w:rsid w:val="00B05DAF"/>
    <w:rsid w:val="00B06C71"/>
    <w:rsid w:val="00B06DDB"/>
    <w:rsid w:val="00B07AE3"/>
    <w:rsid w:val="00B1047C"/>
    <w:rsid w:val="00B1074A"/>
    <w:rsid w:val="00B11430"/>
    <w:rsid w:val="00B11DF9"/>
    <w:rsid w:val="00B127BF"/>
    <w:rsid w:val="00B12C99"/>
    <w:rsid w:val="00B13ED7"/>
    <w:rsid w:val="00B144AF"/>
    <w:rsid w:val="00B145F7"/>
    <w:rsid w:val="00B146B6"/>
    <w:rsid w:val="00B164EB"/>
    <w:rsid w:val="00B1698F"/>
    <w:rsid w:val="00B16AEA"/>
    <w:rsid w:val="00B17B2D"/>
    <w:rsid w:val="00B207D3"/>
    <w:rsid w:val="00B21295"/>
    <w:rsid w:val="00B213FA"/>
    <w:rsid w:val="00B21DDB"/>
    <w:rsid w:val="00B23882"/>
    <w:rsid w:val="00B25282"/>
    <w:rsid w:val="00B268DA"/>
    <w:rsid w:val="00B27361"/>
    <w:rsid w:val="00B27B39"/>
    <w:rsid w:val="00B27DD3"/>
    <w:rsid w:val="00B27E49"/>
    <w:rsid w:val="00B300ED"/>
    <w:rsid w:val="00B3189B"/>
    <w:rsid w:val="00B31C37"/>
    <w:rsid w:val="00B31F42"/>
    <w:rsid w:val="00B34C68"/>
    <w:rsid w:val="00B353EB"/>
    <w:rsid w:val="00B35623"/>
    <w:rsid w:val="00B357AE"/>
    <w:rsid w:val="00B35EE9"/>
    <w:rsid w:val="00B3609C"/>
    <w:rsid w:val="00B36ADD"/>
    <w:rsid w:val="00B36F68"/>
    <w:rsid w:val="00B37B8C"/>
    <w:rsid w:val="00B40047"/>
    <w:rsid w:val="00B40CEE"/>
    <w:rsid w:val="00B41676"/>
    <w:rsid w:val="00B439C4"/>
    <w:rsid w:val="00B43C97"/>
    <w:rsid w:val="00B45135"/>
    <w:rsid w:val="00B4535E"/>
    <w:rsid w:val="00B45865"/>
    <w:rsid w:val="00B4655F"/>
    <w:rsid w:val="00B473BC"/>
    <w:rsid w:val="00B47891"/>
    <w:rsid w:val="00B508AE"/>
    <w:rsid w:val="00B50BB6"/>
    <w:rsid w:val="00B52865"/>
    <w:rsid w:val="00B52A8C"/>
    <w:rsid w:val="00B52AA8"/>
    <w:rsid w:val="00B532D2"/>
    <w:rsid w:val="00B543F8"/>
    <w:rsid w:val="00B5602D"/>
    <w:rsid w:val="00B5697F"/>
    <w:rsid w:val="00B57256"/>
    <w:rsid w:val="00B60583"/>
    <w:rsid w:val="00B62FF3"/>
    <w:rsid w:val="00B636A8"/>
    <w:rsid w:val="00B65539"/>
    <w:rsid w:val="00B665C6"/>
    <w:rsid w:val="00B67EFA"/>
    <w:rsid w:val="00B70D29"/>
    <w:rsid w:val="00B71527"/>
    <w:rsid w:val="00B71823"/>
    <w:rsid w:val="00B721C6"/>
    <w:rsid w:val="00B72276"/>
    <w:rsid w:val="00B75296"/>
    <w:rsid w:val="00B75BE3"/>
    <w:rsid w:val="00B767C2"/>
    <w:rsid w:val="00B76F35"/>
    <w:rsid w:val="00B805AF"/>
    <w:rsid w:val="00B8152F"/>
    <w:rsid w:val="00B826B4"/>
    <w:rsid w:val="00B83FE1"/>
    <w:rsid w:val="00B8599E"/>
    <w:rsid w:val="00B866F8"/>
    <w:rsid w:val="00B869EC"/>
    <w:rsid w:val="00B87F10"/>
    <w:rsid w:val="00B904BD"/>
    <w:rsid w:val="00B92086"/>
    <w:rsid w:val="00B92DE1"/>
    <w:rsid w:val="00B9397A"/>
    <w:rsid w:val="00B942CD"/>
    <w:rsid w:val="00B94CD4"/>
    <w:rsid w:val="00B9633B"/>
    <w:rsid w:val="00B9633D"/>
    <w:rsid w:val="00BA0BD4"/>
    <w:rsid w:val="00BA0E25"/>
    <w:rsid w:val="00BA1E6B"/>
    <w:rsid w:val="00BA21F2"/>
    <w:rsid w:val="00BA29E1"/>
    <w:rsid w:val="00BA2EBE"/>
    <w:rsid w:val="00BA3499"/>
    <w:rsid w:val="00BA4D4D"/>
    <w:rsid w:val="00BA5169"/>
    <w:rsid w:val="00BA77D4"/>
    <w:rsid w:val="00BB0F28"/>
    <w:rsid w:val="00BB0F73"/>
    <w:rsid w:val="00BB3633"/>
    <w:rsid w:val="00BB458A"/>
    <w:rsid w:val="00BB6450"/>
    <w:rsid w:val="00BB679C"/>
    <w:rsid w:val="00BB72AD"/>
    <w:rsid w:val="00BB77C3"/>
    <w:rsid w:val="00BC08F4"/>
    <w:rsid w:val="00BC20E5"/>
    <w:rsid w:val="00BC2E76"/>
    <w:rsid w:val="00BC341A"/>
    <w:rsid w:val="00BC3B9E"/>
    <w:rsid w:val="00BC4E67"/>
    <w:rsid w:val="00BC6D5A"/>
    <w:rsid w:val="00BC78D8"/>
    <w:rsid w:val="00BD00D3"/>
    <w:rsid w:val="00BD1659"/>
    <w:rsid w:val="00BD34E8"/>
    <w:rsid w:val="00BD3AA9"/>
    <w:rsid w:val="00BD430A"/>
    <w:rsid w:val="00BD4A18"/>
    <w:rsid w:val="00BD6DB2"/>
    <w:rsid w:val="00BD6E10"/>
    <w:rsid w:val="00BD7041"/>
    <w:rsid w:val="00BD7A6A"/>
    <w:rsid w:val="00BE11CF"/>
    <w:rsid w:val="00BE21AB"/>
    <w:rsid w:val="00BE55CB"/>
    <w:rsid w:val="00BE5DFE"/>
    <w:rsid w:val="00BE60B1"/>
    <w:rsid w:val="00BE61D0"/>
    <w:rsid w:val="00BE6DA9"/>
    <w:rsid w:val="00BE78D2"/>
    <w:rsid w:val="00BF23B1"/>
    <w:rsid w:val="00BF2485"/>
    <w:rsid w:val="00BF277C"/>
    <w:rsid w:val="00BF39EE"/>
    <w:rsid w:val="00BF3C8F"/>
    <w:rsid w:val="00BF4BD5"/>
    <w:rsid w:val="00BF617A"/>
    <w:rsid w:val="00BF67CB"/>
    <w:rsid w:val="00BF6C0B"/>
    <w:rsid w:val="00BF7026"/>
    <w:rsid w:val="00C01516"/>
    <w:rsid w:val="00C0379D"/>
    <w:rsid w:val="00C03931"/>
    <w:rsid w:val="00C03A3B"/>
    <w:rsid w:val="00C05A41"/>
    <w:rsid w:val="00C05FE3"/>
    <w:rsid w:val="00C1103E"/>
    <w:rsid w:val="00C110CB"/>
    <w:rsid w:val="00C11DC3"/>
    <w:rsid w:val="00C124C2"/>
    <w:rsid w:val="00C1461A"/>
    <w:rsid w:val="00C17212"/>
    <w:rsid w:val="00C17C2D"/>
    <w:rsid w:val="00C20D6E"/>
    <w:rsid w:val="00C2136D"/>
    <w:rsid w:val="00C214EE"/>
    <w:rsid w:val="00C21E81"/>
    <w:rsid w:val="00C2314B"/>
    <w:rsid w:val="00C2407C"/>
    <w:rsid w:val="00C24971"/>
    <w:rsid w:val="00C257BF"/>
    <w:rsid w:val="00C26BE5"/>
    <w:rsid w:val="00C26E4D"/>
    <w:rsid w:val="00C275EC"/>
    <w:rsid w:val="00C27909"/>
    <w:rsid w:val="00C27B03"/>
    <w:rsid w:val="00C314E1"/>
    <w:rsid w:val="00C33724"/>
    <w:rsid w:val="00C34397"/>
    <w:rsid w:val="00C344E4"/>
    <w:rsid w:val="00C357C0"/>
    <w:rsid w:val="00C3629C"/>
    <w:rsid w:val="00C36F31"/>
    <w:rsid w:val="00C372BA"/>
    <w:rsid w:val="00C37DEB"/>
    <w:rsid w:val="00C4095D"/>
    <w:rsid w:val="00C40D00"/>
    <w:rsid w:val="00C40EE7"/>
    <w:rsid w:val="00C41881"/>
    <w:rsid w:val="00C43F03"/>
    <w:rsid w:val="00C47851"/>
    <w:rsid w:val="00C47EF7"/>
    <w:rsid w:val="00C532BA"/>
    <w:rsid w:val="00C532CF"/>
    <w:rsid w:val="00C53475"/>
    <w:rsid w:val="00C54764"/>
    <w:rsid w:val="00C55382"/>
    <w:rsid w:val="00C55C2B"/>
    <w:rsid w:val="00C57005"/>
    <w:rsid w:val="00C572F2"/>
    <w:rsid w:val="00C57FC0"/>
    <w:rsid w:val="00C601D2"/>
    <w:rsid w:val="00C62703"/>
    <w:rsid w:val="00C63484"/>
    <w:rsid w:val="00C645D9"/>
    <w:rsid w:val="00C657AB"/>
    <w:rsid w:val="00C65BCC"/>
    <w:rsid w:val="00C6668D"/>
    <w:rsid w:val="00C66970"/>
    <w:rsid w:val="00C66ADF"/>
    <w:rsid w:val="00C6740A"/>
    <w:rsid w:val="00C70484"/>
    <w:rsid w:val="00C707AE"/>
    <w:rsid w:val="00C70917"/>
    <w:rsid w:val="00C75D21"/>
    <w:rsid w:val="00C76C11"/>
    <w:rsid w:val="00C808CD"/>
    <w:rsid w:val="00C80B7B"/>
    <w:rsid w:val="00C8270D"/>
    <w:rsid w:val="00C842CA"/>
    <w:rsid w:val="00C85236"/>
    <w:rsid w:val="00C856D9"/>
    <w:rsid w:val="00C8573E"/>
    <w:rsid w:val="00C85926"/>
    <w:rsid w:val="00C8593A"/>
    <w:rsid w:val="00C866AE"/>
    <w:rsid w:val="00C8691C"/>
    <w:rsid w:val="00C87777"/>
    <w:rsid w:val="00C87DF2"/>
    <w:rsid w:val="00C90F80"/>
    <w:rsid w:val="00C91978"/>
    <w:rsid w:val="00C920BA"/>
    <w:rsid w:val="00C9244B"/>
    <w:rsid w:val="00C925AD"/>
    <w:rsid w:val="00C92647"/>
    <w:rsid w:val="00C93346"/>
    <w:rsid w:val="00C93395"/>
    <w:rsid w:val="00C9609A"/>
    <w:rsid w:val="00C9656C"/>
    <w:rsid w:val="00C97144"/>
    <w:rsid w:val="00C97850"/>
    <w:rsid w:val="00CA06F0"/>
    <w:rsid w:val="00CA168A"/>
    <w:rsid w:val="00CA19E6"/>
    <w:rsid w:val="00CA2221"/>
    <w:rsid w:val="00CA357E"/>
    <w:rsid w:val="00CA44F9"/>
    <w:rsid w:val="00CA4A69"/>
    <w:rsid w:val="00CA4DEA"/>
    <w:rsid w:val="00CB04D7"/>
    <w:rsid w:val="00CB0F3B"/>
    <w:rsid w:val="00CB3927"/>
    <w:rsid w:val="00CB3D8F"/>
    <w:rsid w:val="00CB5DFA"/>
    <w:rsid w:val="00CC37C4"/>
    <w:rsid w:val="00CC3E0C"/>
    <w:rsid w:val="00CC5377"/>
    <w:rsid w:val="00CC58D3"/>
    <w:rsid w:val="00CC689B"/>
    <w:rsid w:val="00CC784D"/>
    <w:rsid w:val="00CD02DA"/>
    <w:rsid w:val="00CD07F4"/>
    <w:rsid w:val="00CD0B29"/>
    <w:rsid w:val="00CD1EF7"/>
    <w:rsid w:val="00CD20D6"/>
    <w:rsid w:val="00CD234B"/>
    <w:rsid w:val="00CD23F4"/>
    <w:rsid w:val="00CD5BE7"/>
    <w:rsid w:val="00CD6A6C"/>
    <w:rsid w:val="00CD7105"/>
    <w:rsid w:val="00CD73B3"/>
    <w:rsid w:val="00CE0CC9"/>
    <w:rsid w:val="00CE237E"/>
    <w:rsid w:val="00CE26CE"/>
    <w:rsid w:val="00CE3397"/>
    <w:rsid w:val="00CE4E5D"/>
    <w:rsid w:val="00CE5557"/>
    <w:rsid w:val="00CE59BE"/>
    <w:rsid w:val="00CF08D5"/>
    <w:rsid w:val="00CF0960"/>
    <w:rsid w:val="00CF1B12"/>
    <w:rsid w:val="00CF1DD0"/>
    <w:rsid w:val="00CF37F6"/>
    <w:rsid w:val="00CF5118"/>
    <w:rsid w:val="00CF586B"/>
    <w:rsid w:val="00D00D7F"/>
    <w:rsid w:val="00D01576"/>
    <w:rsid w:val="00D01680"/>
    <w:rsid w:val="00D021EB"/>
    <w:rsid w:val="00D0337B"/>
    <w:rsid w:val="00D03CC6"/>
    <w:rsid w:val="00D05F41"/>
    <w:rsid w:val="00D06297"/>
    <w:rsid w:val="00D079B2"/>
    <w:rsid w:val="00D103F7"/>
    <w:rsid w:val="00D10A60"/>
    <w:rsid w:val="00D114E9"/>
    <w:rsid w:val="00D117E1"/>
    <w:rsid w:val="00D13516"/>
    <w:rsid w:val="00D14A33"/>
    <w:rsid w:val="00D14DD6"/>
    <w:rsid w:val="00D1560A"/>
    <w:rsid w:val="00D20682"/>
    <w:rsid w:val="00D21924"/>
    <w:rsid w:val="00D22B95"/>
    <w:rsid w:val="00D240DD"/>
    <w:rsid w:val="00D2474D"/>
    <w:rsid w:val="00D2511A"/>
    <w:rsid w:val="00D25FC4"/>
    <w:rsid w:val="00D30EB8"/>
    <w:rsid w:val="00D30FB3"/>
    <w:rsid w:val="00D31C85"/>
    <w:rsid w:val="00D32ABB"/>
    <w:rsid w:val="00D3322E"/>
    <w:rsid w:val="00D35F2F"/>
    <w:rsid w:val="00D36E2F"/>
    <w:rsid w:val="00D37D18"/>
    <w:rsid w:val="00D405E8"/>
    <w:rsid w:val="00D40B16"/>
    <w:rsid w:val="00D429C6"/>
    <w:rsid w:val="00D4375D"/>
    <w:rsid w:val="00D451D6"/>
    <w:rsid w:val="00D45C8C"/>
    <w:rsid w:val="00D47248"/>
    <w:rsid w:val="00D47748"/>
    <w:rsid w:val="00D4789A"/>
    <w:rsid w:val="00D4797A"/>
    <w:rsid w:val="00D50101"/>
    <w:rsid w:val="00D5092B"/>
    <w:rsid w:val="00D50BF9"/>
    <w:rsid w:val="00D52883"/>
    <w:rsid w:val="00D52EB3"/>
    <w:rsid w:val="00D533AA"/>
    <w:rsid w:val="00D54CC3"/>
    <w:rsid w:val="00D55A08"/>
    <w:rsid w:val="00D55E9D"/>
    <w:rsid w:val="00D56151"/>
    <w:rsid w:val="00D56625"/>
    <w:rsid w:val="00D56B6D"/>
    <w:rsid w:val="00D56D62"/>
    <w:rsid w:val="00D60116"/>
    <w:rsid w:val="00D6041A"/>
    <w:rsid w:val="00D606DD"/>
    <w:rsid w:val="00D626A1"/>
    <w:rsid w:val="00D62BA4"/>
    <w:rsid w:val="00D62FBB"/>
    <w:rsid w:val="00D633EB"/>
    <w:rsid w:val="00D63DFD"/>
    <w:rsid w:val="00D646B7"/>
    <w:rsid w:val="00D64FA2"/>
    <w:rsid w:val="00D65A42"/>
    <w:rsid w:val="00D65A76"/>
    <w:rsid w:val="00D679C2"/>
    <w:rsid w:val="00D7214A"/>
    <w:rsid w:val="00D72283"/>
    <w:rsid w:val="00D72889"/>
    <w:rsid w:val="00D7405F"/>
    <w:rsid w:val="00D74AF6"/>
    <w:rsid w:val="00D74B23"/>
    <w:rsid w:val="00D75063"/>
    <w:rsid w:val="00D7673E"/>
    <w:rsid w:val="00D802D9"/>
    <w:rsid w:val="00D80537"/>
    <w:rsid w:val="00D81189"/>
    <w:rsid w:val="00D813D3"/>
    <w:rsid w:val="00D8179B"/>
    <w:rsid w:val="00D817E0"/>
    <w:rsid w:val="00D81B18"/>
    <w:rsid w:val="00D81CD0"/>
    <w:rsid w:val="00D82619"/>
    <w:rsid w:val="00D82FF7"/>
    <w:rsid w:val="00D847FE"/>
    <w:rsid w:val="00D84A53"/>
    <w:rsid w:val="00D84A9E"/>
    <w:rsid w:val="00D85AF1"/>
    <w:rsid w:val="00D92EB9"/>
    <w:rsid w:val="00D9356B"/>
    <w:rsid w:val="00D9419F"/>
    <w:rsid w:val="00D94F84"/>
    <w:rsid w:val="00D95A3E"/>
    <w:rsid w:val="00D964EA"/>
    <w:rsid w:val="00D966D0"/>
    <w:rsid w:val="00DA0B93"/>
    <w:rsid w:val="00DA0C59"/>
    <w:rsid w:val="00DA277A"/>
    <w:rsid w:val="00DA2E86"/>
    <w:rsid w:val="00DA2F29"/>
    <w:rsid w:val="00DA335B"/>
    <w:rsid w:val="00DA3820"/>
    <w:rsid w:val="00DA3991"/>
    <w:rsid w:val="00DA4111"/>
    <w:rsid w:val="00DA44EF"/>
    <w:rsid w:val="00DA4C73"/>
    <w:rsid w:val="00DA5AE7"/>
    <w:rsid w:val="00DA5C8C"/>
    <w:rsid w:val="00DA60D7"/>
    <w:rsid w:val="00DA734D"/>
    <w:rsid w:val="00DB03F3"/>
    <w:rsid w:val="00DB3AEE"/>
    <w:rsid w:val="00DB480E"/>
    <w:rsid w:val="00DB489A"/>
    <w:rsid w:val="00DB5AB4"/>
    <w:rsid w:val="00DB5BD7"/>
    <w:rsid w:val="00DB7E6C"/>
    <w:rsid w:val="00DC01E6"/>
    <w:rsid w:val="00DC0CE4"/>
    <w:rsid w:val="00DC18ED"/>
    <w:rsid w:val="00DC27A9"/>
    <w:rsid w:val="00DC346E"/>
    <w:rsid w:val="00DC3E62"/>
    <w:rsid w:val="00DC5D35"/>
    <w:rsid w:val="00DC654A"/>
    <w:rsid w:val="00DC721E"/>
    <w:rsid w:val="00DD16E7"/>
    <w:rsid w:val="00DD21D6"/>
    <w:rsid w:val="00DD2E8A"/>
    <w:rsid w:val="00DD37A1"/>
    <w:rsid w:val="00DD5A29"/>
    <w:rsid w:val="00DD5D9D"/>
    <w:rsid w:val="00DD62D1"/>
    <w:rsid w:val="00DD6370"/>
    <w:rsid w:val="00DD6843"/>
    <w:rsid w:val="00DD6C43"/>
    <w:rsid w:val="00DD6C86"/>
    <w:rsid w:val="00DD7072"/>
    <w:rsid w:val="00DD7CC1"/>
    <w:rsid w:val="00DE146A"/>
    <w:rsid w:val="00DE30BA"/>
    <w:rsid w:val="00DE35CB"/>
    <w:rsid w:val="00DE36AD"/>
    <w:rsid w:val="00DE64AD"/>
    <w:rsid w:val="00DE6C3F"/>
    <w:rsid w:val="00DE7212"/>
    <w:rsid w:val="00DE72EB"/>
    <w:rsid w:val="00DF0D25"/>
    <w:rsid w:val="00DF0F37"/>
    <w:rsid w:val="00DF16C7"/>
    <w:rsid w:val="00DF1C75"/>
    <w:rsid w:val="00DF21E9"/>
    <w:rsid w:val="00DF33DD"/>
    <w:rsid w:val="00DF400A"/>
    <w:rsid w:val="00DF4505"/>
    <w:rsid w:val="00DF5A16"/>
    <w:rsid w:val="00DF6E83"/>
    <w:rsid w:val="00DF7217"/>
    <w:rsid w:val="00DF7266"/>
    <w:rsid w:val="00DF7D0C"/>
    <w:rsid w:val="00DF7FEF"/>
    <w:rsid w:val="00E00AE8"/>
    <w:rsid w:val="00E00F14"/>
    <w:rsid w:val="00E0228B"/>
    <w:rsid w:val="00E031B4"/>
    <w:rsid w:val="00E03B8E"/>
    <w:rsid w:val="00E04CAD"/>
    <w:rsid w:val="00E04CBC"/>
    <w:rsid w:val="00E05DE3"/>
    <w:rsid w:val="00E05ECF"/>
    <w:rsid w:val="00E06386"/>
    <w:rsid w:val="00E07E13"/>
    <w:rsid w:val="00E10550"/>
    <w:rsid w:val="00E120D5"/>
    <w:rsid w:val="00E12987"/>
    <w:rsid w:val="00E12F03"/>
    <w:rsid w:val="00E13A90"/>
    <w:rsid w:val="00E15007"/>
    <w:rsid w:val="00E15332"/>
    <w:rsid w:val="00E17140"/>
    <w:rsid w:val="00E17EE2"/>
    <w:rsid w:val="00E22650"/>
    <w:rsid w:val="00E23BC4"/>
    <w:rsid w:val="00E24128"/>
    <w:rsid w:val="00E24DB2"/>
    <w:rsid w:val="00E24EB4"/>
    <w:rsid w:val="00E251FB"/>
    <w:rsid w:val="00E25388"/>
    <w:rsid w:val="00E26886"/>
    <w:rsid w:val="00E30BA0"/>
    <w:rsid w:val="00E31FDC"/>
    <w:rsid w:val="00E320ED"/>
    <w:rsid w:val="00E324D7"/>
    <w:rsid w:val="00E325CF"/>
    <w:rsid w:val="00E3300C"/>
    <w:rsid w:val="00E335D0"/>
    <w:rsid w:val="00E3362B"/>
    <w:rsid w:val="00E33AFB"/>
    <w:rsid w:val="00E34218"/>
    <w:rsid w:val="00E35DC1"/>
    <w:rsid w:val="00E3695E"/>
    <w:rsid w:val="00E426A5"/>
    <w:rsid w:val="00E4426A"/>
    <w:rsid w:val="00E44DE1"/>
    <w:rsid w:val="00E45CBE"/>
    <w:rsid w:val="00E46282"/>
    <w:rsid w:val="00E46E18"/>
    <w:rsid w:val="00E509A9"/>
    <w:rsid w:val="00E50E42"/>
    <w:rsid w:val="00E5147C"/>
    <w:rsid w:val="00E515F6"/>
    <w:rsid w:val="00E51CB6"/>
    <w:rsid w:val="00E5216E"/>
    <w:rsid w:val="00E525E9"/>
    <w:rsid w:val="00E530B5"/>
    <w:rsid w:val="00E5342A"/>
    <w:rsid w:val="00E534CC"/>
    <w:rsid w:val="00E5498E"/>
    <w:rsid w:val="00E55505"/>
    <w:rsid w:val="00E57E55"/>
    <w:rsid w:val="00E633F7"/>
    <w:rsid w:val="00E64AA0"/>
    <w:rsid w:val="00E64C3B"/>
    <w:rsid w:val="00E65DE4"/>
    <w:rsid w:val="00E6650F"/>
    <w:rsid w:val="00E6768F"/>
    <w:rsid w:val="00E67B6D"/>
    <w:rsid w:val="00E71210"/>
    <w:rsid w:val="00E7182B"/>
    <w:rsid w:val="00E71F2E"/>
    <w:rsid w:val="00E73A27"/>
    <w:rsid w:val="00E73D7F"/>
    <w:rsid w:val="00E75766"/>
    <w:rsid w:val="00E77F71"/>
    <w:rsid w:val="00E80A6E"/>
    <w:rsid w:val="00E810B7"/>
    <w:rsid w:val="00E82344"/>
    <w:rsid w:val="00E84C82"/>
    <w:rsid w:val="00E84D64"/>
    <w:rsid w:val="00E862AF"/>
    <w:rsid w:val="00E864F0"/>
    <w:rsid w:val="00E86BB9"/>
    <w:rsid w:val="00E87285"/>
    <w:rsid w:val="00E87408"/>
    <w:rsid w:val="00E90748"/>
    <w:rsid w:val="00E90D3E"/>
    <w:rsid w:val="00E914C4"/>
    <w:rsid w:val="00E92498"/>
    <w:rsid w:val="00E929BF"/>
    <w:rsid w:val="00E934F5"/>
    <w:rsid w:val="00E95549"/>
    <w:rsid w:val="00E96781"/>
    <w:rsid w:val="00E96961"/>
    <w:rsid w:val="00E97250"/>
    <w:rsid w:val="00E974C9"/>
    <w:rsid w:val="00EA0F22"/>
    <w:rsid w:val="00EA10A7"/>
    <w:rsid w:val="00EA72EC"/>
    <w:rsid w:val="00EA769D"/>
    <w:rsid w:val="00EB02C3"/>
    <w:rsid w:val="00EB02E1"/>
    <w:rsid w:val="00EB047E"/>
    <w:rsid w:val="00EB053F"/>
    <w:rsid w:val="00EB08BE"/>
    <w:rsid w:val="00EB0A70"/>
    <w:rsid w:val="00EB11CB"/>
    <w:rsid w:val="00EB275A"/>
    <w:rsid w:val="00EB353E"/>
    <w:rsid w:val="00EB364F"/>
    <w:rsid w:val="00EB44AC"/>
    <w:rsid w:val="00EB4ACD"/>
    <w:rsid w:val="00EB74BC"/>
    <w:rsid w:val="00EB786A"/>
    <w:rsid w:val="00EC006C"/>
    <w:rsid w:val="00EC0665"/>
    <w:rsid w:val="00EC1578"/>
    <w:rsid w:val="00EC1B9C"/>
    <w:rsid w:val="00EC1C72"/>
    <w:rsid w:val="00EC3201"/>
    <w:rsid w:val="00EC3A18"/>
    <w:rsid w:val="00EC3CC9"/>
    <w:rsid w:val="00EC59A6"/>
    <w:rsid w:val="00EC6052"/>
    <w:rsid w:val="00EC6197"/>
    <w:rsid w:val="00EC680A"/>
    <w:rsid w:val="00EC75A0"/>
    <w:rsid w:val="00EC77D1"/>
    <w:rsid w:val="00ED1314"/>
    <w:rsid w:val="00ED33B6"/>
    <w:rsid w:val="00ED4D63"/>
    <w:rsid w:val="00ED7E01"/>
    <w:rsid w:val="00EE0A37"/>
    <w:rsid w:val="00EE1769"/>
    <w:rsid w:val="00EE2351"/>
    <w:rsid w:val="00EE2446"/>
    <w:rsid w:val="00EE2BED"/>
    <w:rsid w:val="00EE364A"/>
    <w:rsid w:val="00EE374B"/>
    <w:rsid w:val="00EE3E65"/>
    <w:rsid w:val="00EE65B4"/>
    <w:rsid w:val="00EE7663"/>
    <w:rsid w:val="00EE78A2"/>
    <w:rsid w:val="00EF1003"/>
    <w:rsid w:val="00EF1671"/>
    <w:rsid w:val="00EF2784"/>
    <w:rsid w:val="00EF27BC"/>
    <w:rsid w:val="00EF36D8"/>
    <w:rsid w:val="00EF3AE6"/>
    <w:rsid w:val="00EF5923"/>
    <w:rsid w:val="00EF6AEA"/>
    <w:rsid w:val="00F075FD"/>
    <w:rsid w:val="00F109ED"/>
    <w:rsid w:val="00F116CA"/>
    <w:rsid w:val="00F11BB5"/>
    <w:rsid w:val="00F131FE"/>
    <w:rsid w:val="00F1417B"/>
    <w:rsid w:val="00F142C3"/>
    <w:rsid w:val="00F150B5"/>
    <w:rsid w:val="00F15C46"/>
    <w:rsid w:val="00F15EAF"/>
    <w:rsid w:val="00F2002F"/>
    <w:rsid w:val="00F20440"/>
    <w:rsid w:val="00F20DF0"/>
    <w:rsid w:val="00F2121C"/>
    <w:rsid w:val="00F21E00"/>
    <w:rsid w:val="00F23DD5"/>
    <w:rsid w:val="00F25251"/>
    <w:rsid w:val="00F25AA4"/>
    <w:rsid w:val="00F263B4"/>
    <w:rsid w:val="00F27497"/>
    <w:rsid w:val="00F27C7C"/>
    <w:rsid w:val="00F3000D"/>
    <w:rsid w:val="00F30129"/>
    <w:rsid w:val="00F30217"/>
    <w:rsid w:val="00F30E48"/>
    <w:rsid w:val="00F317F1"/>
    <w:rsid w:val="00F34B99"/>
    <w:rsid w:val="00F3548A"/>
    <w:rsid w:val="00F37633"/>
    <w:rsid w:val="00F40542"/>
    <w:rsid w:val="00F40A8E"/>
    <w:rsid w:val="00F40DA7"/>
    <w:rsid w:val="00F436BC"/>
    <w:rsid w:val="00F45E1D"/>
    <w:rsid w:val="00F47B41"/>
    <w:rsid w:val="00F51C88"/>
    <w:rsid w:val="00F52DAB"/>
    <w:rsid w:val="00F543F0"/>
    <w:rsid w:val="00F57574"/>
    <w:rsid w:val="00F57BCF"/>
    <w:rsid w:val="00F61F14"/>
    <w:rsid w:val="00F62C52"/>
    <w:rsid w:val="00F644D4"/>
    <w:rsid w:val="00F654A6"/>
    <w:rsid w:val="00F663C5"/>
    <w:rsid w:val="00F663DA"/>
    <w:rsid w:val="00F67B51"/>
    <w:rsid w:val="00F70533"/>
    <w:rsid w:val="00F70A8D"/>
    <w:rsid w:val="00F71351"/>
    <w:rsid w:val="00F732F9"/>
    <w:rsid w:val="00F74DD7"/>
    <w:rsid w:val="00F74EAB"/>
    <w:rsid w:val="00F75B49"/>
    <w:rsid w:val="00F76421"/>
    <w:rsid w:val="00F7646D"/>
    <w:rsid w:val="00F7685B"/>
    <w:rsid w:val="00F7776F"/>
    <w:rsid w:val="00F80253"/>
    <w:rsid w:val="00F81D29"/>
    <w:rsid w:val="00F8294E"/>
    <w:rsid w:val="00F84488"/>
    <w:rsid w:val="00F84B07"/>
    <w:rsid w:val="00F84DC1"/>
    <w:rsid w:val="00F85085"/>
    <w:rsid w:val="00F859B5"/>
    <w:rsid w:val="00F85CA8"/>
    <w:rsid w:val="00F86F45"/>
    <w:rsid w:val="00F87815"/>
    <w:rsid w:val="00F87D01"/>
    <w:rsid w:val="00F900C6"/>
    <w:rsid w:val="00F9030F"/>
    <w:rsid w:val="00F908C9"/>
    <w:rsid w:val="00F91C4D"/>
    <w:rsid w:val="00F92FD9"/>
    <w:rsid w:val="00F940C1"/>
    <w:rsid w:val="00F95EBC"/>
    <w:rsid w:val="00F96235"/>
    <w:rsid w:val="00F97B96"/>
    <w:rsid w:val="00FA0EC6"/>
    <w:rsid w:val="00FA1769"/>
    <w:rsid w:val="00FA482F"/>
    <w:rsid w:val="00FA4CCB"/>
    <w:rsid w:val="00FA6684"/>
    <w:rsid w:val="00FA731E"/>
    <w:rsid w:val="00FB0CB1"/>
    <w:rsid w:val="00FB2B38"/>
    <w:rsid w:val="00FB2D18"/>
    <w:rsid w:val="00FB3CE0"/>
    <w:rsid w:val="00FB4854"/>
    <w:rsid w:val="00FB51E0"/>
    <w:rsid w:val="00FB6037"/>
    <w:rsid w:val="00FB6A3C"/>
    <w:rsid w:val="00FC0495"/>
    <w:rsid w:val="00FC098D"/>
    <w:rsid w:val="00FC0BA4"/>
    <w:rsid w:val="00FC34C7"/>
    <w:rsid w:val="00FC36A0"/>
    <w:rsid w:val="00FC494F"/>
    <w:rsid w:val="00FC532F"/>
    <w:rsid w:val="00FC620F"/>
    <w:rsid w:val="00FC6358"/>
    <w:rsid w:val="00FC6577"/>
    <w:rsid w:val="00FC675D"/>
    <w:rsid w:val="00FC6F2C"/>
    <w:rsid w:val="00FC788F"/>
    <w:rsid w:val="00FD0958"/>
    <w:rsid w:val="00FD1C7D"/>
    <w:rsid w:val="00FD2147"/>
    <w:rsid w:val="00FD264F"/>
    <w:rsid w:val="00FD2972"/>
    <w:rsid w:val="00FD2B29"/>
    <w:rsid w:val="00FD2EB2"/>
    <w:rsid w:val="00FD320D"/>
    <w:rsid w:val="00FD42C7"/>
    <w:rsid w:val="00FD4572"/>
    <w:rsid w:val="00FD4B18"/>
    <w:rsid w:val="00FD68FD"/>
    <w:rsid w:val="00FE0C18"/>
    <w:rsid w:val="00FE0EA3"/>
    <w:rsid w:val="00FE127C"/>
    <w:rsid w:val="00FE23DE"/>
    <w:rsid w:val="00FE2E30"/>
    <w:rsid w:val="00FE3550"/>
    <w:rsid w:val="00FE49B8"/>
    <w:rsid w:val="00FE50DF"/>
    <w:rsid w:val="00FE5A9F"/>
    <w:rsid w:val="00FE7201"/>
    <w:rsid w:val="00FF044D"/>
    <w:rsid w:val="00FF1521"/>
    <w:rsid w:val="00FF2917"/>
    <w:rsid w:val="00FF4125"/>
    <w:rsid w:val="00FF63F4"/>
    <w:rsid w:val="00FF7237"/>
    <w:rsid w:val="00FF74EF"/>
    <w:rsid w:val="00FF7809"/>
    <w:rsid w:val="1A4B2C6D"/>
    <w:rsid w:val="6244383A"/>
    <w:rsid w:val="6D6A38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FCA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semiHidden="1"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uiPriority="99" w:qFormat="1"/>
    <w:lsdException w:name="annotation text" w:uiPriority="99" w:qFormat="1"/>
    <w:lsdException w:name="header" w:qFormat="1"/>
    <w:lsdException w:name="footer" w:uiPriority="99"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uiPriority="99" w:qFormat="1"/>
    <w:lsdException w:name="line number" w:semiHidden="1" w:unhideWhenUsed="1"/>
    <w:lsdException w:name="page number" w:qFormat="1"/>
    <w:lsdException w:name="endnote reference" w:semiHidden="1" w:qFormat="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4">
    <w:name w:val="Normal"/>
    <w:qFormat/>
    <w:rsid w:val="00DD7072"/>
    <w:pPr>
      <w:widowControl w:val="0"/>
      <w:jc w:val="both"/>
    </w:pPr>
    <w:rPr>
      <w:kern w:val="2"/>
      <w:sz w:val="21"/>
      <w:szCs w:val="24"/>
    </w:rPr>
  </w:style>
  <w:style w:type="paragraph" w:styleId="1">
    <w:name w:val="heading 1"/>
    <w:basedOn w:val="af4"/>
    <w:next w:val="af4"/>
    <w:qFormat/>
    <w:pPr>
      <w:keepNext/>
      <w:keepLines/>
      <w:widowControl/>
      <w:numPr>
        <w:numId w:val="1"/>
      </w:numPr>
      <w:tabs>
        <w:tab w:val="left" w:pos="794"/>
        <w:tab w:val="left" w:pos="1191"/>
        <w:tab w:val="left" w:pos="1588"/>
        <w:tab w:val="left" w:pos="1985"/>
      </w:tabs>
      <w:overflowPunct w:val="0"/>
      <w:autoSpaceDE w:val="0"/>
      <w:autoSpaceDN w:val="0"/>
      <w:adjustRightInd w:val="0"/>
      <w:spacing w:before="360"/>
      <w:jc w:val="left"/>
      <w:textAlignment w:val="baseline"/>
      <w:outlineLvl w:val="0"/>
    </w:pPr>
    <w:rPr>
      <w:b/>
      <w:kern w:val="0"/>
      <w:sz w:val="24"/>
      <w:szCs w:val="20"/>
      <w:lang w:val="en-GB" w:eastAsia="en-US"/>
    </w:rPr>
  </w:style>
  <w:style w:type="paragraph" w:styleId="2">
    <w:name w:val="heading 2"/>
    <w:basedOn w:val="1"/>
    <w:next w:val="af4"/>
    <w:qFormat/>
    <w:pPr>
      <w:numPr>
        <w:ilvl w:val="1"/>
      </w:numPr>
      <w:spacing w:before="240"/>
      <w:outlineLvl w:val="1"/>
    </w:pPr>
  </w:style>
  <w:style w:type="paragraph" w:styleId="3">
    <w:name w:val="heading 3"/>
    <w:basedOn w:val="1"/>
    <w:next w:val="af4"/>
    <w:qFormat/>
    <w:pPr>
      <w:numPr>
        <w:ilvl w:val="2"/>
      </w:numPr>
      <w:spacing w:before="160"/>
      <w:outlineLvl w:val="2"/>
    </w:pPr>
  </w:style>
  <w:style w:type="paragraph" w:styleId="4">
    <w:name w:val="heading 4"/>
    <w:basedOn w:val="3"/>
    <w:next w:val="af4"/>
    <w:qFormat/>
    <w:pPr>
      <w:numPr>
        <w:ilvl w:val="3"/>
      </w:numPr>
      <w:tabs>
        <w:tab w:val="clear" w:pos="794"/>
        <w:tab w:val="left" w:pos="1021"/>
      </w:tabs>
      <w:outlineLvl w:val="3"/>
    </w:pPr>
  </w:style>
  <w:style w:type="paragraph" w:styleId="5">
    <w:name w:val="heading 5"/>
    <w:basedOn w:val="4"/>
    <w:next w:val="af4"/>
    <w:qFormat/>
    <w:pPr>
      <w:numPr>
        <w:ilvl w:val="4"/>
      </w:numPr>
      <w:outlineLvl w:val="4"/>
    </w:pPr>
  </w:style>
  <w:style w:type="paragraph" w:styleId="6">
    <w:name w:val="heading 6"/>
    <w:basedOn w:val="4"/>
    <w:next w:val="af4"/>
    <w:qFormat/>
    <w:pPr>
      <w:numPr>
        <w:ilvl w:val="5"/>
      </w:numPr>
      <w:tabs>
        <w:tab w:val="clear" w:pos="1021"/>
        <w:tab w:val="clear" w:pos="1191"/>
      </w:tabs>
      <w:outlineLvl w:val="5"/>
    </w:pPr>
  </w:style>
  <w:style w:type="paragraph" w:styleId="7">
    <w:name w:val="heading 7"/>
    <w:basedOn w:val="6"/>
    <w:next w:val="af4"/>
    <w:qFormat/>
    <w:pPr>
      <w:numPr>
        <w:ilvl w:val="6"/>
      </w:numPr>
      <w:outlineLvl w:val="6"/>
    </w:pPr>
  </w:style>
  <w:style w:type="paragraph" w:styleId="8">
    <w:name w:val="heading 8"/>
    <w:basedOn w:val="6"/>
    <w:next w:val="af4"/>
    <w:qFormat/>
    <w:pPr>
      <w:numPr>
        <w:ilvl w:val="7"/>
      </w:numPr>
      <w:outlineLvl w:val="7"/>
    </w:pPr>
  </w:style>
  <w:style w:type="paragraph" w:styleId="9">
    <w:name w:val="heading 9"/>
    <w:basedOn w:val="6"/>
    <w:next w:val="af4"/>
    <w:qFormat/>
    <w:pPr>
      <w:numPr>
        <w:ilvl w:val="8"/>
      </w:numPr>
      <w:outlineLvl w:val="8"/>
    </w:pPr>
  </w:style>
  <w:style w:type="character" w:default="1" w:styleId="af5">
    <w:name w:val="Default Paragraph Font"/>
    <w:uiPriority w:val="1"/>
    <w:semiHidden/>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paragraph" w:styleId="TOC7">
    <w:name w:val="toc 7"/>
    <w:basedOn w:val="af4"/>
    <w:next w:val="af4"/>
    <w:semiHidden/>
    <w:qFormat/>
    <w:pPr>
      <w:ind w:left="1260"/>
      <w:jc w:val="left"/>
    </w:pPr>
    <w:rPr>
      <w:rFonts w:asciiTheme="minorHAnsi" w:eastAsiaTheme="minorHAnsi"/>
      <w:sz w:val="18"/>
      <w:szCs w:val="18"/>
    </w:rPr>
  </w:style>
  <w:style w:type="paragraph" w:styleId="80">
    <w:name w:val="index 8"/>
    <w:basedOn w:val="af4"/>
    <w:next w:val="af4"/>
    <w:qFormat/>
    <w:pPr>
      <w:ind w:left="1680" w:hanging="210"/>
      <w:jc w:val="left"/>
    </w:pPr>
    <w:rPr>
      <w:rFonts w:ascii="Calibri" w:hAnsi="Calibri"/>
      <w:sz w:val="20"/>
      <w:szCs w:val="20"/>
    </w:rPr>
  </w:style>
  <w:style w:type="paragraph" w:styleId="af8">
    <w:name w:val="caption"/>
    <w:basedOn w:val="af4"/>
    <w:next w:val="af4"/>
    <w:qFormat/>
    <w:pPr>
      <w:spacing w:before="152" w:after="160"/>
    </w:pPr>
    <w:rPr>
      <w:rFonts w:ascii="Arial" w:eastAsia="黑体" w:hAnsi="Arial" w:cs="Arial"/>
      <w:sz w:val="20"/>
      <w:szCs w:val="20"/>
    </w:rPr>
  </w:style>
  <w:style w:type="paragraph" w:styleId="50">
    <w:name w:val="index 5"/>
    <w:basedOn w:val="af4"/>
    <w:next w:val="af4"/>
    <w:qFormat/>
    <w:pPr>
      <w:ind w:left="1050" w:hanging="210"/>
      <w:jc w:val="left"/>
    </w:pPr>
    <w:rPr>
      <w:rFonts w:ascii="Calibri" w:hAnsi="Calibri"/>
      <w:sz w:val="20"/>
      <w:szCs w:val="20"/>
    </w:rPr>
  </w:style>
  <w:style w:type="paragraph" w:styleId="af9">
    <w:name w:val="Document Map"/>
    <w:basedOn w:val="af4"/>
    <w:semiHidden/>
    <w:qFormat/>
    <w:pPr>
      <w:shd w:val="clear" w:color="auto" w:fill="000080"/>
    </w:pPr>
  </w:style>
  <w:style w:type="paragraph" w:styleId="afa">
    <w:name w:val="annotation text"/>
    <w:basedOn w:val="af4"/>
    <w:link w:val="10"/>
    <w:uiPriority w:val="99"/>
    <w:qFormat/>
    <w:pPr>
      <w:jc w:val="left"/>
    </w:pPr>
  </w:style>
  <w:style w:type="paragraph" w:styleId="60">
    <w:name w:val="index 6"/>
    <w:basedOn w:val="af4"/>
    <w:next w:val="af4"/>
    <w:qFormat/>
    <w:pPr>
      <w:ind w:left="1260" w:hanging="210"/>
      <w:jc w:val="left"/>
    </w:pPr>
    <w:rPr>
      <w:rFonts w:ascii="Calibri" w:hAnsi="Calibri"/>
      <w:sz w:val="20"/>
      <w:szCs w:val="20"/>
    </w:rPr>
  </w:style>
  <w:style w:type="paragraph" w:styleId="afb">
    <w:name w:val="Body Text"/>
    <w:basedOn w:val="af4"/>
    <w:link w:val="afc"/>
    <w:uiPriority w:val="1"/>
    <w:qFormat/>
    <w:pPr>
      <w:ind w:left="118"/>
      <w:jc w:val="left"/>
    </w:pPr>
    <w:rPr>
      <w:rFonts w:ascii="宋体" w:hAnsi="宋体" w:cstheme="minorBidi"/>
      <w:kern w:val="0"/>
      <w:szCs w:val="21"/>
      <w:lang w:eastAsia="en-US"/>
    </w:rPr>
  </w:style>
  <w:style w:type="paragraph" w:styleId="40">
    <w:name w:val="index 4"/>
    <w:basedOn w:val="af4"/>
    <w:next w:val="af4"/>
    <w:qFormat/>
    <w:pPr>
      <w:ind w:left="840" w:hanging="210"/>
      <w:jc w:val="left"/>
    </w:pPr>
    <w:rPr>
      <w:rFonts w:ascii="Calibri" w:hAnsi="Calibri"/>
      <w:sz w:val="20"/>
      <w:szCs w:val="20"/>
    </w:rPr>
  </w:style>
  <w:style w:type="paragraph" w:styleId="TOC5">
    <w:name w:val="toc 5"/>
    <w:basedOn w:val="af4"/>
    <w:next w:val="af4"/>
    <w:semiHidden/>
    <w:qFormat/>
    <w:pPr>
      <w:ind w:left="840"/>
      <w:jc w:val="left"/>
    </w:pPr>
    <w:rPr>
      <w:rFonts w:asciiTheme="minorHAnsi" w:eastAsiaTheme="minorHAnsi"/>
      <w:sz w:val="18"/>
      <w:szCs w:val="18"/>
    </w:rPr>
  </w:style>
  <w:style w:type="paragraph" w:styleId="TOC3">
    <w:name w:val="toc 3"/>
    <w:basedOn w:val="af4"/>
    <w:next w:val="af4"/>
    <w:uiPriority w:val="39"/>
    <w:qFormat/>
    <w:rsid w:val="00406656"/>
    <w:pPr>
      <w:snapToGrid w:val="0"/>
      <w:spacing w:beforeLines="25" w:before="25" w:afterLines="25" w:after="25"/>
      <w:ind w:leftChars="200" w:left="200"/>
      <w:jc w:val="left"/>
    </w:pPr>
    <w:rPr>
      <w:rFonts w:ascii="宋体" w:hAnsi="宋体"/>
      <w:iCs/>
      <w:szCs w:val="20"/>
    </w:rPr>
  </w:style>
  <w:style w:type="paragraph" w:styleId="TOC8">
    <w:name w:val="toc 8"/>
    <w:basedOn w:val="af4"/>
    <w:next w:val="af4"/>
    <w:semiHidden/>
    <w:qFormat/>
    <w:pPr>
      <w:ind w:left="1470"/>
      <w:jc w:val="left"/>
    </w:pPr>
    <w:rPr>
      <w:rFonts w:asciiTheme="minorHAnsi" w:eastAsiaTheme="minorHAnsi"/>
      <w:sz w:val="18"/>
      <w:szCs w:val="18"/>
    </w:rPr>
  </w:style>
  <w:style w:type="paragraph" w:styleId="30">
    <w:name w:val="index 3"/>
    <w:basedOn w:val="af4"/>
    <w:next w:val="af4"/>
    <w:qFormat/>
    <w:pPr>
      <w:ind w:left="630" w:hanging="210"/>
      <w:jc w:val="left"/>
    </w:pPr>
    <w:rPr>
      <w:rFonts w:ascii="Calibri" w:hAnsi="Calibri"/>
      <w:sz w:val="20"/>
      <w:szCs w:val="20"/>
    </w:rPr>
  </w:style>
  <w:style w:type="paragraph" w:styleId="afd">
    <w:name w:val="endnote text"/>
    <w:basedOn w:val="af4"/>
    <w:semiHidden/>
    <w:qFormat/>
    <w:pPr>
      <w:snapToGrid w:val="0"/>
      <w:jc w:val="left"/>
    </w:pPr>
  </w:style>
  <w:style w:type="paragraph" w:styleId="afe">
    <w:name w:val="Balloon Text"/>
    <w:basedOn w:val="af4"/>
    <w:semiHidden/>
    <w:qFormat/>
    <w:rPr>
      <w:sz w:val="18"/>
      <w:szCs w:val="18"/>
    </w:rPr>
  </w:style>
  <w:style w:type="paragraph" w:styleId="aff">
    <w:name w:val="footer"/>
    <w:basedOn w:val="af4"/>
    <w:link w:val="aff0"/>
    <w:uiPriority w:val="99"/>
    <w:qFormat/>
    <w:pPr>
      <w:snapToGrid w:val="0"/>
      <w:ind w:rightChars="100" w:right="210"/>
      <w:jc w:val="right"/>
    </w:pPr>
    <w:rPr>
      <w:sz w:val="18"/>
      <w:szCs w:val="18"/>
    </w:rPr>
  </w:style>
  <w:style w:type="paragraph" w:styleId="aff1">
    <w:name w:val="header"/>
    <w:basedOn w:val="af4"/>
    <w:qFormat/>
    <w:pPr>
      <w:snapToGrid w:val="0"/>
      <w:jc w:val="left"/>
    </w:pPr>
    <w:rPr>
      <w:sz w:val="18"/>
      <w:szCs w:val="18"/>
    </w:rPr>
  </w:style>
  <w:style w:type="paragraph" w:styleId="TOC1">
    <w:name w:val="toc 1"/>
    <w:basedOn w:val="af4"/>
    <w:next w:val="af4"/>
    <w:uiPriority w:val="39"/>
    <w:qFormat/>
    <w:rsid w:val="00406656"/>
    <w:pPr>
      <w:snapToGrid w:val="0"/>
      <w:spacing w:beforeLines="25" w:before="25" w:afterLines="25" w:after="25"/>
      <w:jc w:val="left"/>
    </w:pPr>
    <w:rPr>
      <w:rFonts w:ascii="宋体" w:hAnsi="宋体"/>
      <w:bCs/>
      <w:szCs w:val="20"/>
    </w:rPr>
  </w:style>
  <w:style w:type="paragraph" w:styleId="TOC4">
    <w:name w:val="toc 4"/>
    <w:basedOn w:val="af4"/>
    <w:next w:val="af4"/>
    <w:uiPriority w:val="39"/>
    <w:qFormat/>
    <w:rsid w:val="00406656"/>
    <w:pPr>
      <w:snapToGrid w:val="0"/>
      <w:ind w:leftChars="400" w:left="400"/>
      <w:jc w:val="left"/>
    </w:pPr>
    <w:rPr>
      <w:rFonts w:ascii="宋体" w:hAnsi="宋体"/>
      <w:szCs w:val="18"/>
    </w:rPr>
  </w:style>
  <w:style w:type="paragraph" w:styleId="aff2">
    <w:name w:val="index heading"/>
    <w:basedOn w:val="af4"/>
    <w:next w:val="11"/>
    <w:qFormat/>
    <w:pPr>
      <w:spacing w:before="120" w:after="120"/>
      <w:jc w:val="center"/>
    </w:pPr>
    <w:rPr>
      <w:rFonts w:ascii="Calibri" w:hAnsi="Calibri"/>
      <w:b/>
      <w:bCs/>
      <w:iCs/>
      <w:szCs w:val="20"/>
    </w:rPr>
  </w:style>
  <w:style w:type="paragraph" w:styleId="11">
    <w:name w:val="index 1"/>
    <w:basedOn w:val="af4"/>
    <w:next w:val="aff3"/>
    <w:qFormat/>
    <w:pPr>
      <w:tabs>
        <w:tab w:val="right" w:leader="dot" w:pos="9299"/>
      </w:tabs>
      <w:jc w:val="left"/>
    </w:pPr>
    <w:rPr>
      <w:rFonts w:ascii="宋体"/>
      <w:szCs w:val="21"/>
    </w:rPr>
  </w:style>
  <w:style w:type="paragraph" w:customStyle="1" w:styleId="aff3">
    <w:name w:val="段"/>
    <w:link w:val="Char"/>
    <w:qFormat/>
    <w:pPr>
      <w:tabs>
        <w:tab w:val="center" w:pos="4201"/>
        <w:tab w:val="right" w:leader="dot" w:pos="9298"/>
      </w:tabs>
      <w:autoSpaceDE w:val="0"/>
      <w:autoSpaceDN w:val="0"/>
      <w:ind w:firstLineChars="200" w:firstLine="420"/>
      <w:jc w:val="both"/>
    </w:pPr>
    <w:rPr>
      <w:rFonts w:ascii="宋体"/>
      <w:sz w:val="21"/>
    </w:rPr>
  </w:style>
  <w:style w:type="paragraph" w:styleId="ab">
    <w:name w:val="footnote text"/>
    <w:basedOn w:val="af4"/>
    <w:uiPriority w:val="99"/>
    <w:qFormat/>
    <w:pPr>
      <w:numPr>
        <w:numId w:val="2"/>
      </w:numPr>
      <w:snapToGrid w:val="0"/>
      <w:jc w:val="left"/>
    </w:pPr>
    <w:rPr>
      <w:rFonts w:ascii="宋体"/>
      <w:sz w:val="18"/>
      <w:szCs w:val="18"/>
    </w:rPr>
  </w:style>
  <w:style w:type="paragraph" w:styleId="TOC6">
    <w:name w:val="toc 6"/>
    <w:basedOn w:val="af4"/>
    <w:next w:val="af4"/>
    <w:semiHidden/>
    <w:qFormat/>
    <w:pPr>
      <w:ind w:left="1050"/>
      <w:jc w:val="left"/>
    </w:pPr>
    <w:rPr>
      <w:rFonts w:asciiTheme="minorHAnsi" w:eastAsiaTheme="minorHAnsi"/>
      <w:sz w:val="18"/>
      <w:szCs w:val="18"/>
    </w:rPr>
  </w:style>
  <w:style w:type="paragraph" w:styleId="70">
    <w:name w:val="index 7"/>
    <w:basedOn w:val="af4"/>
    <w:next w:val="af4"/>
    <w:qFormat/>
    <w:pPr>
      <w:ind w:left="1470" w:hanging="210"/>
      <w:jc w:val="left"/>
    </w:pPr>
    <w:rPr>
      <w:rFonts w:ascii="Calibri" w:hAnsi="Calibri"/>
      <w:sz w:val="20"/>
      <w:szCs w:val="20"/>
    </w:rPr>
  </w:style>
  <w:style w:type="paragraph" w:styleId="90">
    <w:name w:val="index 9"/>
    <w:basedOn w:val="af4"/>
    <w:next w:val="af4"/>
    <w:qFormat/>
    <w:pPr>
      <w:ind w:left="1890" w:hanging="210"/>
      <w:jc w:val="left"/>
    </w:pPr>
    <w:rPr>
      <w:rFonts w:ascii="Calibri" w:hAnsi="Calibri"/>
      <w:sz w:val="20"/>
      <w:szCs w:val="20"/>
    </w:rPr>
  </w:style>
  <w:style w:type="paragraph" w:styleId="TOC2">
    <w:name w:val="toc 2"/>
    <w:basedOn w:val="af4"/>
    <w:next w:val="af4"/>
    <w:uiPriority w:val="39"/>
    <w:qFormat/>
    <w:rsid w:val="00406656"/>
    <w:pPr>
      <w:snapToGrid w:val="0"/>
      <w:spacing w:beforeLines="25" w:before="25" w:afterLines="25" w:after="25"/>
      <w:jc w:val="left"/>
    </w:pPr>
    <w:rPr>
      <w:rFonts w:ascii="宋体" w:hAnsi="宋体"/>
      <w:szCs w:val="20"/>
    </w:rPr>
  </w:style>
  <w:style w:type="paragraph" w:styleId="TOC9">
    <w:name w:val="toc 9"/>
    <w:basedOn w:val="af4"/>
    <w:next w:val="af4"/>
    <w:semiHidden/>
    <w:qFormat/>
    <w:pPr>
      <w:ind w:left="1680"/>
      <w:jc w:val="left"/>
    </w:pPr>
    <w:rPr>
      <w:rFonts w:asciiTheme="minorHAnsi" w:eastAsiaTheme="minorHAnsi"/>
      <w:sz w:val="18"/>
      <w:szCs w:val="18"/>
    </w:rPr>
  </w:style>
  <w:style w:type="paragraph" w:styleId="20">
    <w:name w:val="index 2"/>
    <w:basedOn w:val="af4"/>
    <w:next w:val="af4"/>
    <w:qFormat/>
    <w:pPr>
      <w:ind w:left="420" w:hanging="210"/>
      <w:jc w:val="left"/>
    </w:pPr>
    <w:rPr>
      <w:rFonts w:ascii="Calibri" w:hAnsi="Calibri"/>
      <w:sz w:val="20"/>
      <w:szCs w:val="20"/>
    </w:rPr>
  </w:style>
  <w:style w:type="paragraph" w:styleId="aff4">
    <w:name w:val="annotation subject"/>
    <w:basedOn w:val="afa"/>
    <w:next w:val="afa"/>
    <w:link w:val="aff5"/>
    <w:qFormat/>
    <w:rPr>
      <w:b/>
      <w:bCs/>
    </w:rPr>
  </w:style>
  <w:style w:type="table" w:styleId="aff6">
    <w:name w:val="Table Grid"/>
    <w:basedOn w:val="af6"/>
    <w:qFormat/>
    <w:pPr>
      <w:numPr>
        <w:numId w:val="3"/>
      </w:numPr>
    </w:pPr>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7">
    <w:name w:val="endnote reference"/>
    <w:semiHidden/>
    <w:qFormat/>
    <w:rPr>
      <w:vertAlign w:val="superscript"/>
    </w:rPr>
  </w:style>
  <w:style w:type="character" w:styleId="aff8">
    <w:name w:val="page number"/>
    <w:qFormat/>
    <w:rPr>
      <w:rFonts w:ascii="Times New Roman" w:eastAsia="宋体" w:hAnsi="Times New Roman"/>
      <w:sz w:val="18"/>
    </w:rPr>
  </w:style>
  <w:style w:type="character" w:styleId="aff9">
    <w:name w:val="FollowedHyperlink"/>
    <w:rPr>
      <w:color w:val="800080"/>
      <w:u w:val="single"/>
    </w:rPr>
  </w:style>
  <w:style w:type="character" w:styleId="affa">
    <w:name w:val="Emphasis"/>
    <w:basedOn w:val="af5"/>
    <w:uiPriority w:val="20"/>
    <w:qFormat/>
    <w:rPr>
      <w:i/>
      <w:iCs/>
    </w:rPr>
  </w:style>
  <w:style w:type="character" w:styleId="affb">
    <w:name w:val="Hyperlink"/>
    <w:uiPriority w:val="99"/>
    <w:rPr>
      <w:color w:val="0000FF"/>
      <w:spacing w:val="0"/>
      <w:w w:val="100"/>
      <w:szCs w:val="21"/>
      <w:u w:val="single"/>
    </w:rPr>
  </w:style>
  <w:style w:type="character" w:styleId="affc">
    <w:name w:val="annotation reference"/>
    <w:uiPriority w:val="99"/>
    <w:qFormat/>
    <w:rPr>
      <w:sz w:val="21"/>
      <w:szCs w:val="21"/>
    </w:rPr>
  </w:style>
  <w:style w:type="character" w:styleId="affd">
    <w:name w:val="footnote reference"/>
    <w:semiHidden/>
    <w:rPr>
      <w:vertAlign w:val="superscript"/>
    </w:rPr>
  </w:style>
  <w:style w:type="character" w:customStyle="1" w:styleId="Char">
    <w:name w:val="段 Char"/>
    <w:link w:val="aff3"/>
    <w:qFormat/>
    <w:rPr>
      <w:rFonts w:ascii="宋体"/>
      <w:sz w:val="21"/>
      <w:lang w:val="en-US" w:eastAsia="zh-CN" w:bidi="ar-SA"/>
    </w:rPr>
  </w:style>
  <w:style w:type="paragraph" w:customStyle="1" w:styleId="a1">
    <w:name w:val="一级条标题"/>
    <w:next w:val="aff3"/>
    <w:link w:val="Char0"/>
    <w:qFormat/>
    <w:pPr>
      <w:numPr>
        <w:ilvl w:val="1"/>
        <w:numId w:val="4"/>
      </w:numPr>
      <w:spacing w:beforeLines="50" w:afterLines="50"/>
      <w:outlineLvl w:val="2"/>
    </w:pPr>
    <w:rPr>
      <w:rFonts w:ascii="黑体" w:eastAsia="黑体"/>
      <w:sz w:val="21"/>
      <w:szCs w:val="21"/>
    </w:rPr>
  </w:style>
  <w:style w:type="paragraph" w:customStyle="1" w:styleId="affe">
    <w:name w:val="标准书脚_奇数页"/>
    <w:qFormat/>
    <w:pPr>
      <w:spacing w:before="120"/>
      <w:ind w:right="198"/>
      <w:jc w:val="right"/>
    </w:pPr>
    <w:rPr>
      <w:rFonts w:ascii="宋体"/>
      <w:sz w:val="18"/>
      <w:szCs w:val="18"/>
    </w:rPr>
  </w:style>
  <w:style w:type="paragraph" w:customStyle="1" w:styleId="afff">
    <w:name w:val="标准书眉_奇数页"/>
    <w:next w:val="af4"/>
    <w:qFormat/>
    <w:pPr>
      <w:tabs>
        <w:tab w:val="center" w:pos="4154"/>
        <w:tab w:val="right" w:pos="8306"/>
      </w:tabs>
      <w:spacing w:after="220"/>
      <w:jc w:val="right"/>
    </w:pPr>
    <w:rPr>
      <w:rFonts w:ascii="黑体" w:eastAsia="黑体"/>
      <w:sz w:val="21"/>
      <w:szCs w:val="21"/>
    </w:rPr>
  </w:style>
  <w:style w:type="paragraph" w:customStyle="1" w:styleId="a0">
    <w:name w:val="章标题"/>
    <w:next w:val="aff3"/>
    <w:qFormat/>
    <w:pPr>
      <w:numPr>
        <w:numId w:val="4"/>
      </w:numPr>
      <w:spacing w:beforeLines="100" w:afterLines="100"/>
      <w:jc w:val="both"/>
      <w:outlineLvl w:val="1"/>
    </w:pPr>
    <w:rPr>
      <w:rFonts w:ascii="黑体" w:eastAsia="黑体"/>
      <w:sz w:val="21"/>
    </w:rPr>
  </w:style>
  <w:style w:type="paragraph" w:customStyle="1" w:styleId="a2">
    <w:name w:val="二级条标题"/>
    <w:basedOn w:val="a1"/>
    <w:next w:val="aff3"/>
    <w:qFormat/>
    <w:pPr>
      <w:numPr>
        <w:ilvl w:val="2"/>
      </w:numPr>
      <w:spacing w:before="50" w:after="50"/>
      <w:outlineLvl w:val="3"/>
    </w:pPr>
  </w:style>
  <w:style w:type="paragraph" w:customStyle="1" w:styleId="21">
    <w:name w:val="封面标准号2"/>
    <w:qFormat/>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8">
    <w:name w:val="列项——（一级）"/>
    <w:qFormat/>
    <w:pPr>
      <w:widowControl w:val="0"/>
      <w:numPr>
        <w:numId w:val="5"/>
      </w:numPr>
      <w:jc w:val="both"/>
    </w:pPr>
    <w:rPr>
      <w:rFonts w:ascii="宋体"/>
      <w:sz w:val="21"/>
    </w:rPr>
  </w:style>
  <w:style w:type="paragraph" w:customStyle="1" w:styleId="a9">
    <w:name w:val="列项●（二级）"/>
    <w:qFormat/>
    <w:pPr>
      <w:numPr>
        <w:ilvl w:val="1"/>
        <w:numId w:val="5"/>
      </w:numPr>
      <w:tabs>
        <w:tab w:val="left" w:pos="840"/>
      </w:tabs>
      <w:jc w:val="both"/>
    </w:pPr>
    <w:rPr>
      <w:rFonts w:ascii="宋体"/>
      <w:sz w:val="21"/>
    </w:rPr>
  </w:style>
  <w:style w:type="paragraph" w:customStyle="1" w:styleId="afff0">
    <w:name w:val="目次、标准名称标题"/>
    <w:basedOn w:val="af4"/>
    <w:next w:val="aff3"/>
    <w:qFormat/>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3">
    <w:name w:val="三级条标题"/>
    <w:basedOn w:val="a2"/>
    <w:next w:val="aff3"/>
    <w:qFormat/>
    <w:pPr>
      <w:numPr>
        <w:ilvl w:val="3"/>
      </w:numPr>
      <w:outlineLvl w:val="4"/>
    </w:pPr>
  </w:style>
  <w:style w:type="paragraph" w:customStyle="1" w:styleId="afff1">
    <w:name w:val="示例"/>
    <w:next w:val="afff2"/>
    <w:qFormat/>
    <w:pPr>
      <w:widowControl w:val="0"/>
      <w:ind w:firstLine="363"/>
      <w:jc w:val="both"/>
    </w:pPr>
    <w:rPr>
      <w:rFonts w:ascii="宋体"/>
      <w:sz w:val="18"/>
      <w:szCs w:val="18"/>
    </w:rPr>
  </w:style>
  <w:style w:type="paragraph" w:customStyle="1" w:styleId="afff2">
    <w:name w:val="示例内容"/>
    <w:pPr>
      <w:ind w:firstLineChars="200" w:firstLine="200"/>
    </w:pPr>
    <w:rPr>
      <w:rFonts w:ascii="宋体"/>
      <w:sz w:val="18"/>
      <w:szCs w:val="18"/>
    </w:rPr>
  </w:style>
  <w:style w:type="paragraph" w:customStyle="1" w:styleId="ad">
    <w:name w:val="数字编号列项（二级）"/>
    <w:qFormat/>
    <w:pPr>
      <w:numPr>
        <w:ilvl w:val="1"/>
        <w:numId w:val="6"/>
      </w:numPr>
      <w:jc w:val="both"/>
    </w:pPr>
    <w:rPr>
      <w:rFonts w:ascii="宋体"/>
      <w:sz w:val="21"/>
    </w:rPr>
  </w:style>
  <w:style w:type="paragraph" w:customStyle="1" w:styleId="a4">
    <w:name w:val="四级条标题"/>
    <w:basedOn w:val="a3"/>
    <w:next w:val="aff3"/>
    <w:qFormat/>
    <w:pPr>
      <w:numPr>
        <w:ilvl w:val="4"/>
      </w:numPr>
      <w:outlineLvl w:val="5"/>
    </w:pPr>
  </w:style>
  <w:style w:type="paragraph" w:customStyle="1" w:styleId="a5">
    <w:name w:val="五级条标题"/>
    <w:basedOn w:val="a4"/>
    <w:next w:val="aff3"/>
    <w:qFormat/>
    <w:pPr>
      <w:numPr>
        <w:ilvl w:val="5"/>
      </w:numPr>
      <w:outlineLvl w:val="6"/>
    </w:pPr>
  </w:style>
  <w:style w:type="paragraph" w:customStyle="1" w:styleId="af3">
    <w:name w:val="注："/>
    <w:next w:val="aff3"/>
    <w:qFormat/>
    <w:pPr>
      <w:widowControl w:val="0"/>
      <w:numPr>
        <w:numId w:val="7"/>
      </w:numPr>
      <w:autoSpaceDE w:val="0"/>
      <w:autoSpaceDN w:val="0"/>
      <w:jc w:val="both"/>
    </w:pPr>
    <w:rPr>
      <w:rFonts w:ascii="宋体"/>
      <w:sz w:val="18"/>
      <w:szCs w:val="18"/>
    </w:rPr>
  </w:style>
  <w:style w:type="paragraph" w:customStyle="1" w:styleId="afff3">
    <w:name w:val="注×："/>
    <w:qFormat/>
    <w:pPr>
      <w:widowControl w:val="0"/>
      <w:autoSpaceDE w:val="0"/>
      <w:autoSpaceDN w:val="0"/>
      <w:ind w:left="811" w:hanging="448"/>
      <w:jc w:val="both"/>
    </w:pPr>
    <w:rPr>
      <w:rFonts w:ascii="宋体"/>
      <w:sz w:val="18"/>
      <w:szCs w:val="18"/>
    </w:rPr>
  </w:style>
  <w:style w:type="paragraph" w:customStyle="1" w:styleId="ac">
    <w:name w:val="字母编号列项（一级）"/>
    <w:qFormat/>
    <w:pPr>
      <w:numPr>
        <w:numId w:val="6"/>
      </w:numPr>
      <w:jc w:val="both"/>
    </w:pPr>
    <w:rPr>
      <w:rFonts w:ascii="宋体"/>
      <w:sz w:val="21"/>
    </w:rPr>
  </w:style>
  <w:style w:type="paragraph" w:customStyle="1" w:styleId="aa">
    <w:name w:val="列项◆（三级）"/>
    <w:basedOn w:val="af4"/>
    <w:qFormat/>
    <w:pPr>
      <w:numPr>
        <w:ilvl w:val="2"/>
        <w:numId w:val="5"/>
      </w:numPr>
    </w:pPr>
    <w:rPr>
      <w:rFonts w:ascii="宋体"/>
      <w:szCs w:val="21"/>
    </w:rPr>
  </w:style>
  <w:style w:type="paragraph" w:customStyle="1" w:styleId="ae">
    <w:name w:val="编号列项（三级）"/>
    <w:qFormat/>
    <w:pPr>
      <w:numPr>
        <w:ilvl w:val="2"/>
        <w:numId w:val="6"/>
      </w:numPr>
    </w:pPr>
    <w:rPr>
      <w:rFonts w:ascii="宋体"/>
      <w:sz w:val="21"/>
    </w:rPr>
  </w:style>
  <w:style w:type="paragraph" w:customStyle="1" w:styleId="afff4">
    <w:name w:val="示例×："/>
    <w:basedOn w:val="a0"/>
    <w:qFormat/>
    <w:pPr>
      <w:numPr>
        <w:numId w:val="0"/>
      </w:numPr>
      <w:spacing w:beforeLines="0" w:afterLines="0"/>
      <w:ind w:firstLine="363"/>
      <w:outlineLvl w:val="9"/>
    </w:pPr>
    <w:rPr>
      <w:rFonts w:ascii="宋体" w:eastAsia="宋体"/>
      <w:sz w:val="18"/>
      <w:szCs w:val="18"/>
    </w:rPr>
  </w:style>
  <w:style w:type="paragraph" w:customStyle="1" w:styleId="afff5">
    <w:name w:val="二级无"/>
    <w:basedOn w:val="a2"/>
    <w:pPr>
      <w:spacing w:beforeLines="0" w:afterLines="0"/>
    </w:pPr>
    <w:rPr>
      <w:rFonts w:ascii="宋体" w:eastAsia="宋体"/>
    </w:rPr>
  </w:style>
  <w:style w:type="paragraph" w:customStyle="1" w:styleId="afff6">
    <w:name w:val="注：（正文）"/>
    <w:basedOn w:val="af3"/>
    <w:next w:val="aff3"/>
  </w:style>
  <w:style w:type="paragraph" w:customStyle="1" w:styleId="a">
    <w:name w:val="注×：（正文）"/>
    <w:pPr>
      <w:numPr>
        <w:numId w:val="8"/>
      </w:numPr>
      <w:jc w:val="both"/>
    </w:pPr>
    <w:rPr>
      <w:rFonts w:ascii="宋体"/>
      <w:sz w:val="18"/>
      <w:szCs w:val="18"/>
    </w:rPr>
  </w:style>
  <w:style w:type="paragraph" w:customStyle="1" w:styleId="afff7">
    <w:name w:val="标准标志"/>
    <w:next w:val="af4"/>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8">
    <w:name w:val="标准称谓"/>
    <w:next w:val="af4"/>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9">
    <w:name w:val="标准书脚_偶数页"/>
    <w:pPr>
      <w:spacing w:before="120"/>
      <w:ind w:left="221"/>
    </w:pPr>
    <w:rPr>
      <w:rFonts w:ascii="宋体"/>
      <w:sz w:val="18"/>
      <w:szCs w:val="18"/>
    </w:rPr>
  </w:style>
  <w:style w:type="paragraph" w:customStyle="1" w:styleId="afffa">
    <w:name w:val="标准书眉_偶数页"/>
    <w:basedOn w:val="afff"/>
    <w:next w:val="af4"/>
    <w:pPr>
      <w:jc w:val="left"/>
    </w:pPr>
  </w:style>
  <w:style w:type="paragraph" w:customStyle="1" w:styleId="afffb">
    <w:name w:val="标准书眉一"/>
    <w:pPr>
      <w:jc w:val="both"/>
    </w:pPr>
  </w:style>
  <w:style w:type="paragraph" w:customStyle="1" w:styleId="afffc">
    <w:name w:val="参考文献"/>
    <w:basedOn w:val="af4"/>
    <w:next w:val="aff3"/>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d">
    <w:name w:val="参考文献、索引标题"/>
    <w:basedOn w:val="af4"/>
    <w:next w:val="aff3"/>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e">
    <w:name w:val="发布"/>
    <w:rPr>
      <w:rFonts w:ascii="黑体" w:eastAsia="黑体"/>
      <w:spacing w:val="85"/>
      <w:w w:val="100"/>
      <w:position w:val="3"/>
      <w:sz w:val="28"/>
      <w:szCs w:val="28"/>
    </w:rPr>
  </w:style>
  <w:style w:type="paragraph" w:customStyle="1" w:styleId="affff">
    <w:name w:val="发布部门"/>
    <w:next w:val="aff3"/>
    <w:pPr>
      <w:framePr w:w="7938" w:h="1134" w:hRule="exact" w:hSpace="125" w:vSpace="181" w:wrap="around" w:vAnchor="page" w:hAnchor="page" w:x="2150" w:y="14630" w:anchorLock="1"/>
      <w:jc w:val="center"/>
    </w:pPr>
    <w:rPr>
      <w:rFonts w:ascii="宋体"/>
      <w:b/>
      <w:spacing w:val="20"/>
      <w:w w:val="135"/>
      <w:sz w:val="28"/>
    </w:rPr>
  </w:style>
  <w:style w:type="paragraph" w:customStyle="1" w:styleId="affff0">
    <w:name w:val="发布日期"/>
    <w:pPr>
      <w:framePr w:w="3997" w:h="471" w:hRule="exact" w:vSpace="181" w:wrap="around" w:hAnchor="page" w:x="7089" w:y="14097" w:anchorLock="1"/>
    </w:pPr>
    <w:rPr>
      <w:rFonts w:eastAsia="黑体"/>
      <w:sz w:val="28"/>
    </w:rPr>
  </w:style>
  <w:style w:type="paragraph" w:customStyle="1" w:styleId="affff1">
    <w:name w:val="封面标准代替信息"/>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2">
    <w:name w:val="封面标准号1"/>
    <w:pPr>
      <w:widowControl w:val="0"/>
      <w:kinsoku w:val="0"/>
      <w:overflowPunct w:val="0"/>
      <w:autoSpaceDE w:val="0"/>
      <w:autoSpaceDN w:val="0"/>
      <w:spacing w:before="308"/>
      <w:jc w:val="right"/>
      <w:textAlignment w:val="center"/>
    </w:pPr>
    <w:rPr>
      <w:sz w:val="28"/>
    </w:rPr>
  </w:style>
  <w:style w:type="paragraph" w:customStyle="1" w:styleId="affff2">
    <w:name w:val="封面标准名称"/>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f3">
    <w:name w:val="封面标准英文名称"/>
    <w:basedOn w:val="affff2"/>
    <w:pPr>
      <w:framePr w:wrap="around"/>
      <w:spacing w:before="370" w:line="400" w:lineRule="exact"/>
    </w:pPr>
    <w:rPr>
      <w:rFonts w:ascii="Times New Roman"/>
      <w:sz w:val="28"/>
      <w:szCs w:val="28"/>
    </w:rPr>
  </w:style>
  <w:style w:type="paragraph" w:customStyle="1" w:styleId="affff4">
    <w:name w:val="封面一致性程度标识"/>
    <w:basedOn w:val="affff3"/>
    <w:pPr>
      <w:framePr w:wrap="around"/>
      <w:spacing w:before="440"/>
    </w:pPr>
    <w:rPr>
      <w:rFonts w:ascii="宋体" w:eastAsia="宋体"/>
    </w:rPr>
  </w:style>
  <w:style w:type="paragraph" w:customStyle="1" w:styleId="affff5">
    <w:name w:val="封面标准文稿类别"/>
    <w:basedOn w:val="affff4"/>
    <w:pPr>
      <w:framePr w:wrap="around"/>
      <w:spacing w:after="160" w:line="240" w:lineRule="auto"/>
    </w:pPr>
    <w:rPr>
      <w:sz w:val="24"/>
    </w:rPr>
  </w:style>
  <w:style w:type="paragraph" w:customStyle="1" w:styleId="affff6">
    <w:name w:val="封面标准文稿编辑信息"/>
    <w:basedOn w:val="affff5"/>
    <w:pPr>
      <w:framePr w:wrap="around"/>
      <w:spacing w:before="180" w:line="180" w:lineRule="exact"/>
    </w:pPr>
    <w:rPr>
      <w:sz w:val="21"/>
    </w:rPr>
  </w:style>
  <w:style w:type="paragraph" w:customStyle="1" w:styleId="affff7">
    <w:name w:val="封面正文"/>
    <w:pPr>
      <w:jc w:val="both"/>
    </w:pPr>
  </w:style>
  <w:style w:type="paragraph" w:customStyle="1" w:styleId="affff8">
    <w:name w:val="附录标识"/>
    <w:basedOn w:val="af4"/>
    <w:next w:val="aff3"/>
    <w:pPr>
      <w:keepNext/>
      <w:widowControl/>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affff9">
    <w:name w:val="附录标题"/>
    <w:basedOn w:val="aff3"/>
    <w:next w:val="aff3"/>
    <w:pPr>
      <w:ind w:firstLineChars="0" w:firstLine="0"/>
      <w:jc w:val="center"/>
    </w:pPr>
    <w:rPr>
      <w:rFonts w:ascii="黑体" w:eastAsia="黑体"/>
    </w:rPr>
  </w:style>
  <w:style w:type="paragraph" w:customStyle="1" w:styleId="af">
    <w:name w:val="附录表标号"/>
    <w:basedOn w:val="af4"/>
    <w:next w:val="aff3"/>
    <w:pPr>
      <w:numPr>
        <w:numId w:val="9"/>
      </w:numPr>
      <w:tabs>
        <w:tab w:val="clear" w:pos="0"/>
      </w:tabs>
      <w:spacing w:line="14" w:lineRule="exact"/>
      <w:ind w:left="811" w:hanging="448"/>
      <w:jc w:val="center"/>
      <w:outlineLvl w:val="0"/>
    </w:pPr>
    <w:rPr>
      <w:color w:val="FFFFFF"/>
    </w:rPr>
  </w:style>
  <w:style w:type="paragraph" w:customStyle="1" w:styleId="af0">
    <w:name w:val="附录表标题"/>
    <w:basedOn w:val="af4"/>
    <w:next w:val="aff3"/>
    <w:pPr>
      <w:numPr>
        <w:ilvl w:val="1"/>
        <w:numId w:val="9"/>
      </w:numPr>
      <w:tabs>
        <w:tab w:val="left" w:pos="180"/>
      </w:tabs>
      <w:spacing w:beforeLines="50" w:afterLines="50"/>
      <w:ind w:left="0" w:firstLine="0"/>
      <w:jc w:val="center"/>
    </w:pPr>
    <w:rPr>
      <w:rFonts w:ascii="黑体" w:eastAsia="黑体"/>
      <w:szCs w:val="21"/>
    </w:rPr>
  </w:style>
  <w:style w:type="paragraph" w:customStyle="1" w:styleId="affffa">
    <w:name w:val="附录二级条标题"/>
    <w:basedOn w:val="af4"/>
    <w:next w:val="aff3"/>
    <w:pPr>
      <w:widowControl/>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b">
    <w:name w:val="附录二级无"/>
    <w:basedOn w:val="affffa"/>
    <w:pPr>
      <w:tabs>
        <w:tab w:val="clear" w:pos="360"/>
      </w:tabs>
      <w:spacing w:beforeLines="0" w:afterLines="0"/>
    </w:pPr>
    <w:rPr>
      <w:rFonts w:ascii="宋体" w:eastAsia="宋体"/>
      <w:szCs w:val="21"/>
    </w:rPr>
  </w:style>
  <w:style w:type="paragraph" w:customStyle="1" w:styleId="affffc">
    <w:name w:val="附录公式"/>
    <w:basedOn w:val="aff3"/>
    <w:next w:val="aff3"/>
    <w:link w:val="Char1"/>
    <w:qFormat/>
  </w:style>
  <w:style w:type="character" w:customStyle="1" w:styleId="Char1">
    <w:name w:val="附录公式 Char"/>
    <w:basedOn w:val="Char"/>
    <w:link w:val="affffc"/>
    <w:rPr>
      <w:rFonts w:ascii="宋体"/>
      <w:sz w:val="21"/>
      <w:lang w:val="en-US" w:eastAsia="zh-CN" w:bidi="ar-SA"/>
    </w:rPr>
  </w:style>
  <w:style w:type="paragraph" w:customStyle="1" w:styleId="affffd">
    <w:name w:val="附录公式编号制表符"/>
    <w:basedOn w:val="af4"/>
    <w:next w:val="aff3"/>
    <w:qFormat/>
    <w:pPr>
      <w:widowControl/>
      <w:tabs>
        <w:tab w:val="center" w:pos="4201"/>
        <w:tab w:val="right" w:leader="dot" w:pos="9298"/>
      </w:tabs>
      <w:autoSpaceDE w:val="0"/>
      <w:autoSpaceDN w:val="0"/>
    </w:pPr>
    <w:rPr>
      <w:rFonts w:ascii="宋体"/>
      <w:kern w:val="0"/>
      <w:szCs w:val="20"/>
    </w:rPr>
  </w:style>
  <w:style w:type="paragraph" w:customStyle="1" w:styleId="affffe">
    <w:name w:val="附录三级条标题"/>
    <w:basedOn w:val="affffa"/>
    <w:next w:val="aff3"/>
    <w:pPr>
      <w:numPr>
        <w:ilvl w:val="4"/>
      </w:numPr>
      <w:outlineLvl w:val="4"/>
    </w:pPr>
  </w:style>
  <w:style w:type="paragraph" w:customStyle="1" w:styleId="afffff">
    <w:name w:val="附录三级无"/>
    <w:basedOn w:val="affffe"/>
    <w:pPr>
      <w:tabs>
        <w:tab w:val="clear" w:pos="360"/>
      </w:tabs>
      <w:spacing w:beforeLines="0" w:afterLines="0"/>
    </w:pPr>
    <w:rPr>
      <w:rFonts w:ascii="宋体" w:eastAsia="宋体"/>
      <w:szCs w:val="21"/>
    </w:rPr>
  </w:style>
  <w:style w:type="paragraph" w:customStyle="1" w:styleId="af2">
    <w:name w:val="附录数字编号列项（二级）"/>
    <w:qFormat/>
    <w:pPr>
      <w:numPr>
        <w:ilvl w:val="1"/>
        <w:numId w:val="10"/>
      </w:numPr>
    </w:pPr>
    <w:rPr>
      <w:rFonts w:ascii="宋体"/>
      <w:sz w:val="21"/>
    </w:rPr>
  </w:style>
  <w:style w:type="paragraph" w:customStyle="1" w:styleId="afffff0">
    <w:name w:val="附录四级条标题"/>
    <w:basedOn w:val="affffe"/>
    <w:next w:val="aff3"/>
    <w:pPr>
      <w:numPr>
        <w:ilvl w:val="5"/>
      </w:numPr>
      <w:outlineLvl w:val="5"/>
    </w:pPr>
  </w:style>
  <w:style w:type="paragraph" w:customStyle="1" w:styleId="afffff1">
    <w:name w:val="附录四级无"/>
    <w:basedOn w:val="afffff0"/>
    <w:pPr>
      <w:tabs>
        <w:tab w:val="clear" w:pos="360"/>
      </w:tabs>
      <w:spacing w:beforeLines="0" w:afterLines="0"/>
    </w:pPr>
    <w:rPr>
      <w:rFonts w:ascii="宋体" w:eastAsia="宋体"/>
      <w:szCs w:val="21"/>
    </w:rPr>
  </w:style>
  <w:style w:type="paragraph" w:customStyle="1" w:styleId="a6">
    <w:name w:val="附录图标号"/>
    <w:basedOn w:val="af4"/>
    <w:pPr>
      <w:keepNext/>
      <w:pageBreakBefore/>
      <w:widowControl/>
      <w:numPr>
        <w:numId w:val="11"/>
      </w:numPr>
      <w:spacing w:line="14" w:lineRule="exact"/>
      <w:ind w:left="0" w:firstLine="363"/>
      <w:jc w:val="center"/>
      <w:outlineLvl w:val="0"/>
    </w:pPr>
    <w:rPr>
      <w:color w:val="FFFFFF"/>
    </w:rPr>
  </w:style>
  <w:style w:type="paragraph" w:customStyle="1" w:styleId="a7">
    <w:name w:val="附录图标题"/>
    <w:basedOn w:val="af4"/>
    <w:next w:val="aff3"/>
    <w:pPr>
      <w:numPr>
        <w:ilvl w:val="1"/>
        <w:numId w:val="11"/>
      </w:numPr>
      <w:tabs>
        <w:tab w:val="left" w:pos="363"/>
      </w:tabs>
      <w:spacing w:beforeLines="50" w:afterLines="50"/>
      <w:ind w:left="0" w:firstLine="0"/>
      <w:jc w:val="center"/>
    </w:pPr>
    <w:rPr>
      <w:rFonts w:ascii="黑体" w:eastAsia="黑体"/>
      <w:szCs w:val="21"/>
    </w:rPr>
  </w:style>
  <w:style w:type="paragraph" w:customStyle="1" w:styleId="afffff2">
    <w:name w:val="附录五级条标题"/>
    <w:basedOn w:val="afffff0"/>
    <w:next w:val="aff3"/>
    <w:pPr>
      <w:numPr>
        <w:ilvl w:val="6"/>
      </w:numPr>
      <w:outlineLvl w:val="6"/>
    </w:pPr>
  </w:style>
  <w:style w:type="paragraph" w:customStyle="1" w:styleId="afffff3">
    <w:name w:val="附录五级无"/>
    <w:basedOn w:val="afffff2"/>
    <w:pPr>
      <w:tabs>
        <w:tab w:val="clear" w:pos="360"/>
      </w:tabs>
      <w:spacing w:beforeLines="0" w:afterLines="0"/>
    </w:pPr>
    <w:rPr>
      <w:rFonts w:ascii="宋体" w:eastAsia="宋体"/>
      <w:szCs w:val="21"/>
    </w:rPr>
  </w:style>
  <w:style w:type="paragraph" w:customStyle="1" w:styleId="afffff4">
    <w:name w:val="附录章标题"/>
    <w:next w:val="aff3"/>
    <w:p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ffff5">
    <w:name w:val="附录一级条标题"/>
    <w:basedOn w:val="afffff4"/>
    <w:next w:val="aff3"/>
    <w:pPr>
      <w:numPr>
        <w:ilvl w:val="2"/>
      </w:numPr>
      <w:autoSpaceDN w:val="0"/>
      <w:spacing w:beforeLines="50" w:afterLines="50"/>
      <w:outlineLvl w:val="2"/>
    </w:pPr>
  </w:style>
  <w:style w:type="paragraph" w:customStyle="1" w:styleId="afffff6">
    <w:name w:val="附录一级无"/>
    <w:basedOn w:val="afffff5"/>
    <w:pPr>
      <w:tabs>
        <w:tab w:val="clear" w:pos="360"/>
      </w:tabs>
      <w:spacing w:beforeLines="0" w:afterLines="0"/>
    </w:pPr>
    <w:rPr>
      <w:rFonts w:ascii="宋体" w:eastAsia="宋体"/>
      <w:szCs w:val="21"/>
    </w:rPr>
  </w:style>
  <w:style w:type="paragraph" w:customStyle="1" w:styleId="af1">
    <w:name w:val="附录字母编号列项（一级）"/>
    <w:qFormat/>
    <w:pPr>
      <w:numPr>
        <w:numId w:val="10"/>
      </w:numPr>
    </w:pPr>
    <w:rPr>
      <w:rFonts w:ascii="宋体"/>
      <w:sz w:val="21"/>
    </w:rPr>
  </w:style>
  <w:style w:type="paragraph" w:customStyle="1" w:styleId="afffff7">
    <w:name w:val="列项说明"/>
    <w:basedOn w:val="af4"/>
    <w:pPr>
      <w:adjustRightInd w:val="0"/>
      <w:spacing w:line="320" w:lineRule="exact"/>
      <w:ind w:leftChars="200" w:left="400" w:hangingChars="200" w:hanging="200"/>
      <w:jc w:val="left"/>
      <w:textAlignment w:val="baseline"/>
    </w:pPr>
    <w:rPr>
      <w:rFonts w:ascii="宋体"/>
      <w:kern w:val="0"/>
      <w:szCs w:val="20"/>
    </w:rPr>
  </w:style>
  <w:style w:type="paragraph" w:customStyle="1" w:styleId="afffff8">
    <w:name w:val="列项说明数字编号"/>
    <w:pPr>
      <w:ind w:leftChars="400" w:left="600" w:hangingChars="200" w:hanging="200"/>
    </w:pPr>
    <w:rPr>
      <w:rFonts w:ascii="宋体"/>
      <w:sz w:val="21"/>
    </w:rPr>
  </w:style>
  <w:style w:type="paragraph" w:customStyle="1" w:styleId="afffff9">
    <w:name w:val="目次、索引正文"/>
    <w:pPr>
      <w:spacing w:line="320" w:lineRule="exact"/>
      <w:jc w:val="both"/>
    </w:pPr>
    <w:rPr>
      <w:rFonts w:ascii="宋体"/>
      <w:sz w:val="21"/>
    </w:rPr>
  </w:style>
  <w:style w:type="paragraph" w:customStyle="1" w:styleId="afffffa">
    <w:name w:val="其他标准标志"/>
    <w:basedOn w:val="afff7"/>
    <w:pPr>
      <w:framePr w:w="6101" w:wrap="around" w:vAnchor="page" w:hAnchor="page" w:x="4673" w:y="942"/>
    </w:pPr>
    <w:rPr>
      <w:w w:val="130"/>
    </w:rPr>
  </w:style>
  <w:style w:type="paragraph" w:customStyle="1" w:styleId="afffffb">
    <w:name w:val="其他标准称谓"/>
    <w:next w:val="af4"/>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c">
    <w:name w:val="其他发布部门"/>
    <w:basedOn w:val="affff"/>
    <w:pPr>
      <w:framePr w:wrap="around" w:y="15310"/>
      <w:spacing w:line="0" w:lineRule="atLeast"/>
    </w:pPr>
    <w:rPr>
      <w:rFonts w:ascii="黑体" w:eastAsia="黑体"/>
      <w:b w:val="0"/>
    </w:rPr>
  </w:style>
  <w:style w:type="paragraph" w:customStyle="1" w:styleId="afffffd">
    <w:name w:val="前言、引言标题"/>
    <w:next w:val="aff3"/>
    <w:pPr>
      <w:keepNext/>
      <w:pageBreakBefore/>
      <w:shd w:val="clear" w:color="FFFFFF" w:fill="FFFFFF"/>
      <w:spacing w:before="640" w:after="560"/>
      <w:jc w:val="center"/>
      <w:outlineLvl w:val="0"/>
    </w:pPr>
    <w:rPr>
      <w:rFonts w:ascii="黑体" w:eastAsia="黑体"/>
      <w:sz w:val="32"/>
    </w:rPr>
  </w:style>
  <w:style w:type="paragraph" w:customStyle="1" w:styleId="afffffe">
    <w:name w:val="三级无"/>
    <w:basedOn w:val="a3"/>
    <w:pPr>
      <w:spacing w:beforeLines="0" w:afterLines="0"/>
    </w:pPr>
    <w:rPr>
      <w:rFonts w:ascii="宋体" w:eastAsia="宋体"/>
    </w:rPr>
  </w:style>
  <w:style w:type="paragraph" w:customStyle="1" w:styleId="affffff">
    <w:name w:val="实施日期"/>
    <w:basedOn w:val="affff0"/>
    <w:pPr>
      <w:framePr w:wrap="around" w:vAnchor="page" w:hAnchor="text"/>
      <w:jc w:val="right"/>
    </w:pPr>
  </w:style>
  <w:style w:type="paragraph" w:customStyle="1" w:styleId="affffff0">
    <w:name w:val="示例后文字"/>
    <w:basedOn w:val="aff3"/>
    <w:next w:val="aff3"/>
    <w:qFormat/>
    <w:pPr>
      <w:ind w:firstLine="360"/>
    </w:pPr>
    <w:rPr>
      <w:sz w:val="18"/>
    </w:rPr>
  </w:style>
  <w:style w:type="paragraph" w:customStyle="1" w:styleId="affffff1">
    <w:name w:val="首示例"/>
    <w:next w:val="aff3"/>
    <w:link w:val="Char2"/>
    <w:qFormat/>
    <w:pPr>
      <w:tabs>
        <w:tab w:val="left" w:pos="360"/>
      </w:tabs>
    </w:pPr>
    <w:rPr>
      <w:rFonts w:ascii="宋体" w:hAnsi="宋体"/>
      <w:kern w:val="2"/>
      <w:sz w:val="18"/>
      <w:szCs w:val="18"/>
    </w:rPr>
  </w:style>
  <w:style w:type="character" w:customStyle="1" w:styleId="Char2">
    <w:name w:val="首示例 Char"/>
    <w:link w:val="affffff1"/>
    <w:rPr>
      <w:rFonts w:ascii="宋体" w:hAnsi="宋体"/>
      <w:kern w:val="2"/>
      <w:sz w:val="18"/>
      <w:szCs w:val="18"/>
    </w:rPr>
  </w:style>
  <w:style w:type="paragraph" w:customStyle="1" w:styleId="affffff2">
    <w:name w:val="四级无"/>
    <w:basedOn w:val="a4"/>
    <w:pPr>
      <w:spacing w:beforeLines="0" w:afterLines="0"/>
    </w:pPr>
    <w:rPr>
      <w:rFonts w:ascii="宋体" w:eastAsia="宋体"/>
    </w:rPr>
  </w:style>
  <w:style w:type="paragraph" w:customStyle="1" w:styleId="affffff3">
    <w:name w:val="条文脚注"/>
    <w:basedOn w:val="ab"/>
    <w:pPr>
      <w:numPr>
        <w:numId w:val="0"/>
      </w:numPr>
      <w:jc w:val="both"/>
    </w:pPr>
  </w:style>
  <w:style w:type="paragraph" w:customStyle="1" w:styleId="affffff4">
    <w:name w:val="图标脚注说明"/>
    <w:basedOn w:val="aff3"/>
    <w:pPr>
      <w:ind w:left="840" w:firstLineChars="0" w:hanging="420"/>
    </w:pPr>
    <w:rPr>
      <w:sz w:val="18"/>
      <w:szCs w:val="18"/>
    </w:rPr>
  </w:style>
  <w:style w:type="paragraph" w:customStyle="1" w:styleId="affffff5">
    <w:name w:val="图表脚注说明"/>
    <w:basedOn w:val="af4"/>
    <w:pPr>
      <w:ind w:left="544" w:hanging="181"/>
    </w:pPr>
    <w:rPr>
      <w:rFonts w:ascii="宋体"/>
      <w:sz w:val="18"/>
      <w:szCs w:val="18"/>
    </w:rPr>
  </w:style>
  <w:style w:type="paragraph" w:customStyle="1" w:styleId="affffff6">
    <w:name w:val="图的脚注"/>
    <w:next w:val="aff3"/>
    <w:qFormat/>
    <w:pPr>
      <w:widowControl w:val="0"/>
      <w:ind w:leftChars="200" w:left="840" w:hangingChars="200" w:hanging="420"/>
      <w:jc w:val="both"/>
    </w:pPr>
    <w:rPr>
      <w:rFonts w:ascii="宋体"/>
      <w:sz w:val="18"/>
    </w:rPr>
  </w:style>
  <w:style w:type="paragraph" w:customStyle="1" w:styleId="affffff7">
    <w:name w:val="文献分类号"/>
    <w:pPr>
      <w:framePr w:hSpace="180" w:vSpace="180" w:wrap="around" w:hAnchor="margin" w:y="1" w:anchorLock="1"/>
      <w:widowControl w:val="0"/>
      <w:textAlignment w:val="center"/>
    </w:pPr>
    <w:rPr>
      <w:rFonts w:ascii="黑体" w:eastAsia="黑体"/>
      <w:sz w:val="21"/>
      <w:szCs w:val="21"/>
    </w:rPr>
  </w:style>
  <w:style w:type="paragraph" w:customStyle="1" w:styleId="affffff8">
    <w:name w:val="五级无"/>
    <w:basedOn w:val="a5"/>
    <w:pPr>
      <w:spacing w:beforeLines="0" w:afterLines="0"/>
    </w:pPr>
    <w:rPr>
      <w:rFonts w:ascii="宋体" w:eastAsia="宋体"/>
    </w:rPr>
  </w:style>
  <w:style w:type="paragraph" w:customStyle="1" w:styleId="affffff9">
    <w:name w:val="一级无"/>
    <w:basedOn w:val="a1"/>
    <w:pPr>
      <w:spacing w:beforeLines="0" w:afterLines="0"/>
    </w:pPr>
    <w:rPr>
      <w:rFonts w:ascii="宋体" w:eastAsia="宋体"/>
    </w:rPr>
  </w:style>
  <w:style w:type="paragraph" w:customStyle="1" w:styleId="affffffa">
    <w:name w:val="正文表标题"/>
    <w:next w:val="aff3"/>
    <w:link w:val="Char3"/>
    <w:pPr>
      <w:tabs>
        <w:tab w:val="left" w:pos="360"/>
      </w:tabs>
      <w:spacing w:beforeLines="50" w:afterLines="50"/>
      <w:jc w:val="center"/>
    </w:pPr>
    <w:rPr>
      <w:rFonts w:ascii="黑体" w:eastAsia="黑体"/>
      <w:sz w:val="21"/>
    </w:rPr>
  </w:style>
  <w:style w:type="paragraph" w:customStyle="1" w:styleId="affffffb">
    <w:name w:val="正文公式编号制表符"/>
    <w:basedOn w:val="aff3"/>
    <w:next w:val="aff3"/>
    <w:qFormat/>
    <w:pPr>
      <w:ind w:firstLineChars="0" w:firstLine="0"/>
    </w:pPr>
  </w:style>
  <w:style w:type="paragraph" w:customStyle="1" w:styleId="affffffc">
    <w:name w:val="正文图标题"/>
    <w:next w:val="aff3"/>
    <w:pPr>
      <w:tabs>
        <w:tab w:val="left" w:pos="360"/>
      </w:tabs>
      <w:spacing w:beforeLines="50" w:afterLines="50"/>
      <w:jc w:val="center"/>
    </w:pPr>
    <w:rPr>
      <w:rFonts w:ascii="黑体" w:eastAsia="黑体"/>
      <w:sz w:val="21"/>
    </w:rPr>
  </w:style>
  <w:style w:type="paragraph" w:customStyle="1" w:styleId="affffffd">
    <w:name w:val="终结线"/>
    <w:basedOn w:val="af4"/>
    <w:pPr>
      <w:framePr w:hSpace="181" w:vSpace="181" w:wrap="around" w:vAnchor="text" w:hAnchor="margin" w:xAlign="center" w:y="285"/>
    </w:pPr>
  </w:style>
  <w:style w:type="paragraph" w:customStyle="1" w:styleId="affffffe">
    <w:name w:val="其他发布日期"/>
    <w:basedOn w:val="affff0"/>
    <w:pPr>
      <w:framePr w:wrap="around" w:vAnchor="page" w:hAnchor="text" w:x="1419"/>
    </w:pPr>
  </w:style>
  <w:style w:type="paragraph" w:customStyle="1" w:styleId="afffffff">
    <w:name w:val="其他实施日期"/>
    <w:basedOn w:val="affffff"/>
    <w:pPr>
      <w:framePr w:wrap="around"/>
    </w:pPr>
  </w:style>
  <w:style w:type="paragraph" w:customStyle="1" w:styleId="22">
    <w:name w:val="封面标准名称2"/>
    <w:basedOn w:val="affff2"/>
    <w:pPr>
      <w:framePr w:wrap="around" w:y="4469"/>
      <w:spacing w:beforeLines="630"/>
    </w:pPr>
  </w:style>
  <w:style w:type="paragraph" w:customStyle="1" w:styleId="23">
    <w:name w:val="封面标准英文名称2"/>
    <w:basedOn w:val="affff3"/>
    <w:pPr>
      <w:framePr w:wrap="around" w:y="4469"/>
    </w:pPr>
  </w:style>
  <w:style w:type="paragraph" w:customStyle="1" w:styleId="24">
    <w:name w:val="封面一致性程度标识2"/>
    <w:basedOn w:val="affff4"/>
    <w:pPr>
      <w:framePr w:wrap="around" w:y="4469"/>
    </w:pPr>
  </w:style>
  <w:style w:type="paragraph" w:customStyle="1" w:styleId="25">
    <w:name w:val="封面标准文稿类别2"/>
    <w:basedOn w:val="affff5"/>
    <w:pPr>
      <w:framePr w:wrap="around" w:y="4469"/>
    </w:pPr>
  </w:style>
  <w:style w:type="paragraph" w:customStyle="1" w:styleId="26">
    <w:name w:val="封面标准文稿编辑信息2"/>
    <w:basedOn w:val="affff6"/>
    <w:pPr>
      <w:framePr w:wrap="around" w:y="4469"/>
    </w:p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af4"/>
    <w:pPr>
      <w:widowControl/>
      <w:spacing w:after="160" w:line="240" w:lineRule="exact"/>
      <w:ind w:left="720"/>
      <w:jc w:val="left"/>
    </w:pPr>
    <w:rPr>
      <w:rFonts w:ascii="Verdana" w:hAnsi="Verdana" w:cs="Arial"/>
      <w:kern w:val="0"/>
      <w:sz w:val="20"/>
      <w:szCs w:val="20"/>
      <w:lang w:eastAsia="en-US"/>
    </w:rPr>
  </w:style>
  <w:style w:type="paragraph" w:customStyle="1" w:styleId="TableText">
    <w:name w:val="Table_Text"/>
    <w:basedOn w:val="af4"/>
    <w:uiPriority w:val="99"/>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rFonts w:eastAsia="MS Mincho"/>
      <w:kern w:val="0"/>
      <w:sz w:val="22"/>
      <w:szCs w:val="20"/>
      <w:lang w:val="en-GB" w:eastAsia="en-US"/>
    </w:rPr>
  </w:style>
  <w:style w:type="paragraph" w:customStyle="1" w:styleId="TableHead">
    <w:name w:val="Table_Head"/>
    <w:basedOn w:val="TableText"/>
    <w:pPr>
      <w:spacing w:before="80" w:after="80"/>
      <w:jc w:val="center"/>
    </w:pPr>
    <w:rPr>
      <w:b/>
    </w:rPr>
  </w:style>
  <w:style w:type="paragraph" w:customStyle="1" w:styleId="Tablehead0">
    <w:name w:val="Table_head"/>
    <w:basedOn w:val="af4"/>
    <w:next w:val="af4"/>
    <w:link w:val="TableheadChar"/>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b/>
      <w:kern w:val="0"/>
      <w:sz w:val="22"/>
      <w:szCs w:val="20"/>
      <w:lang w:val="en-GB" w:eastAsia="en-US"/>
    </w:rPr>
  </w:style>
  <w:style w:type="paragraph" w:customStyle="1" w:styleId="Tabletext0">
    <w:name w:val="Table_text"/>
    <w:basedOn w:val="af4"/>
    <w:link w:val="TabletextChar"/>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kern w:val="0"/>
      <w:sz w:val="22"/>
      <w:szCs w:val="20"/>
      <w:lang w:val="en-GB" w:eastAsia="en-US"/>
    </w:rPr>
  </w:style>
  <w:style w:type="paragraph" w:customStyle="1" w:styleId="Equation">
    <w:name w:val="Equation"/>
    <w:basedOn w:val="af4"/>
    <w:pPr>
      <w:widowControl/>
      <w:tabs>
        <w:tab w:val="left" w:pos="794"/>
        <w:tab w:val="center" w:pos="4820"/>
        <w:tab w:val="right" w:pos="9639"/>
      </w:tabs>
      <w:overflowPunct w:val="0"/>
      <w:autoSpaceDE w:val="0"/>
      <w:autoSpaceDN w:val="0"/>
      <w:adjustRightInd w:val="0"/>
      <w:spacing w:before="120"/>
      <w:jc w:val="left"/>
      <w:textAlignment w:val="baseline"/>
    </w:pPr>
    <w:rPr>
      <w:kern w:val="0"/>
      <w:sz w:val="24"/>
      <w:szCs w:val="20"/>
      <w:lang w:val="en-GB" w:eastAsia="en-US"/>
    </w:rPr>
  </w:style>
  <w:style w:type="paragraph" w:customStyle="1" w:styleId="enumlev1">
    <w:name w:val="enumlev1"/>
    <w:basedOn w:val="af4"/>
    <w:link w:val="enumlev1Char"/>
    <w:pPr>
      <w:widowControl/>
      <w:tabs>
        <w:tab w:val="left" w:pos="794"/>
        <w:tab w:val="left" w:pos="1191"/>
        <w:tab w:val="left" w:pos="1588"/>
        <w:tab w:val="left" w:pos="1985"/>
      </w:tabs>
      <w:overflowPunct w:val="0"/>
      <w:autoSpaceDE w:val="0"/>
      <w:autoSpaceDN w:val="0"/>
      <w:adjustRightInd w:val="0"/>
      <w:spacing w:before="80"/>
      <w:ind w:left="794" w:hanging="794"/>
      <w:textAlignment w:val="baseline"/>
    </w:pPr>
    <w:rPr>
      <w:rFonts w:ascii="Arial" w:hAnsi="Arial"/>
      <w:kern w:val="0"/>
      <w:sz w:val="24"/>
      <w:szCs w:val="20"/>
      <w:lang w:val="en-GB"/>
    </w:rPr>
  </w:style>
  <w:style w:type="character" w:customStyle="1" w:styleId="enumlev1Char">
    <w:name w:val="enumlev1 Char"/>
    <w:link w:val="enumlev1"/>
    <w:rPr>
      <w:rFonts w:ascii="Arial" w:eastAsia="宋体" w:hAnsi="Arial"/>
      <w:sz w:val="24"/>
      <w:lang w:val="en-GB" w:eastAsia="zh-CN" w:bidi="ar-SA"/>
    </w:rPr>
  </w:style>
  <w:style w:type="paragraph" w:customStyle="1" w:styleId="Normalaftertitle">
    <w:name w:val="Normal_after_title"/>
    <w:basedOn w:val="af4"/>
    <w:next w:val="af4"/>
    <w:pPr>
      <w:widowControl/>
      <w:tabs>
        <w:tab w:val="left" w:pos="794"/>
        <w:tab w:val="left" w:pos="1191"/>
        <w:tab w:val="left" w:pos="1588"/>
        <w:tab w:val="left" w:pos="1985"/>
      </w:tabs>
      <w:overflowPunct w:val="0"/>
      <w:autoSpaceDE w:val="0"/>
      <w:autoSpaceDN w:val="0"/>
      <w:adjustRightInd w:val="0"/>
      <w:spacing w:before="360"/>
      <w:jc w:val="left"/>
    </w:pPr>
    <w:rPr>
      <w:kern w:val="0"/>
      <w:sz w:val="24"/>
      <w:szCs w:val="20"/>
      <w:lang w:val="en-GB" w:eastAsia="en-US"/>
    </w:rPr>
  </w:style>
  <w:style w:type="character" w:customStyle="1" w:styleId="longtext">
    <w:name w:val="long_text"/>
  </w:style>
  <w:style w:type="character" w:customStyle="1" w:styleId="st">
    <w:name w:val="st"/>
    <w:basedOn w:val="af5"/>
  </w:style>
  <w:style w:type="character" w:customStyle="1" w:styleId="TabletextChar">
    <w:name w:val="Table_text Char"/>
    <w:link w:val="Tabletext0"/>
    <w:rPr>
      <w:sz w:val="22"/>
      <w:lang w:val="en-GB" w:eastAsia="en-US"/>
    </w:rPr>
  </w:style>
  <w:style w:type="character" w:customStyle="1" w:styleId="TableheadChar">
    <w:name w:val="Table_head Char"/>
    <w:link w:val="Tablehead0"/>
    <w:locked/>
    <w:rPr>
      <w:b/>
      <w:sz w:val="22"/>
      <w:lang w:val="en-GB" w:eastAsia="en-US"/>
    </w:rPr>
  </w:style>
  <w:style w:type="character" w:customStyle="1" w:styleId="10">
    <w:name w:val="批注文字 字符1"/>
    <w:link w:val="afa"/>
    <w:rPr>
      <w:kern w:val="2"/>
      <w:sz w:val="21"/>
      <w:szCs w:val="24"/>
    </w:rPr>
  </w:style>
  <w:style w:type="character" w:customStyle="1" w:styleId="aff5">
    <w:name w:val="批注主题 字符"/>
    <w:link w:val="aff4"/>
    <w:rPr>
      <w:b/>
      <w:bCs/>
      <w:kern w:val="2"/>
      <w:sz w:val="21"/>
      <w:szCs w:val="24"/>
    </w:rPr>
  </w:style>
  <w:style w:type="paragraph" w:customStyle="1" w:styleId="Figurelegend">
    <w:name w:val="Figure_legend"/>
    <w:basedOn w:val="af4"/>
    <w:pPr>
      <w:keepNext/>
      <w:keepLines/>
      <w:widowControl/>
      <w:overflowPunct w:val="0"/>
      <w:autoSpaceDE w:val="0"/>
      <w:autoSpaceDN w:val="0"/>
      <w:adjustRightInd w:val="0"/>
      <w:spacing w:before="20" w:after="20"/>
      <w:jc w:val="left"/>
      <w:textAlignment w:val="baseline"/>
    </w:pPr>
    <w:rPr>
      <w:rFonts w:eastAsia="Times New Roman"/>
      <w:kern w:val="0"/>
      <w:sz w:val="18"/>
      <w:szCs w:val="20"/>
      <w:lang w:val="en-GB" w:eastAsia="en-US"/>
    </w:rPr>
  </w:style>
  <w:style w:type="paragraph" w:customStyle="1" w:styleId="Default">
    <w:name w:val="Default"/>
    <w:pPr>
      <w:widowControl w:val="0"/>
      <w:autoSpaceDE w:val="0"/>
      <w:autoSpaceDN w:val="0"/>
      <w:adjustRightInd w:val="0"/>
    </w:pPr>
    <w:rPr>
      <w:rFonts w:ascii="宋体" w:hAnsi="宋体" w:cs="宋体"/>
      <w:color w:val="000000"/>
      <w:sz w:val="24"/>
      <w:szCs w:val="24"/>
    </w:rPr>
  </w:style>
  <w:style w:type="table" w:customStyle="1" w:styleId="TableNormal">
    <w:name w:val="Table Normal"/>
    <w:uiPriority w:val="2"/>
    <w:semiHidden/>
    <w:unhideWhenUsed/>
    <w:qFormat/>
    <w:pPr>
      <w:widowControl w:val="0"/>
    </w:pPr>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character" w:customStyle="1" w:styleId="afc">
    <w:name w:val="正文文本 字符"/>
    <w:basedOn w:val="af5"/>
    <w:link w:val="afb"/>
    <w:uiPriority w:val="1"/>
    <w:rPr>
      <w:rFonts w:ascii="宋体" w:hAnsi="宋体" w:cstheme="minorBidi"/>
      <w:sz w:val="21"/>
      <w:szCs w:val="21"/>
      <w:lang w:eastAsia="en-US"/>
    </w:rPr>
  </w:style>
  <w:style w:type="paragraph" w:styleId="afffffff0">
    <w:name w:val="List Paragraph"/>
    <w:basedOn w:val="af4"/>
    <w:uiPriority w:val="1"/>
    <w:qFormat/>
    <w:pPr>
      <w:jc w:val="left"/>
    </w:pPr>
    <w:rPr>
      <w:rFonts w:asciiTheme="minorHAnsi" w:eastAsiaTheme="minorEastAsia" w:hAnsiTheme="minorHAnsi" w:cstheme="minorBidi"/>
      <w:kern w:val="0"/>
      <w:sz w:val="22"/>
      <w:szCs w:val="22"/>
      <w:lang w:eastAsia="en-US"/>
    </w:rPr>
  </w:style>
  <w:style w:type="paragraph" w:customStyle="1" w:styleId="TableParagraph">
    <w:name w:val="Table Paragraph"/>
    <w:basedOn w:val="af4"/>
    <w:uiPriority w:val="1"/>
    <w:qFormat/>
    <w:pPr>
      <w:jc w:val="left"/>
    </w:pPr>
    <w:rPr>
      <w:rFonts w:asciiTheme="minorHAnsi" w:eastAsiaTheme="minorEastAsia" w:hAnsiTheme="minorHAnsi" w:cstheme="minorBidi"/>
      <w:kern w:val="0"/>
      <w:sz w:val="22"/>
      <w:szCs w:val="22"/>
      <w:lang w:eastAsia="en-US"/>
    </w:rPr>
  </w:style>
  <w:style w:type="character" w:customStyle="1" w:styleId="afffffff1">
    <w:name w:val="批注文字 字符"/>
    <w:basedOn w:val="af5"/>
    <w:uiPriority w:val="99"/>
  </w:style>
  <w:style w:type="character" w:styleId="afffffff2">
    <w:name w:val="Placeholder Text"/>
    <w:uiPriority w:val="99"/>
    <w:semiHidden/>
    <w:rPr>
      <w:color w:val="000000"/>
    </w:rPr>
  </w:style>
  <w:style w:type="paragraph" w:customStyle="1" w:styleId="TOC10">
    <w:name w:val="TOC 标题1"/>
    <w:basedOn w:val="1"/>
    <w:next w:val="af4"/>
    <w:uiPriority w:val="39"/>
    <w:unhideWhenUsed/>
    <w:qFormat/>
    <w:pPr>
      <w:numPr>
        <w:numId w:val="0"/>
      </w:numPr>
      <w:tabs>
        <w:tab w:val="clear" w:pos="794"/>
        <w:tab w:val="clear" w:pos="1191"/>
        <w:tab w:val="clear" w:pos="1588"/>
        <w:tab w:val="clear" w:pos="1985"/>
      </w:tabs>
      <w:overflowPunct/>
      <w:autoSpaceDE/>
      <w:autoSpaceDN/>
      <w:adjustRightInd/>
      <w:spacing w:before="480" w:line="276" w:lineRule="auto"/>
      <w:textAlignment w:val="auto"/>
      <w:outlineLvl w:val="9"/>
    </w:pPr>
    <w:rPr>
      <w:rFonts w:asciiTheme="majorHAnsi" w:eastAsiaTheme="majorEastAsia" w:hAnsiTheme="majorHAnsi" w:cstheme="majorBidi"/>
      <w:bCs/>
      <w:color w:val="2E74B5" w:themeColor="accent1" w:themeShade="BF"/>
      <w:sz w:val="28"/>
      <w:szCs w:val="28"/>
      <w:lang w:val="en-US" w:eastAsia="zh-CN"/>
    </w:rPr>
  </w:style>
  <w:style w:type="character" w:customStyle="1" w:styleId="aff0">
    <w:name w:val="页脚 字符"/>
    <w:basedOn w:val="af5"/>
    <w:link w:val="aff"/>
    <w:uiPriority w:val="99"/>
    <w:rPr>
      <w:kern w:val="2"/>
      <w:sz w:val="18"/>
      <w:szCs w:val="18"/>
    </w:rPr>
  </w:style>
  <w:style w:type="character" w:customStyle="1" w:styleId="apple-converted-space">
    <w:name w:val="apple-converted-space"/>
    <w:basedOn w:val="af5"/>
  </w:style>
  <w:style w:type="paragraph" w:styleId="afffffff3">
    <w:name w:val="Normal (Web)"/>
    <w:basedOn w:val="af4"/>
    <w:uiPriority w:val="99"/>
    <w:unhideWhenUsed/>
    <w:rsid w:val="00E90748"/>
    <w:pPr>
      <w:widowControl/>
      <w:spacing w:before="100" w:beforeAutospacing="1" w:after="100" w:afterAutospacing="1"/>
      <w:jc w:val="left"/>
    </w:pPr>
    <w:rPr>
      <w:rFonts w:ascii="宋体" w:hAnsi="宋体" w:cs="宋体"/>
      <w:kern w:val="0"/>
      <w:sz w:val="24"/>
    </w:rPr>
  </w:style>
  <w:style w:type="character" w:customStyle="1" w:styleId="Char0">
    <w:name w:val="一级条标题 Char"/>
    <w:link w:val="a1"/>
    <w:rsid w:val="00CF1DD0"/>
    <w:rPr>
      <w:rFonts w:ascii="黑体" w:eastAsia="黑体"/>
      <w:sz w:val="21"/>
      <w:szCs w:val="21"/>
    </w:rPr>
  </w:style>
  <w:style w:type="paragraph" w:styleId="TOC">
    <w:name w:val="TOC Heading"/>
    <w:basedOn w:val="1"/>
    <w:next w:val="af4"/>
    <w:uiPriority w:val="39"/>
    <w:unhideWhenUsed/>
    <w:qFormat/>
    <w:rsid w:val="00B3609C"/>
    <w:pPr>
      <w:numPr>
        <w:numId w:val="0"/>
      </w:numPr>
      <w:tabs>
        <w:tab w:val="clear" w:pos="794"/>
        <w:tab w:val="clear" w:pos="1191"/>
        <w:tab w:val="clear" w:pos="1588"/>
        <w:tab w:val="clear" w:pos="1985"/>
      </w:tabs>
      <w:overflowPunct/>
      <w:autoSpaceDE/>
      <w:autoSpaceDN/>
      <w:adjustRightInd/>
      <w:spacing w:before="240" w:line="259" w:lineRule="auto"/>
      <w:textAlignment w:val="auto"/>
      <w:outlineLvl w:val="9"/>
    </w:pPr>
    <w:rPr>
      <w:rFonts w:asciiTheme="majorHAnsi" w:eastAsiaTheme="majorEastAsia" w:hAnsiTheme="majorHAnsi" w:cstheme="majorBidi"/>
      <w:b w:val="0"/>
      <w:color w:val="2E74B5" w:themeColor="accent1" w:themeShade="BF"/>
      <w:sz w:val="32"/>
      <w:szCs w:val="32"/>
      <w:lang w:val="en-US" w:eastAsia="zh-CN"/>
    </w:rPr>
  </w:style>
  <w:style w:type="character" w:customStyle="1" w:styleId="Char3">
    <w:name w:val="正文表标题 Char"/>
    <w:link w:val="affffffa"/>
    <w:locked/>
    <w:rsid w:val="00EE3E65"/>
    <w:rPr>
      <w:rFonts w:ascii="黑体" w:eastAsia="黑体"/>
      <w:sz w:val="21"/>
    </w:rPr>
  </w:style>
  <w:style w:type="table" w:styleId="27">
    <w:name w:val="Plain Table 2"/>
    <w:basedOn w:val="af6"/>
    <w:uiPriority w:val="42"/>
    <w:rsid w:val="00C66A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fffff4">
    <w:name w:val="Revision"/>
    <w:hidden/>
    <w:uiPriority w:val="99"/>
    <w:semiHidden/>
    <w:rsid w:val="00406637"/>
    <w:rPr>
      <w:kern w:val="2"/>
      <w:sz w:val="21"/>
      <w:szCs w:val="24"/>
    </w:rPr>
  </w:style>
  <w:style w:type="table" w:styleId="afffffff5">
    <w:name w:val="Grid Table Light"/>
    <w:basedOn w:val="af6"/>
    <w:uiPriority w:val="40"/>
    <w:rsid w:val="00743F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0">
    <w:name w:val="无格式表格 21"/>
    <w:basedOn w:val="af6"/>
    <w:uiPriority w:val="42"/>
    <w:qFormat/>
    <w:rsid w:val="003377A0"/>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391625">
      <w:bodyDiv w:val="1"/>
      <w:marLeft w:val="0"/>
      <w:marRight w:val="0"/>
      <w:marTop w:val="0"/>
      <w:marBottom w:val="0"/>
      <w:divBdr>
        <w:top w:val="none" w:sz="0" w:space="0" w:color="auto"/>
        <w:left w:val="none" w:sz="0" w:space="0" w:color="auto"/>
        <w:bottom w:val="none" w:sz="0" w:space="0" w:color="auto"/>
        <w:right w:val="none" w:sz="0" w:space="0" w:color="auto"/>
      </w:divBdr>
    </w:div>
    <w:div w:id="901522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037;&#20316;\CCSA&#39033;&#30446;\11&#24180;\XG-PON1%20PMD\&#25509;&#20837;&#32593;&#25216;&#26415;&#35201;&#27714;%20XG-PON1%20&#31532;2&#37096;&#20998;&#65306;&#29289;&#29702;&#23618;&#35201;&#27714;_&#21021;&#31295;v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E43F3B-3BDF-42F4-8E6C-03CBC1BA7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接入网技术要求 XG-PON1 第2部分：物理层要求_初稿v1.dot</Template>
  <TotalTime>0</TotalTime>
  <Pages>80</Pages>
  <Words>14571</Words>
  <Characters>83055</Characters>
  <Application>Microsoft Office Word</Application>
  <DocSecurity>0</DocSecurity>
  <Lines>692</Lines>
  <Paragraphs>194</Paragraphs>
  <ScaleCrop>false</ScaleCrop>
  <LinksUpToDate>false</LinksUpToDate>
  <CharactersWithSpaces>97432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subject/>
  <dc:creator/>
  <cp:keywords/>
  <cp:lastModifiedBy/>
  <cp:revision>1</cp:revision>
  <cp:lastPrinted>1900-12-31T16:00:00Z</cp:lastPrinted>
  <dcterms:created xsi:type="dcterms:W3CDTF">2021-03-16T08:34:00Z</dcterms:created>
  <dcterms:modified xsi:type="dcterms:W3CDTF">2021-03-22T08:13:00Z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